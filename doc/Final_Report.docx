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7A513" w14:textId="77777777" w:rsidR="003646DC" w:rsidRPr="005B798D" w:rsidRDefault="003646DC" w:rsidP="00E905DC">
      <w:pPr>
        <w:jc w:val="center"/>
        <w:rPr>
          <w:b/>
          <w:bCs/>
        </w:rPr>
      </w:pPr>
    </w:p>
    <w:p w14:paraId="60E4CEAC" w14:textId="77777777" w:rsidR="003646DC" w:rsidRPr="005B798D" w:rsidRDefault="003646DC" w:rsidP="00E905DC">
      <w:pPr>
        <w:jc w:val="center"/>
        <w:rPr>
          <w:b/>
          <w:bCs/>
        </w:rPr>
      </w:pPr>
      <w:bookmarkStart w:id="0" w:name="_Ref115150719"/>
      <w:bookmarkEnd w:id="0"/>
    </w:p>
    <w:p w14:paraId="44D99797" w14:textId="77777777" w:rsidR="003646DC" w:rsidRPr="005B798D" w:rsidRDefault="003646DC" w:rsidP="00E905DC">
      <w:pPr>
        <w:tabs>
          <w:tab w:val="left" w:pos="1985"/>
          <w:tab w:val="left" w:pos="7088"/>
        </w:tabs>
        <w:jc w:val="center"/>
      </w:pPr>
      <w:r w:rsidRPr="005B798D">
        <w:rPr>
          <w:b/>
          <w:bCs/>
          <w:u w:val="single"/>
        </w:rPr>
        <w:t>Title</w:t>
      </w:r>
    </w:p>
    <w:p w14:paraId="6A996667" w14:textId="77777777" w:rsidR="003646DC" w:rsidRPr="005B798D" w:rsidRDefault="003646DC" w:rsidP="00E905DC">
      <w:pPr>
        <w:jc w:val="center"/>
      </w:pPr>
    </w:p>
    <w:p w14:paraId="19FA6280" w14:textId="77777777" w:rsidR="003646DC" w:rsidRPr="005B798D" w:rsidRDefault="003646DC" w:rsidP="00E905DC">
      <w:pPr>
        <w:jc w:val="center"/>
      </w:pPr>
    </w:p>
    <w:p w14:paraId="35A17D40" w14:textId="77777777" w:rsidR="003646DC" w:rsidRPr="005B798D" w:rsidRDefault="003646DC" w:rsidP="00E905DC">
      <w:pPr>
        <w:jc w:val="center"/>
        <w:rPr>
          <w:sz w:val="36"/>
          <w:szCs w:val="36"/>
        </w:rPr>
      </w:pPr>
      <w:r w:rsidRPr="005B798D">
        <w:rPr>
          <w:sz w:val="36"/>
          <w:szCs w:val="36"/>
        </w:rPr>
        <w:t xml:space="preserve">HW-SW </w:t>
      </w:r>
      <w:proofErr w:type="spellStart"/>
      <w:r w:rsidRPr="005B798D">
        <w:rPr>
          <w:sz w:val="36"/>
          <w:szCs w:val="36"/>
        </w:rPr>
        <w:t>SystemC</w:t>
      </w:r>
      <w:proofErr w:type="spellEnd"/>
      <w:r w:rsidRPr="005B798D">
        <w:rPr>
          <w:sz w:val="36"/>
          <w:szCs w:val="36"/>
        </w:rPr>
        <w:t xml:space="preserve"> Co-Simulation </w:t>
      </w:r>
      <w:proofErr w:type="spellStart"/>
      <w:r w:rsidRPr="005B798D">
        <w:rPr>
          <w:sz w:val="36"/>
          <w:szCs w:val="36"/>
        </w:rPr>
        <w:t>SoC</w:t>
      </w:r>
      <w:proofErr w:type="spellEnd"/>
      <w:r w:rsidRPr="005B798D">
        <w:rPr>
          <w:sz w:val="36"/>
          <w:szCs w:val="36"/>
        </w:rPr>
        <w:t xml:space="preserve"> Validation Platform</w:t>
      </w:r>
    </w:p>
    <w:p w14:paraId="0F4ED54C" w14:textId="77777777" w:rsidR="003646DC" w:rsidRPr="005B798D" w:rsidRDefault="003646DC" w:rsidP="00E905DC">
      <w:pPr>
        <w:jc w:val="center"/>
        <w:rPr>
          <w:sz w:val="36"/>
          <w:szCs w:val="36"/>
        </w:rPr>
      </w:pPr>
    </w:p>
    <w:p w14:paraId="5E597E4D" w14:textId="77777777" w:rsidR="003646DC" w:rsidRPr="005B798D" w:rsidRDefault="00150608" w:rsidP="00E905DC">
      <w:pPr>
        <w:jc w:val="center"/>
        <w:rPr>
          <w:b/>
          <w:bCs/>
          <w:sz w:val="36"/>
          <w:szCs w:val="36"/>
        </w:rPr>
      </w:pPr>
      <w:r w:rsidRPr="005B798D">
        <w:rPr>
          <w:b/>
          <w:bCs/>
          <w:sz w:val="36"/>
          <w:szCs w:val="36"/>
        </w:rPr>
        <w:t xml:space="preserve">Final Report </w:t>
      </w:r>
      <w:r w:rsidRPr="005B798D">
        <w:rPr>
          <w:b/>
          <w:bCs/>
          <w:sz w:val="36"/>
          <w:szCs w:val="36"/>
        </w:rPr>
        <w:br/>
        <w:t>and</w:t>
      </w:r>
      <w:r w:rsidRPr="005B798D">
        <w:rPr>
          <w:b/>
          <w:bCs/>
          <w:sz w:val="36"/>
          <w:szCs w:val="36"/>
        </w:rPr>
        <w:br/>
        <w:t>Executive Summary</w:t>
      </w:r>
    </w:p>
    <w:p w14:paraId="2A4F4AEE" w14:textId="77777777" w:rsidR="003646DC" w:rsidRPr="005B798D" w:rsidRDefault="003646DC" w:rsidP="00E905DC">
      <w:pPr>
        <w:jc w:val="center"/>
        <w:rPr>
          <w:b/>
          <w:bCs/>
        </w:rPr>
      </w:pPr>
    </w:p>
    <w:p w14:paraId="3EFA6913" w14:textId="77777777" w:rsidR="003646DC" w:rsidRPr="005B798D" w:rsidRDefault="003646DC" w:rsidP="00E905DC">
      <w:pPr>
        <w:jc w:val="center"/>
        <w:rPr>
          <w:b/>
          <w:bCs/>
        </w:rPr>
      </w:pPr>
    </w:p>
    <w:p w14:paraId="279DC4DC" w14:textId="77777777" w:rsidR="003646DC" w:rsidRPr="005B798D" w:rsidRDefault="003646DC" w:rsidP="00E905DC">
      <w:pPr>
        <w:autoSpaceDE w:val="0"/>
        <w:autoSpaceDN w:val="0"/>
        <w:adjustRightInd w:val="0"/>
        <w:spacing w:before="0"/>
        <w:jc w:val="center"/>
        <w:rPr>
          <w:rFonts w:ascii="TimesNewRoman" w:hAnsi="TimesNewRoman" w:cs="TimesNewRoman"/>
          <w:sz w:val="20"/>
          <w:szCs w:val="20"/>
        </w:rPr>
      </w:pPr>
      <w:r w:rsidRPr="005B798D">
        <w:t xml:space="preserve">Contract No. </w:t>
      </w:r>
      <w:r w:rsidR="00E90DDC" w:rsidRPr="005B798D">
        <w:rPr>
          <w:rFonts w:ascii="Helvetica" w:hAnsi="Helvetica" w:cs="Helvetica"/>
          <w:spacing w:val="0"/>
        </w:rPr>
        <w:t>4200022968</w:t>
      </w:r>
    </w:p>
    <w:p w14:paraId="6A960648" w14:textId="77777777" w:rsidR="003646DC" w:rsidRPr="005B798D" w:rsidRDefault="003646DC" w:rsidP="00E905DC">
      <w:pPr>
        <w:jc w:val="center"/>
      </w:pPr>
    </w:p>
    <w:p w14:paraId="187BFA9C" w14:textId="77777777" w:rsidR="003646DC" w:rsidRPr="005B798D" w:rsidRDefault="003646DC" w:rsidP="00E905DC">
      <w:pPr>
        <w:jc w:val="center"/>
      </w:pPr>
    </w:p>
    <w:p w14:paraId="6749EF36" w14:textId="77777777" w:rsidR="003646DC" w:rsidRPr="005B798D" w:rsidRDefault="003646DC" w:rsidP="00E905DC">
      <w:pPr>
        <w:jc w:val="center"/>
      </w:pPr>
      <w:proofErr w:type="gramStart"/>
      <w:r w:rsidRPr="005B798D">
        <w:t>by</w:t>
      </w:r>
      <w:proofErr w:type="gramEnd"/>
    </w:p>
    <w:p w14:paraId="1A6AE1D5" w14:textId="77777777" w:rsidR="003646DC" w:rsidRPr="005B798D" w:rsidRDefault="003646DC" w:rsidP="00E905DC">
      <w:pPr>
        <w:jc w:val="center"/>
      </w:pPr>
    </w:p>
    <w:p w14:paraId="11665B7C" w14:textId="77777777" w:rsidR="003646DC" w:rsidRPr="005B798D" w:rsidRDefault="00EA45C7" w:rsidP="00E905DC">
      <w:pPr>
        <w:jc w:val="center"/>
      </w:pPr>
      <w:r w:rsidRPr="005B798D">
        <w:rPr>
          <w:noProof/>
          <w:lang w:val="de-DE"/>
        </w:rPr>
        <w:drawing>
          <wp:inline distT="0" distB="0" distL="0" distR="0" wp14:anchorId="742D84F5" wp14:editId="1152A8BD">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5B798D">
        <w:t xml:space="preserve"> </w:t>
      </w:r>
      <w:r w:rsidR="003646DC" w:rsidRPr="005B798D">
        <w:t xml:space="preserve">TU </w:t>
      </w:r>
      <w:proofErr w:type="spellStart"/>
      <w:r w:rsidR="003646DC" w:rsidRPr="005B798D">
        <w:t>Braunschweig</w:t>
      </w:r>
      <w:proofErr w:type="spellEnd"/>
      <w:r w:rsidR="003646DC" w:rsidRPr="005B798D">
        <w:t>, Germany</w:t>
      </w:r>
    </w:p>
    <w:p w14:paraId="1ED052E1" w14:textId="77777777" w:rsidR="003646DC" w:rsidRPr="005B798D" w:rsidRDefault="003646DC" w:rsidP="00E905DC">
      <w:pPr>
        <w:jc w:val="center"/>
      </w:pPr>
    </w:p>
    <w:p w14:paraId="3908495F" w14:textId="47054406" w:rsidR="003646DC" w:rsidRPr="005B798D" w:rsidRDefault="00616CE2" w:rsidP="00E905DC">
      <w:pPr>
        <w:jc w:val="center"/>
      </w:pPr>
      <w:r w:rsidRPr="005B798D">
        <w:fldChar w:fldCharType="begin"/>
      </w:r>
      <w:r w:rsidR="001D2F47" w:rsidRPr="005B798D">
        <w:instrText xml:space="preserve"> TIME \@ "MMMM d, yyyy" </w:instrText>
      </w:r>
      <w:r w:rsidRPr="005B798D">
        <w:fldChar w:fldCharType="separate"/>
      </w:r>
      <w:r w:rsidR="003C16BC">
        <w:rPr>
          <w:noProof/>
        </w:rPr>
        <w:t>November 23, 2012</w:t>
      </w:r>
      <w:r w:rsidRPr="005B798D">
        <w:rPr>
          <w:noProof/>
        </w:rPr>
        <w:fldChar w:fldCharType="end"/>
      </w:r>
    </w:p>
    <w:p w14:paraId="0DF38DDE" w14:textId="77777777" w:rsidR="003646DC" w:rsidRPr="005B798D" w:rsidRDefault="003646DC" w:rsidP="00E905DC">
      <w:pPr>
        <w:jc w:val="center"/>
      </w:pPr>
    </w:p>
    <w:p w14:paraId="539634A5" w14:textId="77777777" w:rsidR="003646DC" w:rsidRPr="005B798D" w:rsidRDefault="003646DC" w:rsidP="00E905DC">
      <w:pPr>
        <w:jc w:val="center"/>
      </w:pPr>
    </w:p>
    <w:p w14:paraId="446E8438" w14:textId="77777777" w:rsidR="003A7074" w:rsidRPr="005B798D" w:rsidRDefault="003646DC" w:rsidP="00E905DC">
      <w:pPr>
        <w:tabs>
          <w:tab w:val="left" w:pos="4820"/>
          <w:tab w:val="left" w:pos="7088"/>
        </w:tabs>
        <w:jc w:val="center"/>
        <w:rPr>
          <w:b/>
          <w:bCs/>
        </w:rPr>
      </w:pPr>
      <w:r w:rsidRPr="005B798D">
        <w:rPr>
          <w:b/>
          <w:bCs/>
        </w:rPr>
        <w:t xml:space="preserve">Document </w:t>
      </w:r>
      <w:r w:rsidR="00937609" w:rsidRPr="005B798D">
        <w:rPr>
          <w:b/>
          <w:bCs/>
        </w:rPr>
        <w:t>No.: IDA-SCSV-</w:t>
      </w:r>
      <w:r w:rsidR="00150608" w:rsidRPr="005B798D">
        <w:rPr>
          <w:b/>
          <w:bCs/>
        </w:rPr>
        <w:t>FR</w:t>
      </w:r>
      <w:r w:rsidR="00937609" w:rsidRPr="005B798D">
        <w:rPr>
          <w:b/>
          <w:bCs/>
        </w:rPr>
        <w:t>-001</w:t>
      </w:r>
    </w:p>
    <w:p w14:paraId="5ED32FDC" w14:textId="77777777" w:rsidR="003A7074" w:rsidRPr="005B798D" w:rsidRDefault="003A7074" w:rsidP="00E905DC">
      <w:pPr>
        <w:tabs>
          <w:tab w:val="left" w:pos="4820"/>
          <w:tab w:val="left" w:pos="7088"/>
        </w:tabs>
        <w:jc w:val="center"/>
        <w:rPr>
          <w:b/>
          <w:bCs/>
        </w:rPr>
      </w:pPr>
    </w:p>
    <w:p w14:paraId="66DFEAC1" w14:textId="77777777" w:rsidR="003A7074" w:rsidRPr="005B798D" w:rsidRDefault="003A7074" w:rsidP="00E905DC">
      <w:pPr>
        <w:tabs>
          <w:tab w:val="left" w:pos="4820"/>
          <w:tab w:val="left" w:pos="7088"/>
        </w:tabs>
        <w:jc w:val="center"/>
        <w:rPr>
          <w:b/>
          <w:bCs/>
        </w:rPr>
      </w:pPr>
    </w:p>
    <w:p w14:paraId="373DD42B" w14:textId="77777777" w:rsidR="003646DC" w:rsidRPr="005B798D" w:rsidRDefault="003646DC" w:rsidP="00E905DC">
      <w:pPr>
        <w:tabs>
          <w:tab w:val="left" w:pos="4820"/>
          <w:tab w:val="left" w:pos="7088"/>
        </w:tabs>
        <w:jc w:val="center"/>
        <w:rPr>
          <w:b/>
          <w:bCs/>
        </w:rPr>
      </w:pPr>
    </w:p>
    <w:p w14:paraId="5A01383B" w14:textId="77777777" w:rsidR="003646DC" w:rsidRPr="005B798D" w:rsidRDefault="003A7074" w:rsidP="00E905DC">
      <w:pPr>
        <w:spacing w:before="0"/>
        <w:jc w:val="center"/>
        <w:rPr>
          <w:b/>
          <w:bCs/>
          <w:sz w:val="32"/>
          <w:szCs w:val="32"/>
          <w:u w:val="single"/>
        </w:rPr>
      </w:pPr>
      <w:r w:rsidRPr="005B798D">
        <w:rPr>
          <w:b/>
          <w:bCs/>
          <w:noProof/>
          <w:lang w:val="de-DE"/>
        </w:rPr>
        <w:drawing>
          <wp:inline distT="0" distB="0" distL="0" distR="0" wp14:anchorId="2B200658" wp14:editId="06A033D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5B798D">
        <w:rPr>
          <w:b/>
          <w:bCs/>
        </w:rPr>
        <w:br w:type="page"/>
      </w:r>
      <w:r w:rsidR="003646DC" w:rsidRPr="005B798D">
        <w:rPr>
          <w:b/>
          <w:bCs/>
          <w:sz w:val="32"/>
          <w:szCs w:val="32"/>
          <w:u w:val="single"/>
        </w:rPr>
        <w:lastRenderedPageBreak/>
        <w:t>Table of Contents</w:t>
      </w:r>
    </w:p>
    <w:p w14:paraId="66BE9FF4" w14:textId="77777777" w:rsidR="009459CF" w:rsidRDefault="00616CE2">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sidRPr="005B798D">
        <w:rPr>
          <w:b w:val="0"/>
          <w:bCs w:val="0"/>
          <w:caps w:val="0"/>
        </w:rPr>
        <w:fldChar w:fldCharType="begin"/>
      </w:r>
      <w:r w:rsidR="003646DC" w:rsidRPr="005B798D">
        <w:instrText xml:space="preserve"> </w:instrText>
      </w:r>
      <w:r w:rsidR="00EA45C7" w:rsidRPr="005B798D">
        <w:instrText>TOC</w:instrText>
      </w:r>
      <w:r w:rsidR="003646DC" w:rsidRPr="005B798D">
        <w:instrText xml:space="preserve"> \o "1-3" </w:instrText>
      </w:r>
      <w:r w:rsidRPr="005B798D">
        <w:rPr>
          <w:b w:val="0"/>
          <w:bCs w:val="0"/>
          <w:caps w:val="0"/>
        </w:rPr>
        <w:fldChar w:fldCharType="separate"/>
      </w:r>
      <w:r w:rsidR="009459CF">
        <w:rPr>
          <w:noProof/>
        </w:rPr>
        <w:t>1</w:t>
      </w:r>
      <w:r w:rsidR="009459CF">
        <w:rPr>
          <w:rFonts w:asciiTheme="minorHAnsi" w:eastAsiaTheme="minorEastAsia" w:hAnsiTheme="minorHAnsi" w:cstheme="minorBidi"/>
          <w:b w:val="0"/>
          <w:bCs w:val="0"/>
          <w:caps w:val="0"/>
          <w:noProof/>
          <w:spacing w:val="0"/>
          <w:sz w:val="24"/>
          <w:szCs w:val="24"/>
          <w:u w:val="none"/>
          <w:lang w:eastAsia="ja-JP"/>
        </w:rPr>
        <w:tab/>
      </w:r>
      <w:r w:rsidR="009459CF">
        <w:rPr>
          <w:noProof/>
        </w:rPr>
        <w:t>Introduction</w:t>
      </w:r>
      <w:r w:rsidR="009459CF">
        <w:rPr>
          <w:noProof/>
        </w:rPr>
        <w:tab/>
      </w:r>
      <w:r w:rsidR="009459CF">
        <w:rPr>
          <w:noProof/>
        </w:rPr>
        <w:fldChar w:fldCharType="begin"/>
      </w:r>
      <w:r w:rsidR="009459CF">
        <w:rPr>
          <w:noProof/>
        </w:rPr>
        <w:instrText xml:space="preserve"> PAGEREF _Toc215222840 \h </w:instrText>
      </w:r>
      <w:r w:rsidR="009459CF">
        <w:rPr>
          <w:noProof/>
        </w:rPr>
      </w:r>
      <w:r w:rsidR="009459CF">
        <w:rPr>
          <w:noProof/>
        </w:rPr>
        <w:fldChar w:fldCharType="separate"/>
      </w:r>
      <w:r w:rsidR="009459CF">
        <w:rPr>
          <w:noProof/>
        </w:rPr>
        <w:t>4</w:t>
      </w:r>
      <w:r w:rsidR="009459CF">
        <w:rPr>
          <w:noProof/>
        </w:rPr>
        <w:fldChar w:fldCharType="end"/>
      </w:r>
    </w:p>
    <w:p w14:paraId="3A0B50EC"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1.1</w:t>
      </w:r>
      <w:r>
        <w:rPr>
          <w:rFonts w:asciiTheme="minorHAnsi" w:eastAsiaTheme="minorEastAsia" w:hAnsiTheme="minorHAnsi" w:cstheme="minorBidi"/>
          <w:b w:val="0"/>
          <w:bCs w:val="0"/>
          <w:smallCaps w:val="0"/>
          <w:noProof/>
          <w:spacing w:val="0"/>
          <w:sz w:val="24"/>
          <w:szCs w:val="24"/>
          <w:lang w:eastAsia="ja-JP"/>
        </w:rPr>
        <w:tab/>
      </w:r>
      <w:r w:rsidRPr="009D591B">
        <w:rPr>
          <w:noProof/>
        </w:rPr>
        <w:t>Purpose and Scope</w:t>
      </w:r>
      <w:r>
        <w:rPr>
          <w:noProof/>
        </w:rPr>
        <w:tab/>
      </w:r>
      <w:r>
        <w:rPr>
          <w:noProof/>
        </w:rPr>
        <w:fldChar w:fldCharType="begin"/>
      </w:r>
      <w:r>
        <w:rPr>
          <w:noProof/>
        </w:rPr>
        <w:instrText xml:space="preserve"> PAGEREF _Toc215222841 \h </w:instrText>
      </w:r>
      <w:r>
        <w:rPr>
          <w:noProof/>
        </w:rPr>
      </w:r>
      <w:r>
        <w:rPr>
          <w:noProof/>
        </w:rPr>
        <w:fldChar w:fldCharType="separate"/>
      </w:r>
      <w:r>
        <w:rPr>
          <w:noProof/>
        </w:rPr>
        <w:t>4</w:t>
      </w:r>
      <w:r>
        <w:rPr>
          <w:noProof/>
        </w:rPr>
        <w:fldChar w:fldCharType="end"/>
      </w:r>
    </w:p>
    <w:p w14:paraId="5F2C3C2F"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Pr>
          <w:noProof/>
        </w:rPr>
        <w:t>1.2</w:t>
      </w:r>
      <w:r>
        <w:rPr>
          <w:rFonts w:asciiTheme="minorHAnsi" w:eastAsiaTheme="minorEastAsia" w:hAnsiTheme="minorHAnsi" w:cstheme="minorBidi"/>
          <w:b w:val="0"/>
          <w:bCs w:val="0"/>
          <w:smallCaps w:val="0"/>
          <w:noProof/>
          <w:spacing w:val="0"/>
          <w:sz w:val="24"/>
          <w:szCs w:val="24"/>
          <w:lang w:eastAsia="ja-JP"/>
        </w:rPr>
        <w:tab/>
      </w:r>
      <w:r>
        <w:rPr>
          <w:noProof/>
        </w:rPr>
        <w:t>Executive Summary</w:t>
      </w:r>
      <w:r>
        <w:rPr>
          <w:noProof/>
        </w:rPr>
        <w:tab/>
      </w:r>
      <w:r>
        <w:rPr>
          <w:noProof/>
        </w:rPr>
        <w:fldChar w:fldCharType="begin"/>
      </w:r>
      <w:r>
        <w:rPr>
          <w:noProof/>
        </w:rPr>
        <w:instrText xml:space="preserve"> PAGEREF _Toc215222842 \h </w:instrText>
      </w:r>
      <w:r>
        <w:rPr>
          <w:noProof/>
        </w:rPr>
      </w:r>
      <w:r>
        <w:rPr>
          <w:noProof/>
        </w:rPr>
        <w:fldChar w:fldCharType="separate"/>
      </w:r>
      <w:r>
        <w:rPr>
          <w:noProof/>
        </w:rPr>
        <w:t>4</w:t>
      </w:r>
      <w:r>
        <w:rPr>
          <w:noProof/>
        </w:rPr>
        <w:fldChar w:fldCharType="end"/>
      </w:r>
    </w:p>
    <w:p w14:paraId="3F0DB7BB"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1.3</w:t>
      </w:r>
      <w:r>
        <w:rPr>
          <w:rFonts w:asciiTheme="minorHAnsi" w:eastAsiaTheme="minorEastAsia" w:hAnsiTheme="minorHAnsi" w:cstheme="minorBidi"/>
          <w:b w:val="0"/>
          <w:bCs w:val="0"/>
          <w:smallCaps w:val="0"/>
          <w:noProof/>
          <w:spacing w:val="0"/>
          <w:sz w:val="24"/>
          <w:szCs w:val="24"/>
          <w:lang w:eastAsia="ja-JP"/>
        </w:rPr>
        <w:tab/>
      </w:r>
      <w:r w:rsidRPr="009D591B">
        <w:rPr>
          <w:noProof/>
        </w:rPr>
        <w:t>Revisions</w:t>
      </w:r>
      <w:r>
        <w:rPr>
          <w:noProof/>
        </w:rPr>
        <w:tab/>
      </w:r>
      <w:r>
        <w:rPr>
          <w:noProof/>
        </w:rPr>
        <w:fldChar w:fldCharType="begin"/>
      </w:r>
      <w:r>
        <w:rPr>
          <w:noProof/>
        </w:rPr>
        <w:instrText xml:space="preserve"> PAGEREF _Toc215222843 \h </w:instrText>
      </w:r>
      <w:r>
        <w:rPr>
          <w:noProof/>
        </w:rPr>
      </w:r>
      <w:r>
        <w:rPr>
          <w:noProof/>
        </w:rPr>
        <w:fldChar w:fldCharType="separate"/>
      </w:r>
      <w:r>
        <w:rPr>
          <w:noProof/>
        </w:rPr>
        <w:t>4</w:t>
      </w:r>
      <w:r>
        <w:rPr>
          <w:noProof/>
        </w:rPr>
        <w:fldChar w:fldCharType="end"/>
      </w:r>
    </w:p>
    <w:p w14:paraId="0C4E66EA"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1.4</w:t>
      </w:r>
      <w:r>
        <w:rPr>
          <w:rFonts w:asciiTheme="minorHAnsi" w:eastAsiaTheme="minorEastAsia" w:hAnsiTheme="minorHAnsi" w:cstheme="minorBidi"/>
          <w:b w:val="0"/>
          <w:bCs w:val="0"/>
          <w:smallCaps w:val="0"/>
          <w:noProof/>
          <w:spacing w:val="0"/>
          <w:sz w:val="24"/>
          <w:szCs w:val="24"/>
          <w:lang w:eastAsia="ja-JP"/>
        </w:rPr>
        <w:tab/>
      </w:r>
      <w:r w:rsidRPr="009D591B">
        <w:rPr>
          <w:noProof/>
        </w:rPr>
        <w:t>Abbreviations and Acronyms</w:t>
      </w:r>
      <w:r>
        <w:rPr>
          <w:noProof/>
        </w:rPr>
        <w:tab/>
      </w:r>
      <w:r>
        <w:rPr>
          <w:noProof/>
        </w:rPr>
        <w:fldChar w:fldCharType="begin"/>
      </w:r>
      <w:r>
        <w:rPr>
          <w:noProof/>
        </w:rPr>
        <w:instrText xml:space="preserve"> PAGEREF _Toc215222844 \h </w:instrText>
      </w:r>
      <w:r>
        <w:rPr>
          <w:noProof/>
        </w:rPr>
      </w:r>
      <w:r>
        <w:rPr>
          <w:noProof/>
        </w:rPr>
        <w:fldChar w:fldCharType="separate"/>
      </w:r>
      <w:r>
        <w:rPr>
          <w:noProof/>
        </w:rPr>
        <w:t>4</w:t>
      </w:r>
      <w:r>
        <w:rPr>
          <w:noProof/>
        </w:rPr>
        <w:fldChar w:fldCharType="end"/>
      </w:r>
    </w:p>
    <w:p w14:paraId="36CEDAA7"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1.5</w:t>
      </w:r>
      <w:r>
        <w:rPr>
          <w:rFonts w:asciiTheme="minorHAnsi" w:eastAsiaTheme="minorEastAsia" w:hAnsiTheme="minorHAnsi" w:cstheme="minorBidi"/>
          <w:b w:val="0"/>
          <w:bCs w:val="0"/>
          <w:smallCaps w:val="0"/>
          <w:noProof/>
          <w:spacing w:val="0"/>
          <w:sz w:val="24"/>
          <w:szCs w:val="24"/>
          <w:lang w:eastAsia="ja-JP"/>
        </w:rPr>
        <w:tab/>
      </w:r>
      <w:r w:rsidRPr="009D591B">
        <w:rPr>
          <w:noProof/>
        </w:rPr>
        <w:t>Objectives of the study</w:t>
      </w:r>
      <w:r>
        <w:rPr>
          <w:noProof/>
        </w:rPr>
        <w:tab/>
      </w:r>
      <w:r>
        <w:rPr>
          <w:noProof/>
        </w:rPr>
        <w:fldChar w:fldCharType="begin"/>
      </w:r>
      <w:r>
        <w:rPr>
          <w:noProof/>
        </w:rPr>
        <w:instrText xml:space="preserve"> PAGEREF _Toc215222845 \h </w:instrText>
      </w:r>
      <w:r>
        <w:rPr>
          <w:noProof/>
        </w:rPr>
      </w:r>
      <w:r>
        <w:rPr>
          <w:noProof/>
        </w:rPr>
        <w:fldChar w:fldCharType="separate"/>
      </w:r>
      <w:r>
        <w:rPr>
          <w:noProof/>
        </w:rPr>
        <w:t>5</w:t>
      </w:r>
      <w:r>
        <w:rPr>
          <w:noProof/>
        </w:rPr>
        <w:fldChar w:fldCharType="end"/>
      </w:r>
    </w:p>
    <w:p w14:paraId="38A7029F"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1.6</w:t>
      </w:r>
      <w:r>
        <w:rPr>
          <w:rFonts w:asciiTheme="minorHAnsi" w:eastAsiaTheme="minorEastAsia" w:hAnsiTheme="minorHAnsi" w:cstheme="minorBidi"/>
          <w:b w:val="0"/>
          <w:bCs w:val="0"/>
          <w:smallCaps w:val="0"/>
          <w:noProof/>
          <w:spacing w:val="0"/>
          <w:sz w:val="24"/>
          <w:szCs w:val="24"/>
          <w:lang w:eastAsia="ja-JP"/>
        </w:rPr>
        <w:tab/>
      </w:r>
      <w:r w:rsidRPr="009D591B">
        <w:rPr>
          <w:noProof/>
        </w:rPr>
        <w:t>Methodology of the study</w:t>
      </w:r>
      <w:r>
        <w:rPr>
          <w:noProof/>
        </w:rPr>
        <w:tab/>
      </w:r>
      <w:r>
        <w:rPr>
          <w:noProof/>
        </w:rPr>
        <w:fldChar w:fldCharType="begin"/>
      </w:r>
      <w:r>
        <w:rPr>
          <w:noProof/>
        </w:rPr>
        <w:instrText xml:space="preserve"> PAGEREF _Toc215222846 \h </w:instrText>
      </w:r>
      <w:r>
        <w:rPr>
          <w:noProof/>
        </w:rPr>
      </w:r>
      <w:r>
        <w:rPr>
          <w:noProof/>
        </w:rPr>
        <w:fldChar w:fldCharType="separate"/>
      </w:r>
      <w:r>
        <w:rPr>
          <w:noProof/>
        </w:rPr>
        <w:t>6</w:t>
      </w:r>
      <w:r>
        <w:rPr>
          <w:noProof/>
        </w:rPr>
        <w:fldChar w:fldCharType="end"/>
      </w:r>
    </w:p>
    <w:p w14:paraId="7A1C7250" w14:textId="77777777" w:rsidR="009459CF" w:rsidRDefault="009459CF">
      <w:pPr>
        <w:pStyle w:val="Verzeichnis3"/>
        <w:tabs>
          <w:tab w:val="left" w:pos="1259"/>
        </w:tabs>
        <w:rPr>
          <w:rFonts w:asciiTheme="minorHAnsi" w:eastAsiaTheme="minorEastAsia" w:hAnsiTheme="minorHAnsi" w:cstheme="minorBidi"/>
          <w:smallCaps w:val="0"/>
          <w:noProof/>
          <w:spacing w:val="0"/>
          <w:sz w:val="24"/>
          <w:szCs w:val="24"/>
          <w:lang w:eastAsia="ja-JP"/>
        </w:rPr>
      </w:pPr>
      <w:r>
        <w:rPr>
          <w:noProof/>
        </w:rPr>
        <w:t>1.6.1</w:t>
      </w:r>
      <w:r>
        <w:rPr>
          <w:rFonts w:asciiTheme="minorHAnsi" w:eastAsiaTheme="minorEastAsia" w:hAnsiTheme="minorHAnsi" w:cstheme="minorBidi"/>
          <w:smallCaps w:val="0"/>
          <w:noProof/>
          <w:spacing w:val="0"/>
          <w:sz w:val="24"/>
          <w:szCs w:val="24"/>
          <w:lang w:eastAsia="ja-JP"/>
        </w:rPr>
        <w:tab/>
      </w:r>
      <w:r>
        <w:rPr>
          <w:noProof/>
        </w:rPr>
        <w:t>Phase 1: Analysis &amp; Design of Key IPs (WP 1000)</w:t>
      </w:r>
      <w:r>
        <w:rPr>
          <w:noProof/>
        </w:rPr>
        <w:tab/>
      </w:r>
      <w:r>
        <w:rPr>
          <w:noProof/>
        </w:rPr>
        <w:fldChar w:fldCharType="begin"/>
      </w:r>
      <w:r>
        <w:rPr>
          <w:noProof/>
        </w:rPr>
        <w:instrText xml:space="preserve"> PAGEREF _Toc215222847 \h </w:instrText>
      </w:r>
      <w:r>
        <w:rPr>
          <w:noProof/>
        </w:rPr>
      </w:r>
      <w:r>
        <w:rPr>
          <w:noProof/>
        </w:rPr>
        <w:fldChar w:fldCharType="separate"/>
      </w:r>
      <w:r>
        <w:rPr>
          <w:noProof/>
        </w:rPr>
        <w:t>6</w:t>
      </w:r>
      <w:r>
        <w:rPr>
          <w:noProof/>
        </w:rPr>
        <w:fldChar w:fldCharType="end"/>
      </w:r>
    </w:p>
    <w:p w14:paraId="305A5E20" w14:textId="77777777" w:rsidR="009459CF" w:rsidRDefault="009459CF">
      <w:pPr>
        <w:pStyle w:val="Verzeichnis3"/>
        <w:tabs>
          <w:tab w:val="left" w:pos="1259"/>
        </w:tabs>
        <w:rPr>
          <w:rFonts w:asciiTheme="minorHAnsi" w:eastAsiaTheme="minorEastAsia" w:hAnsiTheme="minorHAnsi" w:cstheme="minorBidi"/>
          <w:smallCaps w:val="0"/>
          <w:noProof/>
          <w:spacing w:val="0"/>
          <w:sz w:val="24"/>
          <w:szCs w:val="24"/>
          <w:lang w:eastAsia="ja-JP"/>
        </w:rPr>
      </w:pPr>
      <w:r>
        <w:rPr>
          <w:noProof/>
        </w:rPr>
        <w:t>1.6.2</w:t>
      </w:r>
      <w:r>
        <w:rPr>
          <w:rFonts w:asciiTheme="minorHAnsi" w:eastAsiaTheme="minorEastAsia" w:hAnsiTheme="minorHAnsi" w:cstheme="minorBidi"/>
          <w:smallCaps w:val="0"/>
          <w:noProof/>
          <w:spacing w:val="0"/>
          <w:sz w:val="24"/>
          <w:szCs w:val="24"/>
          <w:lang w:eastAsia="ja-JP"/>
        </w:rPr>
        <w:tab/>
      </w:r>
      <w:r>
        <w:rPr>
          <w:noProof/>
        </w:rPr>
        <w:t>Phase 2: VP Development and Validation (WP 2000)</w:t>
      </w:r>
      <w:r>
        <w:rPr>
          <w:noProof/>
        </w:rPr>
        <w:tab/>
      </w:r>
      <w:r>
        <w:rPr>
          <w:noProof/>
        </w:rPr>
        <w:fldChar w:fldCharType="begin"/>
      </w:r>
      <w:r>
        <w:rPr>
          <w:noProof/>
        </w:rPr>
        <w:instrText xml:space="preserve"> PAGEREF _Toc215222848 \h </w:instrText>
      </w:r>
      <w:r>
        <w:rPr>
          <w:noProof/>
        </w:rPr>
      </w:r>
      <w:r>
        <w:rPr>
          <w:noProof/>
        </w:rPr>
        <w:fldChar w:fldCharType="separate"/>
      </w:r>
      <w:r>
        <w:rPr>
          <w:noProof/>
        </w:rPr>
        <w:t>10</w:t>
      </w:r>
      <w:r>
        <w:rPr>
          <w:noProof/>
        </w:rPr>
        <w:fldChar w:fldCharType="end"/>
      </w:r>
    </w:p>
    <w:p w14:paraId="15D9BD3B"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1.7</w:t>
      </w:r>
      <w:r>
        <w:rPr>
          <w:rFonts w:asciiTheme="minorHAnsi" w:eastAsiaTheme="minorEastAsia" w:hAnsiTheme="minorHAnsi" w:cstheme="minorBidi"/>
          <w:b w:val="0"/>
          <w:bCs w:val="0"/>
          <w:smallCaps w:val="0"/>
          <w:noProof/>
          <w:spacing w:val="0"/>
          <w:sz w:val="24"/>
          <w:szCs w:val="24"/>
          <w:lang w:eastAsia="ja-JP"/>
        </w:rPr>
        <w:tab/>
      </w:r>
      <w:r w:rsidRPr="009D591B">
        <w:rPr>
          <w:noProof/>
        </w:rPr>
        <w:t>Achievements</w:t>
      </w:r>
      <w:r>
        <w:rPr>
          <w:noProof/>
        </w:rPr>
        <w:tab/>
      </w:r>
      <w:r>
        <w:rPr>
          <w:noProof/>
        </w:rPr>
        <w:fldChar w:fldCharType="begin"/>
      </w:r>
      <w:r>
        <w:rPr>
          <w:noProof/>
        </w:rPr>
        <w:instrText xml:space="preserve"> PAGEREF _Toc215222849 \h </w:instrText>
      </w:r>
      <w:r>
        <w:rPr>
          <w:noProof/>
        </w:rPr>
      </w:r>
      <w:r>
        <w:rPr>
          <w:noProof/>
        </w:rPr>
        <w:fldChar w:fldCharType="separate"/>
      </w:r>
      <w:r>
        <w:rPr>
          <w:noProof/>
        </w:rPr>
        <w:t>13</w:t>
      </w:r>
      <w:r>
        <w:rPr>
          <w:noProof/>
        </w:rPr>
        <w:fldChar w:fldCharType="end"/>
      </w:r>
    </w:p>
    <w:p w14:paraId="5D3D3E79"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1.8</w:t>
      </w:r>
      <w:r>
        <w:rPr>
          <w:rFonts w:asciiTheme="minorHAnsi" w:eastAsiaTheme="minorEastAsia" w:hAnsiTheme="minorHAnsi" w:cstheme="minorBidi"/>
          <w:b w:val="0"/>
          <w:bCs w:val="0"/>
          <w:smallCaps w:val="0"/>
          <w:noProof/>
          <w:spacing w:val="0"/>
          <w:sz w:val="24"/>
          <w:szCs w:val="24"/>
          <w:lang w:eastAsia="ja-JP"/>
        </w:rPr>
        <w:tab/>
      </w:r>
      <w:r w:rsidRPr="009D591B">
        <w:rPr>
          <w:noProof/>
        </w:rPr>
        <w:t>Reference Documents</w:t>
      </w:r>
      <w:r>
        <w:rPr>
          <w:noProof/>
        </w:rPr>
        <w:tab/>
      </w:r>
      <w:r>
        <w:rPr>
          <w:noProof/>
        </w:rPr>
        <w:fldChar w:fldCharType="begin"/>
      </w:r>
      <w:r>
        <w:rPr>
          <w:noProof/>
        </w:rPr>
        <w:instrText xml:space="preserve"> PAGEREF _Toc215222850 \h </w:instrText>
      </w:r>
      <w:r>
        <w:rPr>
          <w:noProof/>
        </w:rPr>
      </w:r>
      <w:r>
        <w:rPr>
          <w:noProof/>
        </w:rPr>
        <w:fldChar w:fldCharType="separate"/>
      </w:r>
      <w:r>
        <w:rPr>
          <w:noProof/>
        </w:rPr>
        <w:t>13</w:t>
      </w:r>
      <w:r>
        <w:rPr>
          <w:noProof/>
        </w:rPr>
        <w:fldChar w:fldCharType="end"/>
      </w:r>
    </w:p>
    <w:p w14:paraId="11929116"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2</w:t>
      </w:r>
      <w:r>
        <w:rPr>
          <w:rFonts w:asciiTheme="minorHAnsi" w:eastAsiaTheme="minorEastAsia" w:hAnsiTheme="minorHAnsi" w:cstheme="minorBidi"/>
          <w:b w:val="0"/>
          <w:bCs w:val="0"/>
          <w:caps w:val="0"/>
          <w:noProof/>
          <w:spacing w:val="0"/>
          <w:sz w:val="24"/>
          <w:szCs w:val="24"/>
          <w:u w:val="none"/>
          <w:lang w:eastAsia="ja-JP"/>
        </w:rPr>
        <w:tab/>
      </w:r>
      <w:r>
        <w:rPr>
          <w:noProof/>
        </w:rPr>
        <w:t>The Usage of SoCRocket</w:t>
      </w:r>
      <w:r>
        <w:rPr>
          <w:noProof/>
        </w:rPr>
        <w:tab/>
      </w:r>
      <w:r>
        <w:rPr>
          <w:noProof/>
        </w:rPr>
        <w:fldChar w:fldCharType="begin"/>
      </w:r>
      <w:r>
        <w:rPr>
          <w:noProof/>
        </w:rPr>
        <w:instrText xml:space="preserve"> PAGEREF _Toc215222851 \h </w:instrText>
      </w:r>
      <w:r>
        <w:rPr>
          <w:noProof/>
        </w:rPr>
      </w:r>
      <w:r>
        <w:rPr>
          <w:noProof/>
        </w:rPr>
        <w:fldChar w:fldCharType="separate"/>
      </w:r>
      <w:r>
        <w:rPr>
          <w:noProof/>
        </w:rPr>
        <w:t>15</w:t>
      </w:r>
      <w:r>
        <w:rPr>
          <w:noProof/>
        </w:rPr>
        <w:fldChar w:fldCharType="end"/>
      </w:r>
    </w:p>
    <w:p w14:paraId="3ED4A666"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Pr>
          <w:noProof/>
        </w:rPr>
        <w:t>2.1</w:t>
      </w:r>
      <w:r>
        <w:rPr>
          <w:rFonts w:asciiTheme="minorHAnsi" w:eastAsiaTheme="minorEastAsia" w:hAnsiTheme="minorHAnsi" w:cstheme="minorBidi"/>
          <w:b w:val="0"/>
          <w:bCs w:val="0"/>
          <w:smallCaps w:val="0"/>
          <w:noProof/>
          <w:spacing w:val="0"/>
          <w:sz w:val="24"/>
          <w:szCs w:val="24"/>
          <w:lang w:eastAsia="ja-JP"/>
        </w:rPr>
        <w:tab/>
      </w:r>
      <w:r>
        <w:rPr>
          <w:noProof/>
        </w:rPr>
        <w:t>Bootstrapping the library</w:t>
      </w:r>
      <w:r>
        <w:rPr>
          <w:noProof/>
        </w:rPr>
        <w:tab/>
      </w:r>
      <w:r>
        <w:rPr>
          <w:noProof/>
        </w:rPr>
        <w:fldChar w:fldCharType="begin"/>
      </w:r>
      <w:r>
        <w:rPr>
          <w:noProof/>
        </w:rPr>
        <w:instrText xml:space="preserve"> PAGEREF _Toc215222852 \h </w:instrText>
      </w:r>
      <w:r>
        <w:rPr>
          <w:noProof/>
        </w:rPr>
      </w:r>
      <w:r>
        <w:rPr>
          <w:noProof/>
        </w:rPr>
        <w:fldChar w:fldCharType="separate"/>
      </w:r>
      <w:r>
        <w:rPr>
          <w:noProof/>
        </w:rPr>
        <w:t>15</w:t>
      </w:r>
      <w:r>
        <w:rPr>
          <w:noProof/>
        </w:rPr>
        <w:fldChar w:fldCharType="end"/>
      </w:r>
    </w:p>
    <w:p w14:paraId="7F0073BD" w14:textId="77777777" w:rsidR="009459CF" w:rsidRDefault="009459CF">
      <w:pPr>
        <w:pStyle w:val="Verzeichnis3"/>
        <w:tabs>
          <w:tab w:val="left" w:pos="1259"/>
        </w:tabs>
        <w:rPr>
          <w:rFonts w:asciiTheme="minorHAnsi" w:eastAsiaTheme="minorEastAsia" w:hAnsiTheme="minorHAnsi" w:cstheme="minorBidi"/>
          <w:smallCaps w:val="0"/>
          <w:noProof/>
          <w:spacing w:val="0"/>
          <w:sz w:val="24"/>
          <w:szCs w:val="24"/>
          <w:lang w:eastAsia="ja-JP"/>
        </w:rPr>
      </w:pPr>
      <w:r w:rsidRPr="009D591B">
        <w:rPr>
          <w:rFonts w:eastAsiaTheme="minorHAnsi"/>
          <w:noProof/>
        </w:rPr>
        <w:t>2.1.1</w:t>
      </w:r>
      <w:r>
        <w:rPr>
          <w:rFonts w:asciiTheme="minorHAnsi" w:eastAsiaTheme="minorEastAsia" w:hAnsiTheme="minorHAnsi" w:cstheme="minorBidi"/>
          <w:smallCaps w:val="0"/>
          <w:noProof/>
          <w:spacing w:val="0"/>
          <w:sz w:val="24"/>
          <w:szCs w:val="24"/>
          <w:lang w:eastAsia="ja-JP"/>
        </w:rPr>
        <w:tab/>
      </w:r>
      <w:r w:rsidRPr="009D591B">
        <w:rPr>
          <w:rFonts w:eastAsiaTheme="minorHAnsi"/>
          <w:noProof/>
        </w:rPr>
        <w:t>Building the library</w:t>
      </w:r>
      <w:r>
        <w:rPr>
          <w:noProof/>
        </w:rPr>
        <w:tab/>
      </w:r>
      <w:r>
        <w:rPr>
          <w:noProof/>
        </w:rPr>
        <w:fldChar w:fldCharType="begin"/>
      </w:r>
      <w:r>
        <w:rPr>
          <w:noProof/>
        </w:rPr>
        <w:instrText xml:space="preserve"> PAGEREF _Toc215222853 \h </w:instrText>
      </w:r>
      <w:r>
        <w:rPr>
          <w:noProof/>
        </w:rPr>
      </w:r>
      <w:r>
        <w:rPr>
          <w:noProof/>
        </w:rPr>
        <w:fldChar w:fldCharType="separate"/>
      </w:r>
      <w:r>
        <w:rPr>
          <w:noProof/>
        </w:rPr>
        <w:t>17</w:t>
      </w:r>
      <w:r>
        <w:rPr>
          <w:noProof/>
        </w:rPr>
        <w:fldChar w:fldCharType="end"/>
      </w:r>
    </w:p>
    <w:p w14:paraId="4F650DF3"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2.2</w:t>
      </w:r>
      <w:r>
        <w:rPr>
          <w:rFonts w:asciiTheme="minorHAnsi" w:eastAsiaTheme="minorEastAsia" w:hAnsiTheme="minorHAnsi" w:cstheme="minorBidi"/>
          <w:b w:val="0"/>
          <w:bCs w:val="0"/>
          <w:smallCaps w:val="0"/>
          <w:noProof/>
          <w:spacing w:val="0"/>
          <w:sz w:val="24"/>
          <w:szCs w:val="24"/>
          <w:lang w:eastAsia="ja-JP"/>
        </w:rPr>
        <w:tab/>
      </w:r>
      <w:r w:rsidRPr="009D591B">
        <w:rPr>
          <w:noProof/>
        </w:rPr>
        <w:t>Writing new models</w:t>
      </w:r>
      <w:r>
        <w:rPr>
          <w:noProof/>
        </w:rPr>
        <w:tab/>
      </w:r>
      <w:r>
        <w:rPr>
          <w:noProof/>
        </w:rPr>
        <w:fldChar w:fldCharType="begin"/>
      </w:r>
      <w:r>
        <w:rPr>
          <w:noProof/>
        </w:rPr>
        <w:instrText xml:space="preserve"> PAGEREF _Toc215222854 \h </w:instrText>
      </w:r>
      <w:r>
        <w:rPr>
          <w:noProof/>
        </w:rPr>
      </w:r>
      <w:r>
        <w:rPr>
          <w:noProof/>
        </w:rPr>
        <w:fldChar w:fldCharType="separate"/>
      </w:r>
      <w:r>
        <w:rPr>
          <w:noProof/>
        </w:rPr>
        <w:t>18</w:t>
      </w:r>
      <w:r>
        <w:rPr>
          <w:noProof/>
        </w:rPr>
        <w:fldChar w:fldCharType="end"/>
      </w:r>
    </w:p>
    <w:p w14:paraId="72D4F984"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2.3</w:t>
      </w:r>
      <w:r>
        <w:rPr>
          <w:rFonts w:asciiTheme="minorHAnsi" w:eastAsiaTheme="minorEastAsia" w:hAnsiTheme="minorHAnsi" w:cstheme="minorBidi"/>
          <w:b w:val="0"/>
          <w:bCs w:val="0"/>
          <w:smallCaps w:val="0"/>
          <w:noProof/>
          <w:spacing w:val="0"/>
          <w:sz w:val="24"/>
          <w:szCs w:val="24"/>
          <w:lang w:eastAsia="ja-JP"/>
        </w:rPr>
        <w:tab/>
      </w:r>
      <w:r w:rsidRPr="009D591B">
        <w:rPr>
          <w:noProof/>
        </w:rPr>
        <w:t>Simulating systems</w:t>
      </w:r>
      <w:r>
        <w:rPr>
          <w:noProof/>
        </w:rPr>
        <w:tab/>
      </w:r>
      <w:r>
        <w:rPr>
          <w:noProof/>
        </w:rPr>
        <w:fldChar w:fldCharType="begin"/>
      </w:r>
      <w:r>
        <w:rPr>
          <w:noProof/>
        </w:rPr>
        <w:instrText xml:space="preserve"> PAGEREF _Toc215222855 \h </w:instrText>
      </w:r>
      <w:r>
        <w:rPr>
          <w:noProof/>
        </w:rPr>
      </w:r>
      <w:r>
        <w:rPr>
          <w:noProof/>
        </w:rPr>
        <w:fldChar w:fldCharType="separate"/>
      </w:r>
      <w:r>
        <w:rPr>
          <w:noProof/>
        </w:rPr>
        <w:t>21</w:t>
      </w:r>
      <w:r>
        <w:rPr>
          <w:noProof/>
        </w:rPr>
        <w:fldChar w:fldCharType="end"/>
      </w:r>
    </w:p>
    <w:p w14:paraId="6F753FC6"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3</w:t>
      </w:r>
      <w:r>
        <w:rPr>
          <w:rFonts w:asciiTheme="minorHAnsi" w:eastAsiaTheme="minorEastAsia" w:hAnsiTheme="minorHAnsi" w:cstheme="minorBidi"/>
          <w:b w:val="0"/>
          <w:bCs w:val="0"/>
          <w:caps w:val="0"/>
          <w:noProof/>
          <w:spacing w:val="0"/>
          <w:sz w:val="24"/>
          <w:szCs w:val="24"/>
          <w:u w:val="none"/>
          <w:lang w:eastAsia="ja-JP"/>
        </w:rPr>
        <w:tab/>
      </w:r>
      <w:r>
        <w:rPr>
          <w:noProof/>
        </w:rPr>
        <w:t>Verification of IP Models</w:t>
      </w:r>
      <w:r>
        <w:rPr>
          <w:noProof/>
        </w:rPr>
        <w:tab/>
      </w:r>
      <w:r>
        <w:rPr>
          <w:noProof/>
        </w:rPr>
        <w:fldChar w:fldCharType="begin"/>
      </w:r>
      <w:r>
        <w:rPr>
          <w:noProof/>
        </w:rPr>
        <w:instrText xml:space="preserve"> PAGEREF _Toc215222856 \h </w:instrText>
      </w:r>
      <w:r>
        <w:rPr>
          <w:noProof/>
        </w:rPr>
      </w:r>
      <w:r>
        <w:rPr>
          <w:noProof/>
        </w:rPr>
        <w:fldChar w:fldCharType="separate"/>
      </w:r>
      <w:r>
        <w:rPr>
          <w:noProof/>
        </w:rPr>
        <w:t>24</w:t>
      </w:r>
      <w:r>
        <w:rPr>
          <w:noProof/>
        </w:rPr>
        <w:fldChar w:fldCharType="end"/>
      </w:r>
    </w:p>
    <w:p w14:paraId="001C94D5"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4</w:t>
      </w:r>
      <w:r>
        <w:rPr>
          <w:rFonts w:asciiTheme="minorHAnsi" w:eastAsiaTheme="minorEastAsia" w:hAnsiTheme="minorHAnsi" w:cstheme="minorBidi"/>
          <w:b w:val="0"/>
          <w:bCs w:val="0"/>
          <w:caps w:val="0"/>
          <w:noProof/>
          <w:spacing w:val="0"/>
          <w:sz w:val="24"/>
          <w:szCs w:val="24"/>
          <w:u w:val="none"/>
          <w:lang w:eastAsia="ja-JP"/>
        </w:rPr>
        <w:tab/>
      </w:r>
      <w:r>
        <w:rPr>
          <w:noProof/>
        </w:rPr>
        <w:t>Power modeling</w:t>
      </w:r>
      <w:r>
        <w:rPr>
          <w:noProof/>
        </w:rPr>
        <w:tab/>
      </w:r>
      <w:r>
        <w:rPr>
          <w:noProof/>
        </w:rPr>
        <w:fldChar w:fldCharType="begin"/>
      </w:r>
      <w:r>
        <w:rPr>
          <w:noProof/>
        </w:rPr>
        <w:instrText xml:space="preserve"> PAGEREF _Toc215222857 \h </w:instrText>
      </w:r>
      <w:r>
        <w:rPr>
          <w:noProof/>
        </w:rPr>
      </w:r>
      <w:r>
        <w:rPr>
          <w:noProof/>
        </w:rPr>
        <w:fldChar w:fldCharType="separate"/>
      </w:r>
      <w:r>
        <w:rPr>
          <w:noProof/>
        </w:rPr>
        <w:t>26</w:t>
      </w:r>
      <w:r>
        <w:rPr>
          <w:noProof/>
        </w:rPr>
        <w:fldChar w:fldCharType="end"/>
      </w:r>
    </w:p>
    <w:p w14:paraId="63865345"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4.1</w:t>
      </w:r>
      <w:r>
        <w:rPr>
          <w:rFonts w:asciiTheme="minorHAnsi" w:eastAsiaTheme="minorEastAsia" w:hAnsiTheme="minorHAnsi" w:cstheme="minorBidi"/>
          <w:b w:val="0"/>
          <w:bCs w:val="0"/>
          <w:smallCaps w:val="0"/>
          <w:noProof/>
          <w:spacing w:val="0"/>
          <w:sz w:val="24"/>
          <w:szCs w:val="24"/>
          <w:lang w:eastAsia="ja-JP"/>
        </w:rPr>
        <w:tab/>
      </w:r>
      <w:r w:rsidRPr="009D591B">
        <w:rPr>
          <w:noProof/>
        </w:rPr>
        <w:t>Power estimation concept</w:t>
      </w:r>
      <w:r>
        <w:rPr>
          <w:noProof/>
        </w:rPr>
        <w:tab/>
      </w:r>
      <w:r>
        <w:rPr>
          <w:noProof/>
        </w:rPr>
        <w:fldChar w:fldCharType="begin"/>
      </w:r>
      <w:r>
        <w:rPr>
          <w:noProof/>
        </w:rPr>
        <w:instrText xml:space="preserve"> PAGEREF _Toc215222858 \h </w:instrText>
      </w:r>
      <w:r>
        <w:rPr>
          <w:noProof/>
        </w:rPr>
      </w:r>
      <w:r>
        <w:rPr>
          <w:noProof/>
        </w:rPr>
        <w:fldChar w:fldCharType="separate"/>
      </w:r>
      <w:r>
        <w:rPr>
          <w:noProof/>
        </w:rPr>
        <w:t>26</w:t>
      </w:r>
      <w:r>
        <w:rPr>
          <w:noProof/>
        </w:rPr>
        <w:fldChar w:fldCharType="end"/>
      </w:r>
    </w:p>
    <w:p w14:paraId="33355822"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4.2</w:t>
      </w:r>
      <w:r>
        <w:rPr>
          <w:rFonts w:asciiTheme="minorHAnsi" w:eastAsiaTheme="minorEastAsia" w:hAnsiTheme="minorHAnsi" w:cstheme="minorBidi"/>
          <w:b w:val="0"/>
          <w:bCs w:val="0"/>
          <w:smallCaps w:val="0"/>
          <w:noProof/>
          <w:spacing w:val="0"/>
          <w:sz w:val="24"/>
          <w:szCs w:val="24"/>
          <w:lang w:eastAsia="ja-JP"/>
        </w:rPr>
        <w:tab/>
      </w:r>
      <w:r w:rsidRPr="009D591B">
        <w:rPr>
          <w:noProof/>
        </w:rPr>
        <w:t>Acquiring power values</w:t>
      </w:r>
      <w:r>
        <w:rPr>
          <w:noProof/>
        </w:rPr>
        <w:tab/>
      </w:r>
      <w:r>
        <w:rPr>
          <w:noProof/>
        </w:rPr>
        <w:fldChar w:fldCharType="begin"/>
      </w:r>
      <w:r>
        <w:rPr>
          <w:noProof/>
        </w:rPr>
        <w:instrText xml:space="preserve"> PAGEREF _Toc215222859 \h </w:instrText>
      </w:r>
      <w:r>
        <w:rPr>
          <w:noProof/>
        </w:rPr>
      </w:r>
      <w:r>
        <w:rPr>
          <w:noProof/>
        </w:rPr>
        <w:fldChar w:fldCharType="separate"/>
      </w:r>
      <w:r>
        <w:rPr>
          <w:noProof/>
        </w:rPr>
        <w:t>27</w:t>
      </w:r>
      <w:r>
        <w:rPr>
          <w:noProof/>
        </w:rPr>
        <w:fldChar w:fldCharType="end"/>
      </w:r>
    </w:p>
    <w:p w14:paraId="2082DEF4"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4.3</w:t>
      </w:r>
      <w:r>
        <w:rPr>
          <w:rFonts w:asciiTheme="minorHAnsi" w:eastAsiaTheme="minorEastAsia" w:hAnsiTheme="minorHAnsi" w:cstheme="minorBidi"/>
          <w:b w:val="0"/>
          <w:bCs w:val="0"/>
          <w:smallCaps w:val="0"/>
          <w:noProof/>
          <w:spacing w:val="0"/>
          <w:sz w:val="24"/>
          <w:szCs w:val="24"/>
          <w:lang w:eastAsia="ja-JP"/>
        </w:rPr>
        <w:tab/>
      </w:r>
      <w:r w:rsidRPr="009D591B">
        <w:rPr>
          <w:noProof/>
        </w:rPr>
        <w:t>Power reporting</w:t>
      </w:r>
      <w:r>
        <w:rPr>
          <w:noProof/>
        </w:rPr>
        <w:tab/>
      </w:r>
      <w:r>
        <w:rPr>
          <w:noProof/>
        </w:rPr>
        <w:fldChar w:fldCharType="begin"/>
      </w:r>
      <w:r>
        <w:rPr>
          <w:noProof/>
        </w:rPr>
        <w:instrText xml:space="preserve"> PAGEREF _Toc215222860 \h </w:instrText>
      </w:r>
      <w:r>
        <w:rPr>
          <w:noProof/>
        </w:rPr>
      </w:r>
      <w:r>
        <w:rPr>
          <w:noProof/>
        </w:rPr>
        <w:fldChar w:fldCharType="separate"/>
      </w:r>
      <w:r>
        <w:rPr>
          <w:noProof/>
        </w:rPr>
        <w:t>28</w:t>
      </w:r>
      <w:r>
        <w:rPr>
          <w:noProof/>
        </w:rPr>
        <w:fldChar w:fldCharType="end"/>
      </w:r>
    </w:p>
    <w:p w14:paraId="57AFFEDF"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5</w:t>
      </w:r>
      <w:r>
        <w:rPr>
          <w:rFonts w:asciiTheme="minorHAnsi" w:eastAsiaTheme="minorEastAsia" w:hAnsiTheme="minorHAnsi" w:cstheme="minorBidi"/>
          <w:b w:val="0"/>
          <w:bCs w:val="0"/>
          <w:caps w:val="0"/>
          <w:noProof/>
          <w:spacing w:val="0"/>
          <w:sz w:val="24"/>
          <w:szCs w:val="24"/>
          <w:u w:val="none"/>
          <w:lang w:eastAsia="ja-JP"/>
        </w:rPr>
        <w:tab/>
      </w:r>
      <w:r>
        <w:rPr>
          <w:noProof/>
        </w:rPr>
        <w:t>Design Space Exploration</w:t>
      </w:r>
      <w:r>
        <w:rPr>
          <w:noProof/>
        </w:rPr>
        <w:tab/>
      </w:r>
      <w:r>
        <w:rPr>
          <w:noProof/>
        </w:rPr>
        <w:fldChar w:fldCharType="begin"/>
      </w:r>
      <w:r>
        <w:rPr>
          <w:noProof/>
        </w:rPr>
        <w:instrText xml:space="preserve"> PAGEREF _Toc215222861 \h </w:instrText>
      </w:r>
      <w:r>
        <w:rPr>
          <w:noProof/>
        </w:rPr>
      </w:r>
      <w:r>
        <w:rPr>
          <w:noProof/>
        </w:rPr>
        <w:fldChar w:fldCharType="separate"/>
      </w:r>
      <w:r>
        <w:rPr>
          <w:noProof/>
        </w:rPr>
        <w:t>31</w:t>
      </w:r>
      <w:r>
        <w:rPr>
          <w:noProof/>
        </w:rPr>
        <w:fldChar w:fldCharType="end"/>
      </w:r>
    </w:p>
    <w:p w14:paraId="15D18EC0"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6</w:t>
      </w:r>
      <w:r>
        <w:rPr>
          <w:rFonts w:asciiTheme="minorHAnsi" w:eastAsiaTheme="minorEastAsia" w:hAnsiTheme="minorHAnsi" w:cstheme="minorBidi"/>
          <w:b w:val="0"/>
          <w:bCs w:val="0"/>
          <w:caps w:val="0"/>
          <w:noProof/>
          <w:spacing w:val="0"/>
          <w:sz w:val="24"/>
          <w:szCs w:val="24"/>
          <w:u w:val="none"/>
          <w:lang w:eastAsia="ja-JP"/>
        </w:rPr>
        <w:tab/>
      </w:r>
      <w:r>
        <w:rPr>
          <w:noProof/>
        </w:rPr>
        <w:t>Library Implementation Aspects</w:t>
      </w:r>
      <w:r>
        <w:rPr>
          <w:noProof/>
        </w:rPr>
        <w:tab/>
      </w:r>
      <w:r>
        <w:rPr>
          <w:noProof/>
        </w:rPr>
        <w:fldChar w:fldCharType="begin"/>
      </w:r>
      <w:r>
        <w:rPr>
          <w:noProof/>
        </w:rPr>
        <w:instrText xml:space="preserve"> PAGEREF _Toc215222862 \h </w:instrText>
      </w:r>
      <w:r>
        <w:rPr>
          <w:noProof/>
        </w:rPr>
      </w:r>
      <w:r>
        <w:rPr>
          <w:noProof/>
        </w:rPr>
        <w:fldChar w:fldCharType="separate"/>
      </w:r>
      <w:r>
        <w:rPr>
          <w:noProof/>
        </w:rPr>
        <w:t>34</w:t>
      </w:r>
      <w:r>
        <w:rPr>
          <w:noProof/>
        </w:rPr>
        <w:fldChar w:fldCharType="end"/>
      </w:r>
    </w:p>
    <w:p w14:paraId="235E1825"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6.1</w:t>
      </w:r>
      <w:r>
        <w:rPr>
          <w:rFonts w:asciiTheme="minorHAnsi" w:eastAsiaTheme="minorEastAsia" w:hAnsiTheme="minorHAnsi" w:cstheme="minorBidi"/>
          <w:b w:val="0"/>
          <w:bCs w:val="0"/>
          <w:smallCaps w:val="0"/>
          <w:noProof/>
          <w:spacing w:val="0"/>
          <w:sz w:val="24"/>
          <w:szCs w:val="24"/>
          <w:lang w:eastAsia="ja-JP"/>
        </w:rPr>
        <w:tab/>
      </w:r>
      <w:r w:rsidRPr="009D591B">
        <w:rPr>
          <w:noProof/>
        </w:rPr>
        <w:t>Library Foundation</w:t>
      </w:r>
      <w:r>
        <w:rPr>
          <w:noProof/>
        </w:rPr>
        <w:tab/>
      </w:r>
      <w:r>
        <w:rPr>
          <w:noProof/>
        </w:rPr>
        <w:fldChar w:fldCharType="begin"/>
      </w:r>
      <w:r>
        <w:rPr>
          <w:noProof/>
        </w:rPr>
        <w:instrText xml:space="preserve"> PAGEREF _Toc215222863 \h </w:instrText>
      </w:r>
      <w:r>
        <w:rPr>
          <w:noProof/>
        </w:rPr>
      </w:r>
      <w:r>
        <w:rPr>
          <w:noProof/>
        </w:rPr>
        <w:fldChar w:fldCharType="separate"/>
      </w:r>
      <w:r>
        <w:rPr>
          <w:noProof/>
        </w:rPr>
        <w:t>34</w:t>
      </w:r>
      <w:r>
        <w:rPr>
          <w:noProof/>
        </w:rPr>
        <w:fldChar w:fldCharType="end"/>
      </w:r>
    </w:p>
    <w:p w14:paraId="6BD1065A"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6.2</w:t>
      </w:r>
      <w:r>
        <w:rPr>
          <w:rFonts w:asciiTheme="minorHAnsi" w:eastAsiaTheme="minorEastAsia" w:hAnsiTheme="minorHAnsi" w:cstheme="minorBidi"/>
          <w:b w:val="0"/>
          <w:bCs w:val="0"/>
          <w:smallCaps w:val="0"/>
          <w:noProof/>
          <w:spacing w:val="0"/>
          <w:sz w:val="24"/>
          <w:szCs w:val="24"/>
          <w:lang w:eastAsia="ja-JP"/>
        </w:rPr>
        <w:tab/>
      </w:r>
      <w:r w:rsidRPr="009D591B">
        <w:rPr>
          <w:noProof/>
        </w:rPr>
        <w:t>Base Models</w:t>
      </w:r>
      <w:r>
        <w:rPr>
          <w:noProof/>
        </w:rPr>
        <w:tab/>
      </w:r>
      <w:r>
        <w:rPr>
          <w:noProof/>
        </w:rPr>
        <w:fldChar w:fldCharType="begin"/>
      </w:r>
      <w:r>
        <w:rPr>
          <w:noProof/>
        </w:rPr>
        <w:instrText xml:space="preserve"> PAGEREF _Toc215222864 \h </w:instrText>
      </w:r>
      <w:r>
        <w:rPr>
          <w:noProof/>
        </w:rPr>
      </w:r>
      <w:r>
        <w:rPr>
          <w:noProof/>
        </w:rPr>
        <w:fldChar w:fldCharType="separate"/>
      </w:r>
      <w:r>
        <w:rPr>
          <w:noProof/>
        </w:rPr>
        <w:t>34</w:t>
      </w:r>
      <w:r>
        <w:rPr>
          <w:noProof/>
        </w:rPr>
        <w:fldChar w:fldCharType="end"/>
      </w:r>
    </w:p>
    <w:p w14:paraId="4CED8C67"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6.3</w:t>
      </w:r>
      <w:r>
        <w:rPr>
          <w:rFonts w:asciiTheme="minorHAnsi" w:eastAsiaTheme="minorEastAsia" w:hAnsiTheme="minorHAnsi" w:cstheme="minorBidi"/>
          <w:b w:val="0"/>
          <w:bCs w:val="0"/>
          <w:smallCaps w:val="0"/>
          <w:noProof/>
          <w:spacing w:val="0"/>
          <w:sz w:val="24"/>
          <w:szCs w:val="24"/>
          <w:lang w:eastAsia="ja-JP"/>
        </w:rPr>
        <w:tab/>
      </w:r>
      <w:r w:rsidRPr="009D591B">
        <w:rPr>
          <w:noProof/>
        </w:rPr>
        <w:t>Designed IP Models</w:t>
      </w:r>
      <w:r>
        <w:rPr>
          <w:noProof/>
        </w:rPr>
        <w:tab/>
      </w:r>
      <w:r>
        <w:rPr>
          <w:noProof/>
        </w:rPr>
        <w:fldChar w:fldCharType="begin"/>
      </w:r>
      <w:r>
        <w:rPr>
          <w:noProof/>
        </w:rPr>
        <w:instrText xml:space="preserve"> PAGEREF _Toc215222865 \h </w:instrText>
      </w:r>
      <w:r>
        <w:rPr>
          <w:noProof/>
        </w:rPr>
      </w:r>
      <w:r>
        <w:rPr>
          <w:noProof/>
        </w:rPr>
        <w:fldChar w:fldCharType="separate"/>
      </w:r>
      <w:r>
        <w:rPr>
          <w:noProof/>
        </w:rPr>
        <w:t>36</w:t>
      </w:r>
      <w:r>
        <w:rPr>
          <w:noProof/>
        </w:rPr>
        <w:fldChar w:fldCharType="end"/>
      </w:r>
    </w:p>
    <w:p w14:paraId="50301FDD" w14:textId="77777777" w:rsidR="009459CF" w:rsidRDefault="009459CF">
      <w:pPr>
        <w:pStyle w:val="Verzeichnis2"/>
        <w:tabs>
          <w:tab w:val="left" w:pos="816"/>
        </w:tabs>
        <w:rPr>
          <w:rFonts w:asciiTheme="minorHAnsi" w:eastAsiaTheme="minorEastAsia" w:hAnsiTheme="minorHAnsi" w:cstheme="minorBidi"/>
          <w:b w:val="0"/>
          <w:bCs w:val="0"/>
          <w:smallCaps w:val="0"/>
          <w:noProof/>
          <w:spacing w:val="0"/>
          <w:sz w:val="24"/>
          <w:szCs w:val="24"/>
          <w:lang w:eastAsia="ja-JP"/>
        </w:rPr>
      </w:pPr>
      <w:r w:rsidRPr="009D591B">
        <w:rPr>
          <w:noProof/>
        </w:rPr>
        <w:t>6.4</w:t>
      </w:r>
      <w:r>
        <w:rPr>
          <w:rFonts w:asciiTheme="minorHAnsi" w:eastAsiaTheme="minorEastAsia" w:hAnsiTheme="minorHAnsi" w:cstheme="minorBidi"/>
          <w:b w:val="0"/>
          <w:bCs w:val="0"/>
          <w:smallCaps w:val="0"/>
          <w:noProof/>
          <w:spacing w:val="0"/>
          <w:sz w:val="24"/>
          <w:szCs w:val="24"/>
          <w:lang w:eastAsia="ja-JP"/>
        </w:rPr>
        <w:tab/>
      </w:r>
      <w:r w:rsidRPr="009D591B">
        <w:rPr>
          <w:noProof/>
        </w:rPr>
        <w:t>DSE Tools &amp; Build System</w:t>
      </w:r>
      <w:r>
        <w:rPr>
          <w:noProof/>
        </w:rPr>
        <w:tab/>
      </w:r>
      <w:r>
        <w:rPr>
          <w:noProof/>
        </w:rPr>
        <w:fldChar w:fldCharType="begin"/>
      </w:r>
      <w:r>
        <w:rPr>
          <w:noProof/>
        </w:rPr>
        <w:instrText xml:space="preserve"> PAGEREF _Toc215222866 \h </w:instrText>
      </w:r>
      <w:r>
        <w:rPr>
          <w:noProof/>
        </w:rPr>
      </w:r>
      <w:r>
        <w:rPr>
          <w:noProof/>
        </w:rPr>
        <w:fldChar w:fldCharType="separate"/>
      </w:r>
      <w:r>
        <w:rPr>
          <w:noProof/>
        </w:rPr>
        <w:t>36</w:t>
      </w:r>
      <w:r>
        <w:rPr>
          <w:noProof/>
        </w:rPr>
        <w:fldChar w:fldCharType="end"/>
      </w:r>
    </w:p>
    <w:p w14:paraId="61432FF5" w14:textId="77777777" w:rsidR="009459CF" w:rsidRDefault="009459CF">
      <w:pPr>
        <w:pStyle w:val="Verzeichnis3"/>
        <w:tabs>
          <w:tab w:val="left" w:pos="1259"/>
        </w:tabs>
        <w:rPr>
          <w:rFonts w:asciiTheme="minorHAnsi" w:eastAsiaTheme="minorEastAsia" w:hAnsiTheme="minorHAnsi" w:cstheme="minorBidi"/>
          <w:smallCaps w:val="0"/>
          <w:noProof/>
          <w:spacing w:val="0"/>
          <w:sz w:val="24"/>
          <w:szCs w:val="24"/>
          <w:lang w:eastAsia="ja-JP"/>
        </w:rPr>
      </w:pPr>
      <w:r>
        <w:rPr>
          <w:noProof/>
        </w:rPr>
        <w:t>6.4.2</w:t>
      </w:r>
      <w:r>
        <w:rPr>
          <w:rFonts w:asciiTheme="minorHAnsi" w:eastAsiaTheme="minorEastAsia" w:hAnsiTheme="minorHAnsi" w:cstheme="minorBidi"/>
          <w:smallCaps w:val="0"/>
          <w:noProof/>
          <w:spacing w:val="0"/>
          <w:sz w:val="24"/>
          <w:szCs w:val="24"/>
          <w:lang w:eastAsia="ja-JP"/>
        </w:rPr>
        <w:tab/>
      </w:r>
      <w:r>
        <w:rPr>
          <w:noProof/>
        </w:rPr>
        <w:t>Configuration Wizard</w:t>
      </w:r>
      <w:r>
        <w:rPr>
          <w:noProof/>
        </w:rPr>
        <w:tab/>
      </w:r>
      <w:r>
        <w:rPr>
          <w:noProof/>
        </w:rPr>
        <w:fldChar w:fldCharType="begin"/>
      </w:r>
      <w:r>
        <w:rPr>
          <w:noProof/>
        </w:rPr>
        <w:instrText xml:space="preserve"> PAGEREF _Toc215222867 \h </w:instrText>
      </w:r>
      <w:r>
        <w:rPr>
          <w:noProof/>
        </w:rPr>
      </w:r>
      <w:r>
        <w:rPr>
          <w:noProof/>
        </w:rPr>
        <w:fldChar w:fldCharType="separate"/>
      </w:r>
      <w:r>
        <w:rPr>
          <w:noProof/>
        </w:rPr>
        <w:t>38</w:t>
      </w:r>
      <w:r>
        <w:rPr>
          <w:noProof/>
        </w:rPr>
        <w:fldChar w:fldCharType="end"/>
      </w:r>
    </w:p>
    <w:p w14:paraId="6993BF90"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lastRenderedPageBreak/>
        <w:t>7</w:t>
      </w:r>
      <w:r>
        <w:rPr>
          <w:rFonts w:asciiTheme="minorHAnsi" w:eastAsiaTheme="minorEastAsia" w:hAnsiTheme="minorHAnsi" w:cstheme="minorBidi"/>
          <w:b w:val="0"/>
          <w:bCs w:val="0"/>
          <w:caps w:val="0"/>
          <w:noProof/>
          <w:spacing w:val="0"/>
          <w:sz w:val="24"/>
          <w:szCs w:val="24"/>
          <w:u w:val="none"/>
          <w:lang w:eastAsia="ja-JP"/>
        </w:rPr>
        <w:tab/>
      </w:r>
      <w:r>
        <w:rPr>
          <w:noProof/>
        </w:rPr>
        <w:t>Study recommendations</w:t>
      </w:r>
      <w:r>
        <w:rPr>
          <w:noProof/>
        </w:rPr>
        <w:tab/>
      </w:r>
      <w:r>
        <w:rPr>
          <w:noProof/>
        </w:rPr>
        <w:fldChar w:fldCharType="begin"/>
      </w:r>
      <w:r>
        <w:rPr>
          <w:noProof/>
        </w:rPr>
        <w:instrText xml:space="preserve"> PAGEREF _Toc215222868 \h </w:instrText>
      </w:r>
      <w:r>
        <w:rPr>
          <w:noProof/>
        </w:rPr>
      </w:r>
      <w:r>
        <w:rPr>
          <w:noProof/>
        </w:rPr>
        <w:fldChar w:fldCharType="separate"/>
      </w:r>
      <w:r>
        <w:rPr>
          <w:noProof/>
        </w:rPr>
        <w:t>40</w:t>
      </w:r>
      <w:r>
        <w:rPr>
          <w:noProof/>
        </w:rPr>
        <w:fldChar w:fldCharType="end"/>
      </w:r>
    </w:p>
    <w:p w14:paraId="6428F74A"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8</w:t>
      </w:r>
      <w:r>
        <w:rPr>
          <w:rFonts w:asciiTheme="minorHAnsi" w:eastAsiaTheme="minorEastAsia" w:hAnsiTheme="minorHAnsi" w:cstheme="minorBidi"/>
          <w:b w:val="0"/>
          <w:bCs w:val="0"/>
          <w:caps w:val="0"/>
          <w:noProof/>
          <w:spacing w:val="0"/>
          <w:sz w:val="24"/>
          <w:szCs w:val="24"/>
          <w:u w:val="none"/>
          <w:lang w:eastAsia="ja-JP"/>
        </w:rPr>
        <w:tab/>
      </w:r>
      <w:r>
        <w:rPr>
          <w:noProof/>
        </w:rPr>
        <w:t>Conclusions</w:t>
      </w:r>
      <w:r>
        <w:rPr>
          <w:noProof/>
        </w:rPr>
        <w:tab/>
      </w:r>
      <w:r>
        <w:rPr>
          <w:noProof/>
        </w:rPr>
        <w:fldChar w:fldCharType="begin"/>
      </w:r>
      <w:r>
        <w:rPr>
          <w:noProof/>
        </w:rPr>
        <w:instrText xml:space="preserve"> PAGEREF _Toc215222869 \h </w:instrText>
      </w:r>
      <w:r>
        <w:rPr>
          <w:noProof/>
        </w:rPr>
      </w:r>
      <w:r>
        <w:rPr>
          <w:noProof/>
        </w:rPr>
        <w:fldChar w:fldCharType="separate"/>
      </w:r>
      <w:r>
        <w:rPr>
          <w:noProof/>
        </w:rPr>
        <w:t>41</w:t>
      </w:r>
      <w:r>
        <w:rPr>
          <w:noProof/>
        </w:rPr>
        <w:fldChar w:fldCharType="end"/>
      </w:r>
    </w:p>
    <w:p w14:paraId="12A3B504" w14:textId="77777777" w:rsidR="009459CF" w:rsidRDefault="009459CF">
      <w:pPr>
        <w:pStyle w:val="Verzeichnis1"/>
        <w:tabs>
          <w:tab w:val="left" w:pos="372"/>
        </w:tabs>
        <w:rPr>
          <w:rFonts w:asciiTheme="minorHAnsi" w:eastAsiaTheme="minorEastAsia" w:hAnsiTheme="minorHAnsi" w:cstheme="minorBidi"/>
          <w:b w:val="0"/>
          <w:bCs w:val="0"/>
          <w:caps w:val="0"/>
          <w:noProof/>
          <w:spacing w:val="0"/>
          <w:sz w:val="24"/>
          <w:szCs w:val="24"/>
          <w:u w:val="none"/>
          <w:lang w:eastAsia="ja-JP"/>
        </w:rPr>
      </w:pPr>
      <w:r>
        <w:rPr>
          <w:noProof/>
        </w:rPr>
        <w:t>9</w:t>
      </w:r>
      <w:r>
        <w:rPr>
          <w:rFonts w:asciiTheme="minorHAnsi" w:eastAsiaTheme="minorEastAsia" w:hAnsiTheme="minorHAnsi" w:cstheme="minorBidi"/>
          <w:b w:val="0"/>
          <w:bCs w:val="0"/>
          <w:caps w:val="0"/>
          <w:noProof/>
          <w:spacing w:val="0"/>
          <w:sz w:val="24"/>
          <w:szCs w:val="24"/>
          <w:u w:val="none"/>
          <w:lang w:eastAsia="ja-JP"/>
        </w:rPr>
        <w:tab/>
      </w:r>
      <w:r>
        <w:rPr>
          <w:noProof/>
        </w:rPr>
        <w:t>Acknowledgements</w:t>
      </w:r>
      <w:r>
        <w:rPr>
          <w:noProof/>
        </w:rPr>
        <w:tab/>
      </w:r>
      <w:r>
        <w:rPr>
          <w:noProof/>
        </w:rPr>
        <w:fldChar w:fldCharType="begin"/>
      </w:r>
      <w:r>
        <w:rPr>
          <w:noProof/>
        </w:rPr>
        <w:instrText xml:space="preserve"> PAGEREF _Toc215222870 \h </w:instrText>
      </w:r>
      <w:r>
        <w:rPr>
          <w:noProof/>
        </w:rPr>
      </w:r>
      <w:r>
        <w:rPr>
          <w:noProof/>
        </w:rPr>
        <w:fldChar w:fldCharType="separate"/>
      </w:r>
      <w:r>
        <w:rPr>
          <w:noProof/>
        </w:rPr>
        <w:t>42</w:t>
      </w:r>
      <w:r>
        <w:rPr>
          <w:noProof/>
        </w:rPr>
        <w:fldChar w:fldCharType="end"/>
      </w:r>
    </w:p>
    <w:p w14:paraId="6A87FF19" w14:textId="77777777" w:rsidR="00714B50" w:rsidRPr="005B798D" w:rsidRDefault="00616CE2" w:rsidP="00733CC3">
      <w:r w:rsidRPr="005B798D">
        <w:fldChar w:fldCharType="end"/>
      </w:r>
    </w:p>
    <w:p w14:paraId="7E524908" w14:textId="77777777" w:rsidR="005A152A" w:rsidRPr="005B798D" w:rsidRDefault="005A152A" w:rsidP="00733CC3"/>
    <w:p w14:paraId="35C8A7C6" w14:textId="77777777" w:rsidR="009C473C" w:rsidRPr="005B798D" w:rsidRDefault="009C473C">
      <w:pPr>
        <w:spacing w:before="0"/>
        <w:jc w:val="left"/>
      </w:pPr>
      <w:r w:rsidRPr="005B798D">
        <w:br w:type="page"/>
      </w:r>
    </w:p>
    <w:p w14:paraId="6DD9381C" w14:textId="77777777" w:rsidR="009C473C" w:rsidRPr="005B798D" w:rsidRDefault="009C473C">
      <w:pPr>
        <w:spacing w:before="0"/>
        <w:jc w:val="left"/>
        <w:rPr>
          <w:b/>
          <w:sz w:val="28"/>
        </w:rPr>
      </w:pPr>
      <w:r w:rsidRPr="005B798D">
        <w:rPr>
          <w:b/>
          <w:sz w:val="28"/>
        </w:rPr>
        <w:lastRenderedPageBreak/>
        <w:t>Table of Tables</w:t>
      </w:r>
    </w:p>
    <w:p w14:paraId="414A7A91" w14:textId="77777777" w:rsidR="009C473C" w:rsidRPr="005B798D" w:rsidRDefault="009C473C">
      <w:pPr>
        <w:spacing w:before="0"/>
        <w:jc w:val="left"/>
      </w:pPr>
    </w:p>
    <w:p w14:paraId="421520F9" w14:textId="77777777" w:rsidR="00B36523" w:rsidRDefault="00616CE2">
      <w:pPr>
        <w:pStyle w:val="Abbildungsverzeichnis"/>
        <w:tabs>
          <w:tab w:val="right" w:leader="dot" w:pos="9629"/>
        </w:tabs>
        <w:rPr>
          <w:rFonts w:asciiTheme="minorHAnsi" w:eastAsiaTheme="minorEastAsia" w:hAnsiTheme="minorHAnsi" w:cstheme="minorBidi"/>
          <w:noProof/>
          <w:spacing w:val="0"/>
          <w:lang w:eastAsia="ja-JP"/>
        </w:rPr>
      </w:pPr>
      <w:r w:rsidRPr="005B798D">
        <w:fldChar w:fldCharType="begin"/>
      </w:r>
      <w:r w:rsidR="009C473C" w:rsidRPr="005B798D">
        <w:instrText xml:space="preserve"> TOC \c "Table" </w:instrText>
      </w:r>
      <w:r w:rsidRPr="005B798D">
        <w:fldChar w:fldCharType="separate"/>
      </w:r>
      <w:r w:rsidR="00B36523">
        <w:rPr>
          <w:noProof/>
        </w:rPr>
        <w:t>Table 1 - Revisions of this document</w:t>
      </w:r>
      <w:r w:rsidR="00B36523">
        <w:rPr>
          <w:noProof/>
        </w:rPr>
        <w:tab/>
      </w:r>
      <w:r w:rsidR="00B36523">
        <w:rPr>
          <w:noProof/>
        </w:rPr>
        <w:fldChar w:fldCharType="begin"/>
      </w:r>
      <w:r w:rsidR="00B36523">
        <w:rPr>
          <w:noProof/>
        </w:rPr>
        <w:instrText xml:space="preserve"> PAGEREF _Toc214958414 \h </w:instrText>
      </w:r>
      <w:r w:rsidR="00B36523">
        <w:rPr>
          <w:noProof/>
        </w:rPr>
      </w:r>
      <w:r w:rsidR="00B36523">
        <w:rPr>
          <w:noProof/>
        </w:rPr>
        <w:fldChar w:fldCharType="separate"/>
      </w:r>
      <w:r w:rsidR="00B36523">
        <w:rPr>
          <w:noProof/>
        </w:rPr>
        <w:t>4</w:t>
      </w:r>
      <w:r w:rsidR="00B36523">
        <w:rPr>
          <w:noProof/>
        </w:rPr>
        <w:fldChar w:fldCharType="end"/>
      </w:r>
    </w:p>
    <w:p w14:paraId="3F9ED563"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2 - List of IP models from development plan</w:t>
      </w:r>
      <w:r>
        <w:rPr>
          <w:noProof/>
        </w:rPr>
        <w:tab/>
      </w:r>
      <w:r>
        <w:rPr>
          <w:noProof/>
        </w:rPr>
        <w:fldChar w:fldCharType="begin"/>
      </w:r>
      <w:r>
        <w:rPr>
          <w:noProof/>
        </w:rPr>
        <w:instrText xml:space="preserve"> PAGEREF _Toc214958415 \h </w:instrText>
      </w:r>
      <w:r>
        <w:rPr>
          <w:noProof/>
        </w:rPr>
      </w:r>
      <w:r>
        <w:rPr>
          <w:noProof/>
        </w:rPr>
        <w:fldChar w:fldCharType="separate"/>
      </w:r>
      <w:r>
        <w:rPr>
          <w:noProof/>
        </w:rPr>
        <w:t>6</w:t>
      </w:r>
      <w:r>
        <w:rPr>
          <w:noProof/>
        </w:rPr>
        <w:fldChar w:fldCharType="end"/>
      </w:r>
    </w:p>
    <w:p w14:paraId="4B6D0424"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3 - Supplementary IP models</w:t>
      </w:r>
      <w:r>
        <w:rPr>
          <w:noProof/>
        </w:rPr>
        <w:tab/>
      </w:r>
      <w:r>
        <w:rPr>
          <w:noProof/>
        </w:rPr>
        <w:fldChar w:fldCharType="begin"/>
      </w:r>
      <w:r>
        <w:rPr>
          <w:noProof/>
        </w:rPr>
        <w:instrText xml:space="preserve"> PAGEREF _Toc214958416 \h </w:instrText>
      </w:r>
      <w:r>
        <w:rPr>
          <w:noProof/>
        </w:rPr>
      </w:r>
      <w:r>
        <w:rPr>
          <w:noProof/>
        </w:rPr>
        <w:fldChar w:fldCharType="separate"/>
      </w:r>
      <w:r>
        <w:rPr>
          <w:noProof/>
        </w:rPr>
        <w:t>6</w:t>
      </w:r>
      <w:r>
        <w:rPr>
          <w:noProof/>
        </w:rPr>
        <w:fldChar w:fldCharType="end"/>
      </w:r>
    </w:p>
    <w:p w14:paraId="3044B65D"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4 - MiBench (selected)</w:t>
      </w:r>
      <w:r>
        <w:rPr>
          <w:noProof/>
        </w:rPr>
        <w:tab/>
      </w:r>
      <w:r>
        <w:rPr>
          <w:noProof/>
        </w:rPr>
        <w:fldChar w:fldCharType="begin"/>
      </w:r>
      <w:r>
        <w:rPr>
          <w:noProof/>
        </w:rPr>
        <w:instrText xml:space="preserve"> PAGEREF _Toc214958417 \h </w:instrText>
      </w:r>
      <w:r>
        <w:rPr>
          <w:noProof/>
        </w:rPr>
      </w:r>
      <w:r>
        <w:rPr>
          <w:noProof/>
        </w:rPr>
        <w:fldChar w:fldCharType="separate"/>
      </w:r>
      <w:r>
        <w:rPr>
          <w:noProof/>
        </w:rPr>
        <w:t>11</w:t>
      </w:r>
      <w:r>
        <w:rPr>
          <w:noProof/>
        </w:rPr>
        <w:fldChar w:fldCharType="end"/>
      </w:r>
    </w:p>
    <w:p w14:paraId="5714ED18"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5 – Abbreviations and Acronyms</w:t>
      </w:r>
      <w:r>
        <w:rPr>
          <w:noProof/>
        </w:rPr>
        <w:tab/>
      </w:r>
      <w:r>
        <w:rPr>
          <w:noProof/>
        </w:rPr>
        <w:fldChar w:fldCharType="begin"/>
      </w:r>
      <w:r>
        <w:rPr>
          <w:noProof/>
        </w:rPr>
        <w:instrText xml:space="preserve"> PAGEREF _Toc214958418 \h </w:instrText>
      </w:r>
      <w:r>
        <w:rPr>
          <w:noProof/>
        </w:rPr>
      </w:r>
      <w:r>
        <w:rPr>
          <w:noProof/>
        </w:rPr>
        <w:fldChar w:fldCharType="separate"/>
      </w:r>
      <w:r>
        <w:rPr>
          <w:noProof/>
        </w:rPr>
        <w:t>14</w:t>
      </w:r>
      <w:r>
        <w:rPr>
          <w:noProof/>
        </w:rPr>
        <w:fldChar w:fldCharType="end"/>
      </w:r>
    </w:p>
    <w:p w14:paraId="58D88D5B"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6 - Software Dependencies (* optional)</w:t>
      </w:r>
      <w:r>
        <w:rPr>
          <w:noProof/>
        </w:rPr>
        <w:tab/>
      </w:r>
      <w:r>
        <w:rPr>
          <w:noProof/>
        </w:rPr>
        <w:fldChar w:fldCharType="begin"/>
      </w:r>
      <w:r>
        <w:rPr>
          <w:noProof/>
        </w:rPr>
        <w:instrText xml:space="preserve"> PAGEREF _Toc214958419 \h </w:instrText>
      </w:r>
      <w:r>
        <w:rPr>
          <w:noProof/>
        </w:rPr>
      </w:r>
      <w:r>
        <w:rPr>
          <w:noProof/>
        </w:rPr>
        <w:fldChar w:fldCharType="separate"/>
      </w:r>
      <w:r>
        <w:rPr>
          <w:noProof/>
        </w:rPr>
        <w:t>16</w:t>
      </w:r>
      <w:r>
        <w:rPr>
          <w:noProof/>
        </w:rPr>
        <w:fldChar w:fldCharType="end"/>
      </w:r>
    </w:p>
    <w:p w14:paraId="06B3BB85"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7 - Overview models/interfaces</w:t>
      </w:r>
      <w:r>
        <w:rPr>
          <w:noProof/>
        </w:rPr>
        <w:tab/>
      </w:r>
      <w:r>
        <w:rPr>
          <w:noProof/>
        </w:rPr>
        <w:fldChar w:fldCharType="begin"/>
      </w:r>
      <w:r>
        <w:rPr>
          <w:noProof/>
        </w:rPr>
        <w:instrText xml:space="preserve"> PAGEREF _Toc214958420 \h </w:instrText>
      </w:r>
      <w:r>
        <w:rPr>
          <w:noProof/>
        </w:rPr>
      </w:r>
      <w:r>
        <w:rPr>
          <w:noProof/>
        </w:rPr>
        <w:fldChar w:fldCharType="separate"/>
      </w:r>
      <w:r>
        <w:rPr>
          <w:noProof/>
        </w:rPr>
        <w:t>18</w:t>
      </w:r>
      <w:r>
        <w:rPr>
          <w:noProof/>
        </w:rPr>
        <w:fldChar w:fldCharType="end"/>
      </w:r>
    </w:p>
    <w:p w14:paraId="382DA087"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8 – Availability of IP Modules including Options</w:t>
      </w:r>
      <w:r>
        <w:rPr>
          <w:noProof/>
        </w:rPr>
        <w:tab/>
      </w:r>
      <w:r>
        <w:rPr>
          <w:noProof/>
        </w:rPr>
        <w:fldChar w:fldCharType="begin"/>
      </w:r>
      <w:r>
        <w:rPr>
          <w:noProof/>
        </w:rPr>
        <w:instrText xml:space="preserve"> PAGEREF _Toc214958421 \h </w:instrText>
      </w:r>
      <w:r>
        <w:rPr>
          <w:noProof/>
        </w:rPr>
      </w:r>
      <w:r>
        <w:rPr>
          <w:noProof/>
        </w:rPr>
        <w:fldChar w:fldCharType="separate"/>
      </w:r>
      <w:r>
        <w:rPr>
          <w:noProof/>
        </w:rPr>
        <w:t>24</w:t>
      </w:r>
      <w:r>
        <w:rPr>
          <w:noProof/>
        </w:rPr>
        <w:fldChar w:fldCharType="end"/>
      </w:r>
    </w:p>
    <w:p w14:paraId="49743242"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9 - List of IP models from development plan</w:t>
      </w:r>
      <w:r>
        <w:rPr>
          <w:noProof/>
        </w:rPr>
        <w:tab/>
      </w:r>
      <w:r>
        <w:rPr>
          <w:noProof/>
        </w:rPr>
        <w:fldChar w:fldCharType="begin"/>
      </w:r>
      <w:r>
        <w:rPr>
          <w:noProof/>
        </w:rPr>
        <w:instrText xml:space="preserve"> PAGEREF _Toc214958422 \h </w:instrText>
      </w:r>
      <w:r>
        <w:rPr>
          <w:noProof/>
        </w:rPr>
      </w:r>
      <w:r>
        <w:rPr>
          <w:noProof/>
        </w:rPr>
        <w:fldChar w:fldCharType="separate"/>
      </w:r>
      <w:r>
        <w:rPr>
          <w:noProof/>
        </w:rPr>
        <w:t>36</w:t>
      </w:r>
      <w:r>
        <w:rPr>
          <w:noProof/>
        </w:rPr>
        <w:fldChar w:fldCharType="end"/>
      </w:r>
    </w:p>
    <w:p w14:paraId="09B8F84E" w14:textId="77777777" w:rsidR="00B36523" w:rsidRDefault="00B36523">
      <w:pPr>
        <w:pStyle w:val="Abbildungsverzeichnis"/>
        <w:tabs>
          <w:tab w:val="right" w:leader="dot" w:pos="9629"/>
        </w:tabs>
        <w:rPr>
          <w:rFonts w:asciiTheme="minorHAnsi" w:eastAsiaTheme="minorEastAsia" w:hAnsiTheme="minorHAnsi" w:cstheme="minorBidi"/>
          <w:noProof/>
          <w:spacing w:val="0"/>
          <w:lang w:eastAsia="ja-JP"/>
        </w:rPr>
      </w:pPr>
      <w:r>
        <w:rPr>
          <w:noProof/>
        </w:rPr>
        <w:t>Table 10 - Supplementary IP models</w:t>
      </w:r>
      <w:r>
        <w:rPr>
          <w:noProof/>
        </w:rPr>
        <w:tab/>
      </w:r>
      <w:r>
        <w:rPr>
          <w:noProof/>
        </w:rPr>
        <w:fldChar w:fldCharType="begin"/>
      </w:r>
      <w:r>
        <w:rPr>
          <w:noProof/>
        </w:rPr>
        <w:instrText xml:space="preserve"> PAGEREF _Toc214958423 \h </w:instrText>
      </w:r>
      <w:r>
        <w:rPr>
          <w:noProof/>
        </w:rPr>
      </w:r>
      <w:r>
        <w:rPr>
          <w:noProof/>
        </w:rPr>
        <w:fldChar w:fldCharType="separate"/>
      </w:r>
      <w:r>
        <w:rPr>
          <w:noProof/>
        </w:rPr>
        <w:t>36</w:t>
      </w:r>
      <w:r>
        <w:rPr>
          <w:noProof/>
        </w:rPr>
        <w:fldChar w:fldCharType="end"/>
      </w:r>
    </w:p>
    <w:p w14:paraId="2DF6D4B1" w14:textId="77777777" w:rsidR="0093747C" w:rsidRPr="005B798D" w:rsidRDefault="00616CE2">
      <w:pPr>
        <w:spacing w:before="0"/>
        <w:jc w:val="left"/>
      </w:pPr>
      <w:r w:rsidRPr="005B798D">
        <w:fldChar w:fldCharType="end"/>
      </w:r>
      <w:r w:rsidR="0093747C" w:rsidRPr="005B798D">
        <w:br w:type="page"/>
      </w:r>
    </w:p>
    <w:p w14:paraId="714A6436" w14:textId="77777777" w:rsidR="0093747C" w:rsidRPr="005B798D" w:rsidRDefault="0093747C">
      <w:pPr>
        <w:spacing w:before="0"/>
        <w:jc w:val="left"/>
      </w:pPr>
    </w:p>
    <w:p w14:paraId="4DF36A9F" w14:textId="77777777" w:rsidR="003A7074" w:rsidRPr="005B798D" w:rsidRDefault="0093742E" w:rsidP="0093747C">
      <w:pPr>
        <w:pStyle w:val="berschrift1"/>
      </w:pPr>
      <w:bookmarkStart w:id="1" w:name="_Toc215222840"/>
      <w:r w:rsidRPr="005B798D">
        <w:t>I</w:t>
      </w:r>
      <w:r w:rsidR="003A7074" w:rsidRPr="005B798D">
        <w:t>ntroduction</w:t>
      </w:r>
      <w:bookmarkEnd w:id="1"/>
    </w:p>
    <w:p w14:paraId="0E4E2B1C" w14:textId="77777777" w:rsidR="00176E1F" w:rsidRPr="005B798D" w:rsidRDefault="003A7074" w:rsidP="003A7074">
      <w:pPr>
        <w:pStyle w:val="berschrift2"/>
        <w:rPr>
          <w:lang w:val="en-US"/>
        </w:rPr>
      </w:pPr>
      <w:bookmarkStart w:id="2" w:name="_Toc215222841"/>
      <w:r w:rsidRPr="005B798D">
        <w:rPr>
          <w:lang w:val="en-US"/>
        </w:rPr>
        <w:t xml:space="preserve">Purpose and </w:t>
      </w:r>
      <w:r w:rsidR="009C473C" w:rsidRPr="005B798D">
        <w:rPr>
          <w:lang w:val="en-US"/>
        </w:rPr>
        <w:t>S</w:t>
      </w:r>
      <w:r w:rsidRPr="005B798D">
        <w:rPr>
          <w:lang w:val="en-US"/>
        </w:rPr>
        <w:t>cope</w:t>
      </w:r>
      <w:bookmarkEnd w:id="2"/>
    </w:p>
    <w:p w14:paraId="67D88060" w14:textId="77777777" w:rsidR="0093742E" w:rsidRDefault="00176E1F" w:rsidP="00176E1F">
      <w:pPr>
        <w:pStyle w:val="Default"/>
        <w:jc w:val="both"/>
        <w:rPr>
          <w:ins w:id="3" w:author="Rolf Meyer" w:date="2012-11-22T13:50:00Z"/>
          <w:lang w:val="en-US"/>
        </w:rPr>
      </w:pPr>
      <w:r w:rsidRPr="005B798D">
        <w:rPr>
          <w:lang w:val="en-US"/>
        </w:rPr>
        <w:t xml:space="preserve">This document is the </w:t>
      </w:r>
      <w:r w:rsidR="00150608" w:rsidRPr="005B798D">
        <w:rPr>
          <w:lang w:val="en-US"/>
        </w:rPr>
        <w:t xml:space="preserve">Final </w:t>
      </w:r>
      <w:r w:rsidRPr="005B798D">
        <w:rPr>
          <w:lang w:val="en-US"/>
        </w:rPr>
        <w:t>Report</w:t>
      </w:r>
      <w:r w:rsidR="00150608" w:rsidRPr="005B798D">
        <w:rPr>
          <w:lang w:val="en-US"/>
        </w:rPr>
        <w:t xml:space="preserve"> and Executive Summary</w:t>
      </w:r>
      <w:r w:rsidRPr="005B798D">
        <w:rPr>
          <w:lang w:val="en-US"/>
        </w:rPr>
        <w:t xml:space="preserve"> of the </w:t>
      </w:r>
      <w:proofErr w:type="spellStart"/>
      <w:r w:rsidRPr="005B798D">
        <w:rPr>
          <w:lang w:val="en-US"/>
        </w:rPr>
        <w:t>SystemC</w:t>
      </w:r>
      <w:proofErr w:type="spellEnd"/>
      <w:r w:rsidRPr="005B798D">
        <w:rPr>
          <w:lang w:val="en-US"/>
        </w:rPr>
        <w:t xml:space="preserve"> Co-Simulation </w:t>
      </w:r>
      <w:proofErr w:type="spellStart"/>
      <w:r w:rsidRPr="005B798D">
        <w:rPr>
          <w:lang w:val="en-US"/>
        </w:rPr>
        <w:t>SoC</w:t>
      </w:r>
      <w:proofErr w:type="spellEnd"/>
      <w:r w:rsidRPr="005B798D">
        <w:rPr>
          <w:lang w:val="en-US"/>
        </w:rPr>
        <w:t xml:space="preserve"> Validation Platform (</w:t>
      </w:r>
      <w:proofErr w:type="spellStart"/>
      <w:r w:rsidRPr="005B798D">
        <w:rPr>
          <w:lang w:val="en-US"/>
        </w:rPr>
        <w:t>SoCRocket</w:t>
      </w:r>
      <w:proofErr w:type="spellEnd"/>
      <w:r w:rsidRPr="005B798D">
        <w:rPr>
          <w:lang w:val="en-US"/>
        </w:rPr>
        <w:t xml:space="preserve">) </w:t>
      </w:r>
    </w:p>
    <w:p w14:paraId="657990A0" w14:textId="77777777" w:rsidR="00D428A1" w:rsidRDefault="00D428A1" w:rsidP="00176E1F">
      <w:pPr>
        <w:pStyle w:val="Default"/>
        <w:jc w:val="both"/>
        <w:rPr>
          <w:ins w:id="4" w:author="Rolf Meyer" w:date="2012-11-22T13:50:00Z"/>
          <w:lang w:val="en-US"/>
        </w:rPr>
      </w:pPr>
    </w:p>
    <w:p w14:paraId="03AE30DB" w14:textId="4C94F628" w:rsidR="00D428A1" w:rsidRDefault="00D428A1" w:rsidP="00D428A1">
      <w:pPr>
        <w:pStyle w:val="berschrift2"/>
      </w:pPr>
      <w:bookmarkStart w:id="5" w:name="_Toc215222842"/>
      <w:r>
        <w:t>Executive Summary</w:t>
      </w:r>
      <w:bookmarkEnd w:id="5"/>
    </w:p>
    <w:p w14:paraId="6487CA4C" w14:textId="13E288F8" w:rsidR="00D428A1" w:rsidRDefault="00505D59" w:rsidP="00D428A1">
      <w:r>
        <w:t xml:space="preserve">The goal of this project was to design the </w:t>
      </w:r>
      <w:proofErr w:type="spellStart"/>
      <w:r>
        <w:t>SoCRocket</w:t>
      </w:r>
      <w:proofErr w:type="spellEnd"/>
      <w:r>
        <w:t xml:space="preserve"> TLM Library,</w:t>
      </w:r>
      <w:r w:rsidR="00D428A1">
        <w:t xml:space="preserve"> a common TLM 2.0 Library, but designed to simulate in particular designs of the </w:t>
      </w:r>
      <w:proofErr w:type="spellStart"/>
      <w:r w:rsidR="00D428A1">
        <w:t>Aeroflex</w:t>
      </w:r>
      <w:proofErr w:type="spellEnd"/>
      <w:r w:rsidR="00D428A1">
        <w:t xml:space="preserve"> </w:t>
      </w:r>
      <w:proofErr w:type="spellStart"/>
      <w:r w:rsidR="00D428A1">
        <w:t>Gaisler</w:t>
      </w:r>
      <w:proofErr w:type="spellEnd"/>
      <w:r w:rsidR="00D428A1">
        <w:t xml:space="preserve"> </w:t>
      </w:r>
      <w:proofErr w:type="spellStart"/>
      <w:r w:rsidR="00D428A1">
        <w:t>GRLib</w:t>
      </w:r>
      <w:proofErr w:type="spellEnd"/>
      <w:r w:rsidR="00D428A1">
        <w:t xml:space="preserve">. The modeled TLM IP cores are modeled and verified TLM counterparts to the core components from the </w:t>
      </w:r>
      <w:proofErr w:type="spellStart"/>
      <w:r w:rsidR="00D428A1">
        <w:t>Gaisler</w:t>
      </w:r>
      <w:proofErr w:type="spellEnd"/>
      <w:r w:rsidR="00D428A1">
        <w:t xml:space="preserve"> library. The parameters in the platform leon3mp are matching the parameters from the </w:t>
      </w:r>
      <w:proofErr w:type="spellStart"/>
      <w:r w:rsidR="00D428A1">
        <w:t>GRLib</w:t>
      </w:r>
      <w:proofErr w:type="spellEnd"/>
      <w:r w:rsidR="00D428A1">
        <w:t xml:space="preserve">. </w:t>
      </w:r>
    </w:p>
    <w:p w14:paraId="4868BFD1" w14:textId="77777777" w:rsidR="00D428A1" w:rsidRDefault="00D428A1" w:rsidP="00D428A1">
      <w:r>
        <w:t xml:space="preserve">Moreover the library is extendable with any needed IP Core as shown with the external LEON3 or </w:t>
      </w:r>
      <w:proofErr w:type="spellStart"/>
      <w:r>
        <w:t>SpaceWire</w:t>
      </w:r>
      <w:proofErr w:type="spellEnd"/>
      <w:r>
        <w:t xml:space="preserve"> IP, which are now deeply integrated in the library.</w:t>
      </w:r>
    </w:p>
    <w:p w14:paraId="75939894" w14:textId="77777777" w:rsidR="00D428A1" w:rsidRDefault="00D428A1" w:rsidP="00D428A1">
      <w:r>
        <w:t>Therefore this platform is an ideal starting point to design and shape new architectures for new systems. It helps to identify risks and flaws in early stages and allows early software development and simulation as close to the real-thing as possible.</w:t>
      </w:r>
    </w:p>
    <w:p w14:paraId="695157F1" w14:textId="151264E2" w:rsidR="00505D59" w:rsidRPr="00505D59" w:rsidRDefault="00505D59" w:rsidP="00505D59">
      <w:r w:rsidRPr="00A21CF6">
        <w:t xml:space="preserve">All declared goals </w:t>
      </w:r>
      <w:r>
        <w:t>were</w:t>
      </w:r>
      <w:r w:rsidRPr="00A21CF6">
        <w:t xml:space="preserve"> reached inclu</w:t>
      </w:r>
      <w:r>
        <w:t>ding</w:t>
      </w:r>
      <w:r w:rsidRPr="00A21CF6">
        <w:t xml:space="preserve"> option</w:t>
      </w:r>
      <w:r>
        <w:t>al goals</w:t>
      </w:r>
      <w:r w:rsidRPr="00A21CF6">
        <w:t>. Even with regards to</w:t>
      </w:r>
      <w:r>
        <w:t xml:space="preserve"> having to</w:t>
      </w:r>
      <w:r w:rsidRPr="00A21CF6">
        <w:t xml:space="preserve"> work with</w:t>
      </w:r>
      <w:r>
        <w:t>out</w:t>
      </w:r>
      <w:r w:rsidRPr="00A21CF6">
        <w:t xml:space="preserve"> test vectors</w:t>
      </w:r>
      <w:r>
        <w:t>. W</w:t>
      </w:r>
      <w:r w:rsidRPr="00A21CF6">
        <w:t>e had to debug lo</w:t>
      </w:r>
      <w:r>
        <w:t>w-level dependency</w:t>
      </w:r>
      <w:r w:rsidRPr="00A21CF6">
        <w:t xml:space="preserve"> components</w:t>
      </w:r>
      <w:r>
        <w:t>,</w:t>
      </w:r>
      <w:r w:rsidRPr="00A21CF6">
        <w:t xml:space="preserve"> </w:t>
      </w:r>
      <w:r>
        <w:t>f</w:t>
      </w:r>
      <w:r w:rsidRPr="00A21CF6">
        <w:t xml:space="preserve">or which we provided </w:t>
      </w:r>
      <w:r>
        <w:t xml:space="preserve">a </w:t>
      </w:r>
      <w:r w:rsidRPr="00A21CF6">
        <w:t>patc</w:t>
      </w:r>
      <w:r>
        <w:t>h se</w:t>
      </w:r>
      <w:r w:rsidRPr="00A21CF6">
        <w:t xml:space="preserve">t </w:t>
      </w:r>
      <w:r>
        <w:t>t</w:t>
      </w:r>
      <w:r w:rsidRPr="00A21CF6">
        <w:t>o fix the found issues.</w:t>
      </w:r>
    </w:p>
    <w:p w14:paraId="09B44A01" w14:textId="77777777" w:rsidR="00D428A1" w:rsidRPr="00D428A1" w:rsidRDefault="00D428A1" w:rsidP="00D428A1">
      <w:pPr>
        <w:pStyle w:val="Default"/>
      </w:pPr>
    </w:p>
    <w:p w14:paraId="77C1CD58" w14:textId="77777777" w:rsidR="00176E1F" w:rsidRPr="005B798D" w:rsidRDefault="00176E1F" w:rsidP="00176E1F">
      <w:pPr>
        <w:pStyle w:val="berschrift2"/>
        <w:rPr>
          <w:lang w:val="en-US"/>
        </w:rPr>
      </w:pPr>
      <w:bookmarkStart w:id="6" w:name="_Toc215222843"/>
      <w:r w:rsidRPr="005B798D">
        <w:rPr>
          <w:lang w:val="en-US"/>
        </w:rPr>
        <w:t>Revisions</w:t>
      </w:r>
      <w:bookmarkEnd w:id="6"/>
    </w:p>
    <w:p w14:paraId="60EFAD71" w14:textId="77777777" w:rsidR="00534590" w:rsidRPr="005B798D" w:rsidRDefault="008F108B" w:rsidP="00176E1F">
      <w:pPr>
        <w:pStyle w:val="Default"/>
        <w:rPr>
          <w:lang w:val="en-US"/>
        </w:rPr>
      </w:pPr>
      <w:r w:rsidRPr="005B798D">
        <w:rPr>
          <w:lang w:val="en-US"/>
        </w:rPr>
        <w:t>The following t</w:t>
      </w:r>
      <w:r w:rsidR="00534590" w:rsidRPr="005B798D">
        <w:rPr>
          <w:lang w:val="en-US"/>
        </w:rPr>
        <w:t>able will be updated during the course of the project.</w:t>
      </w:r>
    </w:p>
    <w:p w14:paraId="65DDA748" w14:textId="77777777" w:rsidR="00534590" w:rsidRPr="005B798D" w:rsidRDefault="00534590" w:rsidP="00176E1F">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534590" w:rsidRPr="005B798D" w14:paraId="6224C868"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03677031" w14:textId="77777777" w:rsidR="00534590" w:rsidRPr="005B798D" w:rsidRDefault="00534590" w:rsidP="00EC6FFD">
            <w:pPr>
              <w:rPr>
                <w:b/>
              </w:rPr>
            </w:pPr>
            <w:r w:rsidRPr="005B798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3247C505" w14:textId="77777777" w:rsidR="00534590" w:rsidRPr="005B798D" w:rsidRDefault="00534590" w:rsidP="00EC6FFD">
            <w:pPr>
              <w:rPr>
                <w:b/>
              </w:rPr>
            </w:pPr>
            <w:r w:rsidRPr="005B798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5E13A8" w14:textId="77777777" w:rsidR="00534590" w:rsidRPr="005B798D" w:rsidRDefault="00534590" w:rsidP="00EC6FFD">
            <w:pPr>
              <w:rPr>
                <w:b/>
              </w:rPr>
            </w:pPr>
            <w:r w:rsidRPr="005B798D">
              <w:rPr>
                <w:b/>
              </w:rPr>
              <w:t>Description</w:t>
            </w:r>
          </w:p>
        </w:tc>
      </w:tr>
      <w:tr w:rsidR="00534590" w:rsidRPr="005B798D" w14:paraId="3D6A9642" w14:textId="77777777">
        <w:tc>
          <w:tcPr>
            <w:tcW w:w="1418" w:type="dxa"/>
            <w:tcBorders>
              <w:top w:val="single" w:sz="24" w:space="0" w:color="000000" w:themeColor="text1"/>
            </w:tcBorders>
          </w:tcPr>
          <w:p w14:paraId="38291659" w14:textId="77777777" w:rsidR="00534590" w:rsidRPr="005B798D" w:rsidRDefault="00534590" w:rsidP="00EC6FFD">
            <w:pPr>
              <w:rPr>
                <w:sz w:val="20"/>
              </w:rPr>
            </w:pPr>
            <w:r w:rsidRPr="005B798D">
              <w:rPr>
                <w:sz w:val="20"/>
              </w:rPr>
              <w:t>0.1</w:t>
            </w:r>
          </w:p>
        </w:tc>
        <w:tc>
          <w:tcPr>
            <w:tcW w:w="2693" w:type="dxa"/>
            <w:tcBorders>
              <w:top w:val="single" w:sz="24" w:space="0" w:color="000000" w:themeColor="text1"/>
            </w:tcBorders>
          </w:tcPr>
          <w:p w14:paraId="1B4B22A2" w14:textId="2267BC82" w:rsidR="00534590" w:rsidRPr="005B798D" w:rsidRDefault="00B36523" w:rsidP="00150608">
            <w:pPr>
              <w:rPr>
                <w:sz w:val="20"/>
              </w:rPr>
            </w:pPr>
            <w:r>
              <w:rPr>
                <w:sz w:val="20"/>
              </w:rPr>
              <w:t>21</w:t>
            </w:r>
            <w:r w:rsidR="00534590" w:rsidRPr="005B798D">
              <w:rPr>
                <w:sz w:val="20"/>
              </w:rPr>
              <w:t>/1</w:t>
            </w:r>
            <w:r>
              <w:rPr>
                <w:sz w:val="20"/>
              </w:rPr>
              <w:t>1</w:t>
            </w:r>
            <w:r w:rsidR="00534590" w:rsidRPr="005B798D">
              <w:rPr>
                <w:sz w:val="20"/>
              </w:rPr>
              <w:t>/1</w:t>
            </w:r>
            <w:r w:rsidR="00DD4EA7" w:rsidRPr="005B798D">
              <w:rPr>
                <w:sz w:val="20"/>
              </w:rPr>
              <w:t>2</w:t>
            </w:r>
          </w:p>
        </w:tc>
        <w:tc>
          <w:tcPr>
            <w:tcW w:w="5560" w:type="dxa"/>
            <w:tcBorders>
              <w:top w:val="single" w:sz="24" w:space="0" w:color="000000" w:themeColor="text1"/>
            </w:tcBorders>
          </w:tcPr>
          <w:p w14:paraId="2C7C7393" w14:textId="77777777" w:rsidR="00534590" w:rsidRPr="005B798D" w:rsidRDefault="00150608" w:rsidP="00EC6FFD">
            <w:pPr>
              <w:rPr>
                <w:sz w:val="20"/>
              </w:rPr>
            </w:pPr>
            <w:r w:rsidRPr="005B798D">
              <w:rPr>
                <w:sz w:val="20"/>
              </w:rPr>
              <w:t>Initial document</w:t>
            </w:r>
          </w:p>
        </w:tc>
      </w:tr>
      <w:tr w:rsidR="00534590" w:rsidRPr="005B798D" w14:paraId="6E0EB2C1" w14:textId="77777777">
        <w:tc>
          <w:tcPr>
            <w:tcW w:w="1418" w:type="dxa"/>
            <w:shd w:val="clear" w:color="auto" w:fill="B8CCE4" w:themeFill="accent1" w:themeFillTint="66"/>
          </w:tcPr>
          <w:p w14:paraId="3D13433C" w14:textId="77777777" w:rsidR="00534590" w:rsidRPr="005B798D" w:rsidRDefault="00534590" w:rsidP="00EC6FFD">
            <w:pPr>
              <w:rPr>
                <w:sz w:val="20"/>
              </w:rPr>
            </w:pPr>
          </w:p>
        </w:tc>
        <w:tc>
          <w:tcPr>
            <w:tcW w:w="2693" w:type="dxa"/>
            <w:shd w:val="clear" w:color="auto" w:fill="B8CCE4" w:themeFill="accent1" w:themeFillTint="66"/>
          </w:tcPr>
          <w:p w14:paraId="270725CC" w14:textId="77777777" w:rsidR="00534590" w:rsidRPr="005B798D" w:rsidRDefault="00534590" w:rsidP="00DD4EA7">
            <w:pPr>
              <w:rPr>
                <w:sz w:val="20"/>
              </w:rPr>
            </w:pPr>
          </w:p>
        </w:tc>
        <w:tc>
          <w:tcPr>
            <w:tcW w:w="5560" w:type="dxa"/>
            <w:shd w:val="clear" w:color="auto" w:fill="B8CCE4" w:themeFill="accent1" w:themeFillTint="66"/>
          </w:tcPr>
          <w:p w14:paraId="5841C425" w14:textId="77777777" w:rsidR="00534590" w:rsidRPr="005B798D" w:rsidRDefault="00534590" w:rsidP="00EC6FFD">
            <w:pPr>
              <w:rPr>
                <w:sz w:val="20"/>
              </w:rPr>
            </w:pPr>
          </w:p>
        </w:tc>
      </w:tr>
      <w:tr w:rsidR="00534590" w:rsidRPr="005B798D" w14:paraId="111647B9" w14:textId="77777777">
        <w:tc>
          <w:tcPr>
            <w:tcW w:w="1418" w:type="dxa"/>
          </w:tcPr>
          <w:p w14:paraId="44EC84DB" w14:textId="77777777" w:rsidR="00534590" w:rsidRPr="005B798D" w:rsidRDefault="00534590" w:rsidP="00EC6FFD">
            <w:pPr>
              <w:rPr>
                <w:sz w:val="20"/>
              </w:rPr>
            </w:pPr>
          </w:p>
        </w:tc>
        <w:tc>
          <w:tcPr>
            <w:tcW w:w="2693" w:type="dxa"/>
          </w:tcPr>
          <w:p w14:paraId="40B1B161" w14:textId="77777777" w:rsidR="00534590" w:rsidRPr="005B798D" w:rsidRDefault="00534590" w:rsidP="00EC6FFD">
            <w:pPr>
              <w:rPr>
                <w:sz w:val="20"/>
              </w:rPr>
            </w:pPr>
          </w:p>
        </w:tc>
        <w:tc>
          <w:tcPr>
            <w:tcW w:w="5560" w:type="dxa"/>
          </w:tcPr>
          <w:p w14:paraId="7BEEBEAF" w14:textId="77777777" w:rsidR="00534590" w:rsidRPr="005B798D" w:rsidRDefault="00534590" w:rsidP="00DD4EA7">
            <w:pPr>
              <w:keepNext/>
              <w:jc w:val="left"/>
              <w:rPr>
                <w:sz w:val="20"/>
              </w:rPr>
            </w:pPr>
          </w:p>
        </w:tc>
      </w:tr>
      <w:tr w:rsidR="00534590" w:rsidRPr="005B798D" w14:paraId="4D6CEE7A" w14:textId="77777777">
        <w:tc>
          <w:tcPr>
            <w:tcW w:w="1418" w:type="dxa"/>
            <w:shd w:val="clear" w:color="auto" w:fill="C6D9F1" w:themeFill="text2" w:themeFillTint="33"/>
          </w:tcPr>
          <w:p w14:paraId="1ECA3955" w14:textId="77777777" w:rsidR="00534590" w:rsidRPr="005B798D" w:rsidRDefault="00534590" w:rsidP="00EC6FFD">
            <w:pPr>
              <w:rPr>
                <w:sz w:val="16"/>
              </w:rPr>
            </w:pPr>
          </w:p>
        </w:tc>
        <w:tc>
          <w:tcPr>
            <w:tcW w:w="2693" w:type="dxa"/>
            <w:shd w:val="clear" w:color="auto" w:fill="C6D9F1" w:themeFill="text2" w:themeFillTint="33"/>
          </w:tcPr>
          <w:p w14:paraId="4F064366" w14:textId="77777777" w:rsidR="00534590" w:rsidRPr="005B798D" w:rsidRDefault="00534590" w:rsidP="00B4413F">
            <w:pPr>
              <w:rPr>
                <w:sz w:val="16"/>
              </w:rPr>
            </w:pPr>
          </w:p>
        </w:tc>
        <w:tc>
          <w:tcPr>
            <w:tcW w:w="5560" w:type="dxa"/>
            <w:shd w:val="clear" w:color="auto" w:fill="C6D9F1" w:themeFill="text2" w:themeFillTint="33"/>
          </w:tcPr>
          <w:p w14:paraId="3E5491DF" w14:textId="77777777" w:rsidR="00534590" w:rsidRPr="005B798D" w:rsidRDefault="00534590" w:rsidP="009C473C">
            <w:pPr>
              <w:keepNext/>
              <w:jc w:val="left"/>
              <w:rPr>
                <w:sz w:val="16"/>
              </w:rPr>
            </w:pPr>
          </w:p>
        </w:tc>
      </w:tr>
    </w:tbl>
    <w:p w14:paraId="6705AFAF" w14:textId="0B210D75" w:rsidR="00176E1F" w:rsidRPr="005B798D" w:rsidRDefault="008630B8" w:rsidP="008630B8">
      <w:pPr>
        <w:pStyle w:val="Beschriftung"/>
        <w:tabs>
          <w:tab w:val="center" w:pos="4819"/>
          <w:tab w:val="left" w:pos="7312"/>
        </w:tabs>
        <w:jc w:val="left"/>
        <w:rPr>
          <w:sz w:val="20"/>
        </w:rPr>
      </w:pPr>
      <w:r>
        <w:rPr>
          <w:sz w:val="20"/>
        </w:rPr>
        <w:tab/>
      </w:r>
      <w:bookmarkStart w:id="7" w:name="_Toc214958414"/>
      <w:r w:rsidR="009C473C" w:rsidRPr="005B798D">
        <w:rPr>
          <w:sz w:val="20"/>
        </w:rPr>
        <w:t xml:space="preserve">Table </w:t>
      </w:r>
      <w:r w:rsidR="00616CE2" w:rsidRPr="005B798D">
        <w:rPr>
          <w:sz w:val="20"/>
        </w:rPr>
        <w:fldChar w:fldCharType="begin"/>
      </w:r>
      <w:r w:rsidR="009C473C" w:rsidRPr="005B798D">
        <w:rPr>
          <w:sz w:val="20"/>
        </w:rPr>
        <w:instrText xml:space="preserve"> SEQ Table \* ARABIC </w:instrText>
      </w:r>
      <w:r w:rsidR="00616CE2" w:rsidRPr="005B798D">
        <w:rPr>
          <w:sz w:val="20"/>
        </w:rPr>
        <w:fldChar w:fldCharType="separate"/>
      </w:r>
      <w:r w:rsidR="008E364D">
        <w:rPr>
          <w:noProof/>
          <w:sz w:val="20"/>
        </w:rPr>
        <w:t>1</w:t>
      </w:r>
      <w:r w:rsidR="00616CE2" w:rsidRPr="005B798D">
        <w:rPr>
          <w:sz w:val="20"/>
        </w:rPr>
        <w:fldChar w:fldCharType="end"/>
      </w:r>
      <w:r w:rsidR="009C473C" w:rsidRPr="005B798D">
        <w:rPr>
          <w:sz w:val="20"/>
        </w:rPr>
        <w:t xml:space="preserve"> - Revisions of this document</w:t>
      </w:r>
      <w:bookmarkEnd w:id="7"/>
      <w:r>
        <w:rPr>
          <w:sz w:val="20"/>
        </w:rPr>
        <w:tab/>
      </w:r>
    </w:p>
    <w:p w14:paraId="1393417E" w14:textId="77777777" w:rsidR="0063743F" w:rsidRDefault="0063743F" w:rsidP="0063743F">
      <w:pPr>
        <w:pStyle w:val="berschrift2"/>
        <w:numPr>
          <w:ilvl w:val="0"/>
          <w:numId w:val="0"/>
        </w:numPr>
        <w:ind w:left="576" w:hanging="576"/>
        <w:rPr>
          <w:lang w:val="en-US"/>
        </w:rPr>
      </w:pPr>
      <w:bookmarkStart w:id="8" w:name="_Toc215222844"/>
    </w:p>
    <w:p w14:paraId="2A4E4665" w14:textId="77777777" w:rsidR="00D428A1" w:rsidRDefault="00D428A1" w:rsidP="00D428A1">
      <w:pPr>
        <w:pStyle w:val="berschrift2"/>
        <w:rPr>
          <w:lang w:val="en-US"/>
        </w:rPr>
      </w:pPr>
      <w:r w:rsidRPr="005B798D">
        <w:rPr>
          <w:lang w:val="en-US"/>
        </w:rPr>
        <w:t>Abbreviations and Acronyms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7938"/>
      </w:tblGrid>
      <w:tr w:rsidR="00D428A1" w:rsidRPr="009A2352" w14:paraId="3D01400C" w14:textId="77777777" w:rsidTr="00D428A1">
        <w:trPr>
          <w:trHeight w:val="320"/>
          <w:tblHeader/>
        </w:trPr>
        <w:tc>
          <w:tcPr>
            <w:tcW w:w="1737" w:type="dxa"/>
            <w:tcBorders>
              <w:top w:val="single" w:sz="4" w:space="0" w:color="auto"/>
              <w:left w:val="single" w:sz="4" w:space="0" w:color="auto"/>
              <w:bottom w:val="single" w:sz="4" w:space="0" w:color="auto"/>
              <w:right w:val="single" w:sz="4" w:space="0" w:color="auto"/>
            </w:tcBorders>
          </w:tcPr>
          <w:p w14:paraId="17EF6D01" w14:textId="77777777" w:rsidR="00D428A1" w:rsidRPr="009A2352" w:rsidRDefault="00D428A1" w:rsidP="00D428A1">
            <w:pPr>
              <w:pStyle w:val="TableHeader"/>
              <w:rPr>
                <w:rFonts w:cs="Arial"/>
                <w:color w:val="000000"/>
                <w:lang w:val="en-US"/>
              </w:rPr>
            </w:pPr>
            <w:r w:rsidRPr="009A2352">
              <w:rPr>
                <w:rFonts w:cs="Arial"/>
                <w:b/>
                <w:bCs/>
                <w:color w:val="000000"/>
                <w:lang w:val="en-US"/>
              </w:rPr>
              <w:t xml:space="preserve">Acronym </w:t>
            </w:r>
          </w:p>
        </w:tc>
        <w:tc>
          <w:tcPr>
            <w:tcW w:w="7938" w:type="dxa"/>
            <w:tcBorders>
              <w:top w:val="single" w:sz="4" w:space="0" w:color="auto"/>
              <w:left w:val="single" w:sz="4" w:space="0" w:color="auto"/>
              <w:bottom w:val="single" w:sz="4" w:space="0" w:color="auto"/>
              <w:right w:val="single" w:sz="4" w:space="0" w:color="auto"/>
            </w:tcBorders>
          </w:tcPr>
          <w:p w14:paraId="573590CF" w14:textId="77777777" w:rsidR="00D428A1" w:rsidRPr="009A2352" w:rsidRDefault="00D428A1" w:rsidP="00D428A1">
            <w:pPr>
              <w:pStyle w:val="TableHeader"/>
              <w:rPr>
                <w:rFonts w:cs="Arial"/>
                <w:color w:val="000000"/>
                <w:lang w:val="en-US"/>
              </w:rPr>
            </w:pPr>
            <w:r w:rsidRPr="009A2352">
              <w:rPr>
                <w:rFonts w:cs="Arial"/>
                <w:b/>
                <w:bCs/>
                <w:color w:val="000000"/>
                <w:lang w:val="en-US"/>
              </w:rPr>
              <w:t xml:space="preserve">Description </w:t>
            </w:r>
          </w:p>
        </w:tc>
      </w:tr>
      <w:tr w:rsidR="00D428A1" w:rsidRPr="009A2352" w14:paraId="1DDC14D3" w14:textId="77777777" w:rsidTr="00D428A1">
        <w:trPr>
          <w:trHeight w:val="320"/>
        </w:trPr>
        <w:tc>
          <w:tcPr>
            <w:tcW w:w="1737" w:type="dxa"/>
            <w:tcBorders>
              <w:top w:val="single" w:sz="4" w:space="0" w:color="auto"/>
              <w:left w:val="single" w:sz="4" w:space="0" w:color="auto"/>
              <w:bottom w:val="single" w:sz="4" w:space="0" w:color="auto"/>
              <w:right w:val="single" w:sz="4" w:space="0" w:color="auto"/>
            </w:tcBorders>
          </w:tcPr>
          <w:p w14:paraId="7402E6F2" w14:textId="77777777" w:rsidR="00D428A1" w:rsidRPr="009209F5" w:rsidRDefault="00D428A1" w:rsidP="00D428A1">
            <w:pPr>
              <w:pStyle w:val="TableHeader"/>
              <w:rPr>
                <w:rFonts w:cs="Arial"/>
                <w:bCs/>
                <w:color w:val="000000"/>
                <w:lang w:val="en-US"/>
              </w:rPr>
            </w:pPr>
            <w:r w:rsidRPr="009209F5">
              <w:rPr>
                <w:rFonts w:cs="Arial"/>
                <w:bCs/>
                <w:color w:val="000000"/>
                <w:lang w:val="en-US"/>
              </w:rPr>
              <w:t>AMBA</w:t>
            </w:r>
          </w:p>
        </w:tc>
        <w:tc>
          <w:tcPr>
            <w:tcW w:w="7938" w:type="dxa"/>
            <w:tcBorders>
              <w:top w:val="single" w:sz="4" w:space="0" w:color="auto"/>
              <w:left w:val="single" w:sz="4" w:space="0" w:color="auto"/>
              <w:bottom w:val="single" w:sz="4" w:space="0" w:color="auto"/>
              <w:right w:val="single" w:sz="4" w:space="0" w:color="auto"/>
            </w:tcBorders>
          </w:tcPr>
          <w:p w14:paraId="2E62C2E8" w14:textId="77777777" w:rsidR="00D428A1" w:rsidRPr="009209F5" w:rsidRDefault="00D428A1" w:rsidP="00D428A1">
            <w:pPr>
              <w:pStyle w:val="TableHeader"/>
              <w:rPr>
                <w:rFonts w:cs="Arial"/>
                <w:bCs/>
                <w:color w:val="000000"/>
                <w:lang w:val="en-US"/>
              </w:rPr>
            </w:pPr>
            <w:r>
              <w:rPr>
                <w:rFonts w:cs="Arial"/>
                <w:bCs/>
                <w:color w:val="000000"/>
                <w:lang w:val="en-US"/>
              </w:rPr>
              <w:t>Advanced Microcontroller Bus Architecture</w:t>
            </w:r>
          </w:p>
        </w:tc>
      </w:tr>
      <w:tr w:rsidR="00D428A1" w:rsidRPr="009A2352" w14:paraId="22C12349" w14:textId="77777777" w:rsidTr="00D428A1">
        <w:trPr>
          <w:trHeight w:val="320"/>
        </w:trPr>
        <w:tc>
          <w:tcPr>
            <w:tcW w:w="1737" w:type="dxa"/>
            <w:tcBorders>
              <w:top w:val="single" w:sz="4" w:space="0" w:color="auto"/>
              <w:left w:val="single" w:sz="4" w:space="0" w:color="auto"/>
              <w:bottom w:val="single" w:sz="4" w:space="0" w:color="auto"/>
              <w:right w:val="single" w:sz="4" w:space="0" w:color="auto"/>
            </w:tcBorders>
          </w:tcPr>
          <w:p w14:paraId="1F17B4A0" w14:textId="77777777" w:rsidR="00D428A1" w:rsidRPr="00257051" w:rsidRDefault="00D428A1" w:rsidP="00D428A1">
            <w:pPr>
              <w:pStyle w:val="TableHeader"/>
              <w:rPr>
                <w:rFonts w:cs="Arial"/>
                <w:bCs/>
                <w:color w:val="000000"/>
                <w:lang w:val="en-US"/>
              </w:rPr>
            </w:pPr>
            <w:r w:rsidRPr="00257051">
              <w:rPr>
                <w:rFonts w:cs="Arial"/>
                <w:bCs/>
                <w:color w:val="000000"/>
                <w:lang w:val="en-US"/>
              </w:rPr>
              <w:lastRenderedPageBreak/>
              <w:t>API</w:t>
            </w:r>
          </w:p>
        </w:tc>
        <w:tc>
          <w:tcPr>
            <w:tcW w:w="7938" w:type="dxa"/>
            <w:tcBorders>
              <w:top w:val="single" w:sz="4" w:space="0" w:color="auto"/>
              <w:left w:val="single" w:sz="4" w:space="0" w:color="auto"/>
              <w:bottom w:val="single" w:sz="4" w:space="0" w:color="auto"/>
              <w:right w:val="single" w:sz="4" w:space="0" w:color="auto"/>
            </w:tcBorders>
          </w:tcPr>
          <w:p w14:paraId="6B792D06" w14:textId="77777777" w:rsidR="00D428A1" w:rsidRPr="00257051" w:rsidRDefault="00D428A1" w:rsidP="00D428A1">
            <w:pPr>
              <w:pStyle w:val="TableHeader"/>
              <w:rPr>
                <w:rFonts w:cs="Arial"/>
                <w:bCs/>
                <w:color w:val="000000"/>
                <w:lang w:val="en-US"/>
              </w:rPr>
            </w:pPr>
            <w:r>
              <w:rPr>
                <w:rFonts w:cs="Arial"/>
                <w:bCs/>
                <w:color w:val="000000"/>
                <w:lang w:val="en-US"/>
              </w:rPr>
              <w:t>Application Programming Interface</w:t>
            </w:r>
          </w:p>
        </w:tc>
      </w:tr>
      <w:tr w:rsidR="00D428A1" w:rsidRPr="009A2352" w14:paraId="7E748C79" w14:textId="77777777" w:rsidTr="00D428A1">
        <w:trPr>
          <w:trHeight w:val="320"/>
        </w:trPr>
        <w:tc>
          <w:tcPr>
            <w:tcW w:w="1737" w:type="dxa"/>
            <w:tcBorders>
              <w:top w:val="single" w:sz="4" w:space="0" w:color="auto"/>
              <w:left w:val="single" w:sz="4" w:space="0" w:color="auto"/>
              <w:bottom w:val="single" w:sz="4" w:space="0" w:color="auto"/>
              <w:right w:val="single" w:sz="4" w:space="0" w:color="auto"/>
            </w:tcBorders>
          </w:tcPr>
          <w:p w14:paraId="667374C5" w14:textId="77777777" w:rsidR="00D428A1" w:rsidRPr="00257051" w:rsidRDefault="00D428A1" w:rsidP="00D428A1">
            <w:pPr>
              <w:pStyle w:val="TableHeader"/>
              <w:rPr>
                <w:rFonts w:cs="Arial"/>
                <w:bCs/>
                <w:color w:val="000000"/>
                <w:lang w:val="en-US"/>
              </w:rPr>
            </w:pPr>
            <w:r>
              <w:rPr>
                <w:rFonts w:cs="Arial"/>
                <w:bCs/>
                <w:color w:val="000000"/>
                <w:lang w:val="en-US"/>
              </w:rPr>
              <w:t>AX</w:t>
            </w:r>
            <w:r w:rsidRPr="00257051">
              <w:rPr>
                <w:rFonts w:cs="Arial"/>
                <w:bCs/>
                <w:color w:val="000000"/>
                <w:lang w:val="en-US"/>
              </w:rPr>
              <w:t>I</w:t>
            </w:r>
          </w:p>
        </w:tc>
        <w:tc>
          <w:tcPr>
            <w:tcW w:w="7938" w:type="dxa"/>
            <w:tcBorders>
              <w:top w:val="single" w:sz="4" w:space="0" w:color="auto"/>
              <w:left w:val="single" w:sz="4" w:space="0" w:color="auto"/>
              <w:bottom w:val="single" w:sz="4" w:space="0" w:color="auto"/>
              <w:right w:val="single" w:sz="4" w:space="0" w:color="auto"/>
            </w:tcBorders>
          </w:tcPr>
          <w:p w14:paraId="76538DD1" w14:textId="77777777" w:rsidR="00D428A1" w:rsidRPr="00257051" w:rsidRDefault="00D428A1" w:rsidP="00D428A1">
            <w:pPr>
              <w:pStyle w:val="TableHeader"/>
              <w:rPr>
                <w:rFonts w:cs="Arial"/>
                <w:bCs/>
                <w:color w:val="000000"/>
                <w:lang w:val="en-US"/>
              </w:rPr>
            </w:pPr>
            <w:r>
              <w:rPr>
                <w:rFonts w:cs="Arial"/>
                <w:bCs/>
                <w:color w:val="000000"/>
                <w:lang w:val="en-US"/>
              </w:rPr>
              <w:t xml:space="preserve">Advanced </w:t>
            </w:r>
            <w:proofErr w:type="spellStart"/>
            <w:r>
              <w:rPr>
                <w:rFonts w:cs="Arial"/>
                <w:bCs/>
                <w:color w:val="000000"/>
                <w:lang w:val="en-US"/>
              </w:rPr>
              <w:t>eXtensible</w:t>
            </w:r>
            <w:proofErr w:type="spellEnd"/>
            <w:r>
              <w:rPr>
                <w:rFonts w:cs="Arial"/>
                <w:bCs/>
                <w:color w:val="000000"/>
                <w:lang w:val="en-US"/>
              </w:rPr>
              <w:t xml:space="preserve"> Interface</w:t>
            </w:r>
          </w:p>
        </w:tc>
      </w:tr>
      <w:tr w:rsidR="00D428A1" w:rsidRPr="009A2352" w14:paraId="3CFFA8A8" w14:textId="77777777" w:rsidTr="00D428A1">
        <w:trPr>
          <w:trHeight w:val="405"/>
        </w:trPr>
        <w:tc>
          <w:tcPr>
            <w:tcW w:w="0" w:type="auto"/>
            <w:tcBorders>
              <w:top w:val="single" w:sz="4" w:space="0" w:color="auto"/>
              <w:left w:val="single" w:sz="4" w:space="0" w:color="auto"/>
              <w:right w:val="single" w:sz="4" w:space="0" w:color="auto"/>
            </w:tcBorders>
          </w:tcPr>
          <w:p w14:paraId="583E0068" w14:textId="77777777" w:rsidR="00D428A1" w:rsidRPr="009A2352" w:rsidRDefault="00D428A1" w:rsidP="00D428A1">
            <w:pPr>
              <w:pStyle w:val="Default"/>
              <w:spacing w:before="60" w:after="60"/>
              <w:rPr>
                <w:rFonts w:cs="Arial"/>
                <w:lang w:val="en-US"/>
              </w:rPr>
            </w:pPr>
            <w:r>
              <w:rPr>
                <w:rFonts w:cs="Arial"/>
                <w:lang w:val="en-US"/>
              </w:rPr>
              <w:t>AT</w:t>
            </w:r>
          </w:p>
        </w:tc>
        <w:tc>
          <w:tcPr>
            <w:tcW w:w="7938" w:type="dxa"/>
            <w:tcBorders>
              <w:top w:val="single" w:sz="4" w:space="0" w:color="auto"/>
              <w:left w:val="single" w:sz="4" w:space="0" w:color="auto"/>
              <w:right w:val="single" w:sz="4" w:space="0" w:color="auto"/>
            </w:tcBorders>
          </w:tcPr>
          <w:p w14:paraId="5DA278C3" w14:textId="77777777" w:rsidR="00D428A1" w:rsidRPr="009A2352" w:rsidRDefault="00D428A1" w:rsidP="00D428A1">
            <w:pPr>
              <w:pStyle w:val="Default"/>
              <w:spacing w:before="60" w:after="60"/>
              <w:rPr>
                <w:rFonts w:cs="Arial"/>
                <w:lang w:val="en-US"/>
              </w:rPr>
            </w:pPr>
            <w:r>
              <w:rPr>
                <w:rFonts w:cs="Arial"/>
                <w:lang w:val="en-US"/>
              </w:rPr>
              <w:t>Approximately Timed</w:t>
            </w:r>
          </w:p>
        </w:tc>
      </w:tr>
      <w:tr w:rsidR="00D428A1" w:rsidRPr="009A2352" w14:paraId="40E10B86"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36F60A60" w14:textId="77777777" w:rsidR="00D428A1" w:rsidRDefault="00D428A1" w:rsidP="00D428A1">
            <w:pPr>
              <w:pStyle w:val="Default"/>
              <w:spacing w:before="60" w:after="60"/>
              <w:rPr>
                <w:rFonts w:cs="Arial"/>
                <w:lang w:val="en-US"/>
              </w:rPr>
            </w:pPr>
            <w:r>
              <w:rPr>
                <w:rFonts w:cs="Arial"/>
                <w:lang w:val="en-US"/>
              </w:rPr>
              <w:t>CA</w:t>
            </w:r>
          </w:p>
        </w:tc>
        <w:tc>
          <w:tcPr>
            <w:tcW w:w="7938" w:type="dxa"/>
            <w:tcBorders>
              <w:top w:val="single" w:sz="4" w:space="0" w:color="auto"/>
              <w:left w:val="single" w:sz="4" w:space="0" w:color="auto"/>
              <w:bottom w:val="single" w:sz="4" w:space="0" w:color="auto"/>
              <w:right w:val="single" w:sz="4" w:space="0" w:color="auto"/>
            </w:tcBorders>
          </w:tcPr>
          <w:p w14:paraId="17F8DA72" w14:textId="77777777" w:rsidR="00D428A1" w:rsidRDefault="00D428A1" w:rsidP="00D428A1">
            <w:pPr>
              <w:pStyle w:val="Default"/>
              <w:spacing w:before="60" w:after="60"/>
              <w:rPr>
                <w:rFonts w:cs="Arial"/>
                <w:lang w:val="en-US"/>
              </w:rPr>
            </w:pPr>
            <w:r>
              <w:rPr>
                <w:rFonts w:cs="Arial"/>
                <w:lang w:val="en-US"/>
              </w:rPr>
              <w:t>Cycle Accurate</w:t>
            </w:r>
          </w:p>
        </w:tc>
      </w:tr>
      <w:tr w:rsidR="00D428A1" w:rsidRPr="009A2352" w14:paraId="34ADCF12"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1483F1CB" w14:textId="77777777" w:rsidR="00D428A1" w:rsidRPr="009A2352" w:rsidRDefault="00D428A1" w:rsidP="00D428A1">
            <w:pPr>
              <w:pStyle w:val="Default"/>
              <w:spacing w:before="60" w:after="60"/>
              <w:rPr>
                <w:rFonts w:cs="Arial"/>
                <w:lang w:val="en-US"/>
              </w:rPr>
            </w:pPr>
            <w:r>
              <w:rPr>
                <w:rFonts w:cs="Arial"/>
                <w:lang w:val="en-US"/>
              </w:rPr>
              <w:t>CAD</w:t>
            </w:r>
          </w:p>
        </w:tc>
        <w:tc>
          <w:tcPr>
            <w:tcW w:w="7938" w:type="dxa"/>
            <w:tcBorders>
              <w:top w:val="single" w:sz="4" w:space="0" w:color="auto"/>
              <w:left w:val="single" w:sz="4" w:space="0" w:color="auto"/>
              <w:bottom w:val="single" w:sz="4" w:space="0" w:color="auto"/>
              <w:right w:val="single" w:sz="4" w:space="0" w:color="auto"/>
            </w:tcBorders>
          </w:tcPr>
          <w:p w14:paraId="24DFB19E" w14:textId="77777777" w:rsidR="00D428A1" w:rsidRPr="009A2352" w:rsidRDefault="00D428A1" w:rsidP="00D428A1">
            <w:pPr>
              <w:pStyle w:val="Default"/>
              <w:spacing w:before="60" w:after="60"/>
              <w:rPr>
                <w:rFonts w:cs="Arial"/>
                <w:lang w:val="en-US"/>
              </w:rPr>
            </w:pPr>
            <w:r>
              <w:rPr>
                <w:rFonts w:cs="Arial"/>
                <w:lang w:val="en-US"/>
              </w:rPr>
              <w:t>Computer Aided Design</w:t>
            </w:r>
          </w:p>
        </w:tc>
      </w:tr>
      <w:tr w:rsidR="00D428A1" w:rsidRPr="009A2352" w14:paraId="12176ACE"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0AEDA2C2" w14:textId="77777777" w:rsidR="00D428A1" w:rsidRPr="009A2352" w:rsidRDefault="00D428A1" w:rsidP="00D428A1">
            <w:pPr>
              <w:pStyle w:val="Default"/>
              <w:spacing w:before="60" w:after="60"/>
              <w:rPr>
                <w:rFonts w:cs="Arial"/>
                <w:lang w:val="en-US"/>
              </w:rPr>
            </w:pPr>
            <w:r w:rsidRPr="009A2352">
              <w:rPr>
                <w:rFonts w:cs="Arial"/>
                <w:lang w:val="en-US"/>
              </w:rPr>
              <w:t>DF</w:t>
            </w:r>
          </w:p>
        </w:tc>
        <w:tc>
          <w:tcPr>
            <w:tcW w:w="7938" w:type="dxa"/>
            <w:tcBorders>
              <w:top w:val="single" w:sz="4" w:space="0" w:color="auto"/>
              <w:left w:val="single" w:sz="4" w:space="0" w:color="auto"/>
              <w:bottom w:val="single" w:sz="4" w:space="0" w:color="auto"/>
              <w:right w:val="single" w:sz="4" w:space="0" w:color="auto"/>
            </w:tcBorders>
          </w:tcPr>
          <w:p w14:paraId="5989AF50" w14:textId="77777777" w:rsidR="00D428A1" w:rsidRPr="009A2352" w:rsidRDefault="00D428A1" w:rsidP="00D428A1">
            <w:pPr>
              <w:pStyle w:val="Default"/>
              <w:spacing w:before="60" w:after="60"/>
              <w:rPr>
                <w:rFonts w:cs="Arial"/>
                <w:lang w:val="en-US"/>
              </w:rPr>
            </w:pPr>
            <w:r w:rsidRPr="009A2352">
              <w:rPr>
                <w:rFonts w:cs="Arial"/>
                <w:lang w:val="en-US"/>
              </w:rPr>
              <w:t>Design Flow</w:t>
            </w:r>
          </w:p>
        </w:tc>
      </w:tr>
      <w:tr w:rsidR="00D428A1" w:rsidRPr="009A2352" w14:paraId="4057878C"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2769130A" w14:textId="77777777" w:rsidR="00D428A1" w:rsidRPr="009A2352" w:rsidRDefault="00D428A1" w:rsidP="00D428A1">
            <w:pPr>
              <w:pStyle w:val="Default"/>
              <w:spacing w:before="60" w:after="60"/>
              <w:rPr>
                <w:rFonts w:cs="Arial"/>
                <w:lang w:val="en-US"/>
              </w:rPr>
            </w:pPr>
            <w:r>
              <w:rPr>
                <w:rFonts w:cs="Arial"/>
                <w:lang w:val="en-US"/>
              </w:rPr>
              <w:t>EDA</w:t>
            </w:r>
          </w:p>
        </w:tc>
        <w:tc>
          <w:tcPr>
            <w:tcW w:w="7938" w:type="dxa"/>
            <w:tcBorders>
              <w:top w:val="single" w:sz="4" w:space="0" w:color="auto"/>
              <w:left w:val="single" w:sz="4" w:space="0" w:color="auto"/>
              <w:bottom w:val="single" w:sz="4" w:space="0" w:color="auto"/>
              <w:right w:val="single" w:sz="4" w:space="0" w:color="auto"/>
            </w:tcBorders>
          </w:tcPr>
          <w:p w14:paraId="050C34F0" w14:textId="77777777" w:rsidR="00D428A1" w:rsidRPr="009A2352" w:rsidRDefault="00D428A1" w:rsidP="00D428A1">
            <w:pPr>
              <w:pStyle w:val="Default"/>
              <w:spacing w:before="60" w:after="60"/>
              <w:rPr>
                <w:rFonts w:cs="Arial"/>
                <w:lang w:val="en-US"/>
              </w:rPr>
            </w:pPr>
            <w:r>
              <w:rPr>
                <w:rFonts w:cs="Arial"/>
                <w:lang w:val="en-US"/>
              </w:rPr>
              <w:t>Electronic Design Automation</w:t>
            </w:r>
          </w:p>
        </w:tc>
      </w:tr>
      <w:tr w:rsidR="00D428A1" w:rsidRPr="009A2352" w14:paraId="542411CE"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78F7CDB6" w14:textId="77777777" w:rsidR="00D428A1" w:rsidRPr="009A2352" w:rsidRDefault="00D428A1" w:rsidP="00D428A1">
            <w:pPr>
              <w:pStyle w:val="TableTextleft"/>
              <w:rPr>
                <w:rFonts w:cs="Arial"/>
                <w:color w:val="000000"/>
                <w:lang w:val="en-US"/>
              </w:rPr>
            </w:pPr>
            <w:r>
              <w:rPr>
                <w:rFonts w:cs="Arial"/>
                <w:color w:val="000000"/>
                <w:lang w:val="en-US"/>
              </w:rPr>
              <w:t>ESL</w:t>
            </w:r>
          </w:p>
        </w:tc>
        <w:tc>
          <w:tcPr>
            <w:tcW w:w="7938" w:type="dxa"/>
            <w:tcBorders>
              <w:top w:val="single" w:sz="4" w:space="0" w:color="auto"/>
              <w:left w:val="single" w:sz="4" w:space="0" w:color="auto"/>
              <w:bottom w:val="single" w:sz="4" w:space="0" w:color="auto"/>
              <w:right w:val="single" w:sz="4" w:space="0" w:color="auto"/>
            </w:tcBorders>
          </w:tcPr>
          <w:p w14:paraId="559BC6BD" w14:textId="77777777" w:rsidR="00D428A1" w:rsidRPr="009A2352" w:rsidRDefault="00D428A1" w:rsidP="00D428A1">
            <w:pPr>
              <w:pStyle w:val="TableTextleft"/>
              <w:rPr>
                <w:rFonts w:cs="Arial"/>
                <w:color w:val="000000"/>
                <w:lang w:val="en-US"/>
              </w:rPr>
            </w:pPr>
            <w:r>
              <w:rPr>
                <w:rFonts w:cs="Arial"/>
                <w:color w:val="000000"/>
                <w:lang w:val="en-US"/>
              </w:rPr>
              <w:t>Electronic System Level</w:t>
            </w:r>
          </w:p>
        </w:tc>
      </w:tr>
      <w:tr w:rsidR="00D428A1" w:rsidRPr="009A2352" w14:paraId="08816895"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06CC012D" w14:textId="77777777" w:rsidR="00D428A1" w:rsidRPr="009A2352" w:rsidRDefault="00D428A1" w:rsidP="00D428A1">
            <w:pPr>
              <w:pStyle w:val="Default"/>
              <w:spacing w:before="60" w:after="60"/>
              <w:rPr>
                <w:rFonts w:cs="Arial"/>
                <w:lang w:val="en-US"/>
              </w:rPr>
            </w:pPr>
            <w:r>
              <w:rPr>
                <w:rFonts w:cs="Arial"/>
                <w:lang w:val="en-US"/>
              </w:rPr>
              <w:t>FPGA</w:t>
            </w:r>
          </w:p>
        </w:tc>
        <w:tc>
          <w:tcPr>
            <w:tcW w:w="7938" w:type="dxa"/>
            <w:tcBorders>
              <w:top w:val="single" w:sz="4" w:space="0" w:color="auto"/>
              <w:left w:val="single" w:sz="4" w:space="0" w:color="auto"/>
              <w:bottom w:val="single" w:sz="4" w:space="0" w:color="auto"/>
              <w:right w:val="single" w:sz="4" w:space="0" w:color="auto"/>
            </w:tcBorders>
          </w:tcPr>
          <w:p w14:paraId="5B55E00E" w14:textId="77777777" w:rsidR="00D428A1" w:rsidRPr="009A2352" w:rsidRDefault="00D428A1" w:rsidP="00D428A1">
            <w:pPr>
              <w:pStyle w:val="Default"/>
              <w:spacing w:before="60" w:after="60"/>
              <w:rPr>
                <w:rFonts w:cs="Arial"/>
                <w:lang w:val="en-US"/>
              </w:rPr>
            </w:pPr>
            <w:r>
              <w:rPr>
                <w:rFonts w:cs="Arial"/>
                <w:lang w:val="en-US"/>
              </w:rPr>
              <w:t>Field Programmable Gate Array</w:t>
            </w:r>
          </w:p>
        </w:tc>
      </w:tr>
      <w:tr w:rsidR="00D428A1" w:rsidRPr="009A2352" w14:paraId="37FA8CD4"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6795DA64" w14:textId="77777777" w:rsidR="00D428A1" w:rsidRDefault="00D428A1" w:rsidP="00D428A1">
            <w:pPr>
              <w:pStyle w:val="Default"/>
              <w:spacing w:before="60" w:after="60"/>
              <w:rPr>
                <w:rFonts w:cs="Arial"/>
                <w:lang w:val="en-US"/>
              </w:rPr>
            </w:pPr>
            <w:r>
              <w:rPr>
                <w:rFonts w:cs="Arial"/>
                <w:lang w:val="en-US"/>
              </w:rPr>
              <w:t>GCC</w:t>
            </w:r>
          </w:p>
        </w:tc>
        <w:tc>
          <w:tcPr>
            <w:tcW w:w="7938" w:type="dxa"/>
            <w:tcBorders>
              <w:top w:val="single" w:sz="4" w:space="0" w:color="auto"/>
              <w:left w:val="single" w:sz="4" w:space="0" w:color="auto"/>
              <w:bottom w:val="single" w:sz="4" w:space="0" w:color="auto"/>
              <w:right w:val="single" w:sz="4" w:space="0" w:color="auto"/>
            </w:tcBorders>
          </w:tcPr>
          <w:p w14:paraId="7AE82C5B" w14:textId="77777777" w:rsidR="00D428A1" w:rsidRDefault="00D428A1" w:rsidP="00D428A1">
            <w:pPr>
              <w:pStyle w:val="Default"/>
              <w:spacing w:before="60" w:after="60"/>
              <w:rPr>
                <w:rFonts w:cs="Arial"/>
                <w:lang w:val="en-US"/>
              </w:rPr>
            </w:pPr>
            <w:r>
              <w:rPr>
                <w:rFonts w:cs="Arial"/>
                <w:lang w:val="en-US"/>
              </w:rPr>
              <w:t>GNU Compiler Collection</w:t>
            </w:r>
          </w:p>
        </w:tc>
      </w:tr>
      <w:tr w:rsidR="00D428A1" w:rsidRPr="009A2352" w14:paraId="65A907EB"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21F97EE7" w14:textId="77777777" w:rsidR="00D428A1" w:rsidRPr="009A2352" w:rsidRDefault="00D428A1" w:rsidP="00D428A1">
            <w:pPr>
              <w:pStyle w:val="TableTextleft"/>
              <w:rPr>
                <w:rFonts w:cs="Arial"/>
                <w:color w:val="000000"/>
                <w:lang w:val="en-US"/>
              </w:rPr>
            </w:pPr>
            <w:r>
              <w:rPr>
                <w:rFonts w:cs="Arial"/>
                <w:color w:val="000000"/>
                <w:lang w:val="en-US"/>
              </w:rPr>
              <w:t>HW</w:t>
            </w:r>
            <w:r w:rsidRPr="009A2352">
              <w:rPr>
                <w:rFonts w:cs="Arial"/>
                <w:color w:val="000000"/>
                <w:lang w:val="en-US"/>
              </w:rPr>
              <w:t xml:space="preserve"> </w:t>
            </w:r>
          </w:p>
        </w:tc>
        <w:tc>
          <w:tcPr>
            <w:tcW w:w="7938" w:type="dxa"/>
            <w:tcBorders>
              <w:top w:val="single" w:sz="4" w:space="0" w:color="auto"/>
              <w:left w:val="single" w:sz="4" w:space="0" w:color="auto"/>
              <w:bottom w:val="single" w:sz="4" w:space="0" w:color="auto"/>
              <w:right w:val="single" w:sz="4" w:space="0" w:color="auto"/>
            </w:tcBorders>
          </w:tcPr>
          <w:p w14:paraId="7B862E3E" w14:textId="77777777" w:rsidR="00D428A1" w:rsidRPr="009A2352" w:rsidRDefault="00D428A1" w:rsidP="00D428A1">
            <w:pPr>
              <w:pStyle w:val="TableTextleft"/>
              <w:rPr>
                <w:rFonts w:cs="Arial"/>
                <w:color w:val="000000"/>
                <w:lang w:val="en-US"/>
              </w:rPr>
            </w:pPr>
            <w:r w:rsidRPr="009A2352">
              <w:rPr>
                <w:rFonts w:cs="Arial"/>
                <w:color w:val="000000"/>
                <w:lang w:val="en-US"/>
              </w:rPr>
              <w:t xml:space="preserve">Hardware </w:t>
            </w:r>
          </w:p>
        </w:tc>
      </w:tr>
      <w:tr w:rsidR="00D428A1" w:rsidRPr="009A2352" w14:paraId="573E0C97"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20A1A4E7" w14:textId="77777777" w:rsidR="00D428A1" w:rsidRPr="009A2352" w:rsidRDefault="00D428A1" w:rsidP="00D428A1">
            <w:pPr>
              <w:pStyle w:val="TableTextleft"/>
              <w:rPr>
                <w:rFonts w:cs="Arial"/>
                <w:color w:val="000000"/>
                <w:lang w:val="en-US"/>
              </w:rPr>
            </w:pPr>
            <w:r>
              <w:rPr>
                <w:rFonts w:cs="Arial"/>
                <w:color w:val="000000"/>
                <w:lang w:val="en-US"/>
              </w:rPr>
              <w:t>IDA</w:t>
            </w:r>
          </w:p>
        </w:tc>
        <w:tc>
          <w:tcPr>
            <w:tcW w:w="7938" w:type="dxa"/>
            <w:tcBorders>
              <w:top w:val="single" w:sz="4" w:space="0" w:color="auto"/>
              <w:left w:val="single" w:sz="4" w:space="0" w:color="auto"/>
              <w:bottom w:val="single" w:sz="4" w:space="0" w:color="auto"/>
              <w:right w:val="single" w:sz="4" w:space="0" w:color="auto"/>
            </w:tcBorders>
          </w:tcPr>
          <w:p w14:paraId="74400649" w14:textId="77777777" w:rsidR="00D428A1" w:rsidRPr="009A2352" w:rsidRDefault="00D428A1" w:rsidP="00D428A1">
            <w:pPr>
              <w:pStyle w:val="TableTextleft"/>
              <w:rPr>
                <w:rFonts w:cs="Arial"/>
                <w:color w:val="000000"/>
                <w:lang w:val="en-US"/>
              </w:rPr>
            </w:pPr>
            <w:r>
              <w:rPr>
                <w:rFonts w:cs="Arial"/>
                <w:color w:val="000000"/>
                <w:lang w:val="en-US"/>
              </w:rPr>
              <w:t xml:space="preserve">Institute for Computer and Network Engineering at TU </w:t>
            </w:r>
            <w:proofErr w:type="spellStart"/>
            <w:r>
              <w:rPr>
                <w:rFonts w:cs="Arial"/>
                <w:color w:val="000000"/>
                <w:lang w:val="en-US"/>
              </w:rPr>
              <w:t>Braunschweig</w:t>
            </w:r>
            <w:proofErr w:type="spellEnd"/>
          </w:p>
        </w:tc>
      </w:tr>
      <w:tr w:rsidR="00D428A1" w:rsidRPr="009A2352" w14:paraId="6101F609"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0275D041" w14:textId="77777777" w:rsidR="00D428A1" w:rsidRPr="009A2352" w:rsidRDefault="00D428A1" w:rsidP="00D428A1">
            <w:pPr>
              <w:pStyle w:val="Default"/>
              <w:spacing w:before="60" w:after="60"/>
              <w:rPr>
                <w:rFonts w:cs="Arial"/>
                <w:lang w:val="en-US"/>
              </w:rPr>
            </w:pPr>
            <w:r>
              <w:rPr>
                <w:rFonts w:cs="Arial"/>
                <w:lang w:val="en-US"/>
              </w:rPr>
              <w:t>IP</w:t>
            </w:r>
          </w:p>
        </w:tc>
        <w:tc>
          <w:tcPr>
            <w:tcW w:w="7938" w:type="dxa"/>
            <w:tcBorders>
              <w:top w:val="single" w:sz="4" w:space="0" w:color="auto"/>
              <w:left w:val="single" w:sz="4" w:space="0" w:color="auto"/>
              <w:bottom w:val="single" w:sz="4" w:space="0" w:color="auto"/>
              <w:right w:val="single" w:sz="4" w:space="0" w:color="auto"/>
            </w:tcBorders>
          </w:tcPr>
          <w:p w14:paraId="7CC30774" w14:textId="77777777" w:rsidR="00D428A1" w:rsidRPr="009A2352" w:rsidRDefault="00D428A1" w:rsidP="00D428A1">
            <w:pPr>
              <w:pStyle w:val="Default"/>
              <w:spacing w:before="60" w:after="60"/>
              <w:rPr>
                <w:rFonts w:cs="Arial"/>
                <w:lang w:val="en-US"/>
              </w:rPr>
            </w:pPr>
            <w:r>
              <w:rPr>
                <w:rFonts w:cs="Arial"/>
                <w:lang w:val="en-US"/>
              </w:rPr>
              <w:t>Intellectual Property</w:t>
            </w:r>
          </w:p>
        </w:tc>
      </w:tr>
      <w:tr w:rsidR="00D428A1" w:rsidRPr="009A2352" w14:paraId="3930F246"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2348A2A5" w14:textId="77777777" w:rsidR="00D428A1" w:rsidRPr="009A2352" w:rsidRDefault="00D428A1" w:rsidP="00D428A1">
            <w:pPr>
              <w:pStyle w:val="TableTextleft"/>
              <w:rPr>
                <w:rFonts w:cs="Arial"/>
                <w:color w:val="000000"/>
                <w:lang w:val="en-US"/>
              </w:rPr>
            </w:pPr>
            <w:r>
              <w:rPr>
                <w:rFonts w:cs="Arial"/>
                <w:color w:val="000000"/>
                <w:lang w:val="en-US"/>
              </w:rPr>
              <w:t>LT</w:t>
            </w:r>
          </w:p>
        </w:tc>
        <w:tc>
          <w:tcPr>
            <w:tcW w:w="7938" w:type="dxa"/>
            <w:tcBorders>
              <w:top w:val="single" w:sz="4" w:space="0" w:color="auto"/>
              <w:left w:val="single" w:sz="4" w:space="0" w:color="auto"/>
              <w:bottom w:val="single" w:sz="4" w:space="0" w:color="auto"/>
              <w:right w:val="single" w:sz="4" w:space="0" w:color="auto"/>
            </w:tcBorders>
          </w:tcPr>
          <w:p w14:paraId="34945295" w14:textId="77777777" w:rsidR="00D428A1" w:rsidRPr="009A2352" w:rsidRDefault="00D428A1" w:rsidP="00D428A1">
            <w:pPr>
              <w:pStyle w:val="TableTextleft"/>
              <w:rPr>
                <w:rFonts w:cs="Arial"/>
                <w:color w:val="000000"/>
                <w:lang w:val="en-US"/>
              </w:rPr>
            </w:pPr>
            <w:r>
              <w:rPr>
                <w:rFonts w:cs="Arial"/>
                <w:color w:val="000000"/>
                <w:lang w:val="en-US"/>
              </w:rPr>
              <w:t>Loosely Timed</w:t>
            </w:r>
          </w:p>
        </w:tc>
      </w:tr>
      <w:tr w:rsidR="00D428A1" w:rsidRPr="009A2352" w14:paraId="3C9C0409"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25CB4099" w14:textId="77777777" w:rsidR="00D428A1" w:rsidRPr="009A2352" w:rsidRDefault="00D428A1" w:rsidP="00D428A1">
            <w:pPr>
              <w:pStyle w:val="Default"/>
              <w:spacing w:before="60" w:after="60"/>
              <w:rPr>
                <w:rFonts w:cs="Arial"/>
                <w:lang w:val="en-US"/>
              </w:rPr>
            </w:pPr>
            <w:proofErr w:type="spellStart"/>
            <w:r>
              <w:rPr>
                <w:rFonts w:cs="Arial"/>
                <w:lang w:val="en-US"/>
              </w:rPr>
              <w:t>MPSoC</w:t>
            </w:r>
            <w:proofErr w:type="spellEnd"/>
          </w:p>
        </w:tc>
        <w:tc>
          <w:tcPr>
            <w:tcW w:w="7938" w:type="dxa"/>
            <w:tcBorders>
              <w:top w:val="single" w:sz="4" w:space="0" w:color="auto"/>
              <w:left w:val="single" w:sz="4" w:space="0" w:color="auto"/>
              <w:bottom w:val="single" w:sz="4" w:space="0" w:color="auto"/>
              <w:right w:val="single" w:sz="4" w:space="0" w:color="auto"/>
            </w:tcBorders>
          </w:tcPr>
          <w:p w14:paraId="0179E6E8" w14:textId="77777777" w:rsidR="00D428A1" w:rsidRPr="009A2352" w:rsidRDefault="00D428A1" w:rsidP="00D428A1">
            <w:pPr>
              <w:pStyle w:val="Default"/>
              <w:spacing w:before="60" w:after="60"/>
              <w:rPr>
                <w:rFonts w:cs="Arial"/>
                <w:lang w:val="en-US"/>
              </w:rPr>
            </w:pPr>
            <w:r>
              <w:rPr>
                <w:rFonts w:cs="Arial"/>
                <w:lang w:val="en-US"/>
              </w:rPr>
              <w:t>Multi-Processor System-on-Chip</w:t>
            </w:r>
          </w:p>
        </w:tc>
      </w:tr>
      <w:tr w:rsidR="00D428A1" w:rsidRPr="009A2352" w14:paraId="767B7FF0" w14:textId="77777777" w:rsidTr="00D428A1">
        <w:trPr>
          <w:trHeight w:val="436"/>
        </w:trPr>
        <w:tc>
          <w:tcPr>
            <w:tcW w:w="0" w:type="auto"/>
            <w:tcBorders>
              <w:top w:val="single" w:sz="4" w:space="0" w:color="auto"/>
              <w:left w:val="single" w:sz="4" w:space="0" w:color="auto"/>
              <w:right w:val="single" w:sz="4" w:space="0" w:color="auto"/>
            </w:tcBorders>
          </w:tcPr>
          <w:p w14:paraId="48539820" w14:textId="77777777" w:rsidR="00D428A1" w:rsidRPr="009A2352" w:rsidRDefault="00D428A1" w:rsidP="00D428A1">
            <w:pPr>
              <w:pStyle w:val="Default"/>
              <w:spacing w:before="60" w:after="60"/>
              <w:rPr>
                <w:rFonts w:cs="Arial"/>
                <w:lang w:val="en-US"/>
              </w:rPr>
            </w:pPr>
            <w:r>
              <w:rPr>
                <w:rFonts w:cs="Arial"/>
                <w:lang w:val="en-US"/>
              </w:rPr>
              <w:t>OS</w:t>
            </w:r>
          </w:p>
        </w:tc>
        <w:tc>
          <w:tcPr>
            <w:tcW w:w="7938" w:type="dxa"/>
            <w:tcBorders>
              <w:top w:val="single" w:sz="4" w:space="0" w:color="auto"/>
              <w:left w:val="single" w:sz="4" w:space="0" w:color="auto"/>
              <w:right w:val="single" w:sz="4" w:space="0" w:color="auto"/>
            </w:tcBorders>
          </w:tcPr>
          <w:p w14:paraId="49FFD42C" w14:textId="77777777" w:rsidR="00D428A1" w:rsidRPr="009A2352" w:rsidRDefault="00D428A1" w:rsidP="00D428A1">
            <w:pPr>
              <w:pStyle w:val="Default"/>
              <w:spacing w:before="60" w:after="60"/>
              <w:rPr>
                <w:rFonts w:cs="Arial"/>
                <w:lang w:val="en-US"/>
              </w:rPr>
            </w:pPr>
            <w:r>
              <w:rPr>
                <w:rFonts w:cs="Arial"/>
                <w:lang w:val="en-US"/>
              </w:rPr>
              <w:t>Operating Systems</w:t>
            </w:r>
          </w:p>
        </w:tc>
      </w:tr>
      <w:tr w:rsidR="00D428A1" w:rsidRPr="009A2352" w14:paraId="58CD8C0A"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7AE7FFDD" w14:textId="77777777" w:rsidR="00D428A1" w:rsidRPr="009A2352" w:rsidRDefault="00D428A1" w:rsidP="00D428A1">
            <w:pPr>
              <w:pStyle w:val="Default"/>
              <w:spacing w:before="60" w:after="60"/>
              <w:rPr>
                <w:rFonts w:cs="Arial"/>
                <w:lang w:val="en-US"/>
              </w:rPr>
            </w:pPr>
            <w:r>
              <w:rPr>
                <w:rFonts w:cs="Arial"/>
                <w:lang w:val="en-US"/>
              </w:rPr>
              <w:t>OSCI</w:t>
            </w:r>
          </w:p>
        </w:tc>
        <w:tc>
          <w:tcPr>
            <w:tcW w:w="7938" w:type="dxa"/>
            <w:tcBorders>
              <w:top w:val="single" w:sz="4" w:space="0" w:color="auto"/>
              <w:left w:val="single" w:sz="4" w:space="0" w:color="auto"/>
              <w:bottom w:val="single" w:sz="4" w:space="0" w:color="auto"/>
              <w:right w:val="single" w:sz="4" w:space="0" w:color="auto"/>
            </w:tcBorders>
          </w:tcPr>
          <w:p w14:paraId="314FADDC" w14:textId="77777777" w:rsidR="00D428A1" w:rsidRPr="009A2352" w:rsidRDefault="00D428A1" w:rsidP="00D428A1">
            <w:pPr>
              <w:pStyle w:val="Default"/>
              <w:spacing w:before="60" w:after="60"/>
              <w:rPr>
                <w:rFonts w:cs="Arial"/>
                <w:lang w:val="en-US"/>
              </w:rPr>
            </w:pPr>
            <w:r>
              <w:rPr>
                <w:rFonts w:cs="Arial"/>
                <w:lang w:val="en-US"/>
              </w:rPr>
              <w:t xml:space="preserve">Open </w:t>
            </w:r>
            <w:proofErr w:type="spellStart"/>
            <w:r>
              <w:rPr>
                <w:rFonts w:cs="Arial"/>
                <w:lang w:val="en-US"/>
              </w:rPr>
              <w:t>SystemC</w:t>
            </w:r>
            <w:proofErr w:type="spellEnd"/>
            <w:r>
              <w:rPr>
                <w:rFonts w:cs="Arial"/>
                <w:lang w:val="en-US"/>
              </w:rPr>
              <w:t xml:space="preserve"> Initiative</w:t>
            </w:r>
          </w:p>
        </w:tc>
      </w:tr>
      <w:tr w:rsidR="00D428A1" w:rsidRPr="009A2352" w14:paraId="5A1A7646" w14:textId="77777777" w:rsidTr="00D428A1">
        <w:trPr>
          <w:trHeight w:val="434"/>
        </w:trPr>
        <w:tc>
          <w:tcPr>
            <w:tcW w:w="0" w:type="auto"/>
            <w:tcBorders>
              <w:top w:val="single" w:sz="4" w:space="0" w:color="auto"/>
              <w:left w:val="single" w:sz="4" w:space="0" w:color="auto"/>
              <w:right w:val="single" w:sz="4" w:space="0" w:color="auto"/>
            </w:tcBorders>
          </w:tcPr>
          <w:p w14:paraId="60824189" w14:textId="77777777" w:rsidR="00D428A1" w:rsidRDefault="00D428A1" w:rsidP="00D428A1">
            <w:pPr>
              <w:pStyle w:val="Default"/>
              <w:spacing w:before="60" w:after="60"/>
              <w:rPr>
                <w:rFonts w:cs="Arial"/>
                <w:lang w:val="en-US"/>
              </w:rPr>
            </w:pPr>
            <w:r>
              <w:rPr>
                <w:rFonts w:cs="Arial"/>
                <w:lang w:val="en-US"/>
              </w:rPr>
              <w:t>RTEMS</w:t>
            </w:r>
          </w:p>
        </w:tc>
        <w:tc>
          <w:tcPr>
            <w:tcW w:w="7938" w:type="dxa"/>
            <w:tcBorders>
              <w:top w:val="single" w:sz="4" w:space="0" w:color="auto"/>
              <w:left w:val="single" w:sz="4" w:space="0" w:color="auto"/>
              <w:right w:val="single" w:sz="4" w:space="0" w:color="auto"/>
            </w:tcBorders>
          </w:tcPr>
          <w:p w14:paraId="0018FFD0" w14:textId="77777777" w:rsidR="00D428A1" w:rsidRDefault="00D428A1" w:rsidP="00D428A1">
            <w:pPr>
              <w:pStyle w:val="Default"/>
              <w:spacing w:before="60" w:after="60"/>
              <w:rPr>
                <w:rFonts w:cs="Arial"/>
                <w:lang w:val="en-US"/>
              </w:rPr>
            </w:pPr>
            <w:r>
              <w:rPr>
                <w:rFonts w:cs="Arial"/>
                <w:lang w:val="en-US"/>
              </w:rPr>
              <w:t>Real Time Executive for Multiprocessor Systems</w:t>
            </w:r>
          </w:p>
        </w:tc>
      </w:tr>
      <w:tr w:rsidR="00D428A1" w:rsidRPr="009A2352" w14:paraId="70C58E6C"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44383F9C" w14:textId="77777777" w:rsidR="00D428A1" w:rsidRPr="009A2352" w:rsidRDefault="00D428A1" w:rsidP="00D428A1">
            <w:pPr>
              <w:pStyle w:val="Default"/>
              <w:spacing w:before="60" w:after="60"/>
              <w:rPr>
                <w:rFonts w:cs="Arial"/>
                <w:lang w:val="en-US"/>
              </w:rPr>
            </w:pPr>
            <w:r>
              <w:rPr>
                <w:rFonts w:cs="Arial"/>
                <w:lang w:val="en-US"/>
              </w:rPr>
              <w:t>RTL</w:t>
            </w:r>
          </w:p>
        </w:tc>
        <w:tc>
          <w:tcPr>
            <w:tcW w:w="7938" w:type="dxa"/>
            <w:tcBorders>
              <w:top w:val="single" w:sz="4" w:space="0" w:color="auto"/>
              <w:left w:val="single" w:sz="4" w:space="0" w:color="auto"/>
              <w:bottom w:val="single" w:sz="4" w:space="0" w:color="auto"/>
              <w:right w:val="single" w:sz="4" w:space="0" w:color="auto"/>
            </w:tcBorders>
          </w:tcPr>
          <w:p w14:paraId="3CED2587" w14:textId="77777777" w:rsidR="00D428A1" w:rsidRPr="009A2352" w:rsidRDefault="00D428A1" w:rsidP="00D428A1">
            <w:pPr>
              <w:pStyle w:val="Default"/>
              <w:spacing w:before="60" w:after="60"/>
              <w:rPr>
                <w:rFonts w:cs="Arial"/>
                <w:lang w:val="en-US"/>
              </w:rPr>
            </w:pPr>
            <w:r>
              <w:rPr>
                <w:rFonts w:cs="Arial"/>
                <w:lang w:val="en-US"/>
              </w:rPr>
              <w:t>Register Transfer Level</w:t>
            </w:r>
          </w:p>
        </w:tc>
      </w:tr>
      <w:tr w:rsidR="00D428A1" w:rsidRPr="009A2352" w14:paraId="43E32021"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65F5B207" w14:textId="77777777" w:rsidR="00D428A1" w:rsidRPr="009A2352" w:rsidRDefault="00D428A1" w:rsidP="00D428A1">
            <w:pPr>
              <w:pStyle w:val="TableTextleft"/>
              <w:rPr>
                <w:rFonts w:cs="Arial"/>
                <w:color w:val="000000"/>
                <w:lang w:val="en-US"/>
              </w:rPr>
            </w:pPr>
            <w:r>
              <w:rPr>
                <w:rFonts w:cs="Arial"/>
                <w:color w:val="000000"/>
                <w:lang w:val="en-US"/>
              </w:rPr>
              <w:t>S</w:t>
            </w:r>
            <w:r w:rsidRPr="009A2352">
              <w:rPr>
                <w:rFonts w:cs="Arial"/>
                <w:color w:val="000000"/>
                <w:lang w:val="en-US"/>
              </w:rPr>
              <w:t xml:space="preserve">W </w:t>
            </w:r>
          </w:p>
        </w:tc>
        <w:tc>
          <w:tcPr>
            <w:tcW w:w="7938" w:type="dxa"/>
            <w:tcBorders>
              <w:top w:val="single" w:sz="4" w:space="0" w:color="auto"/>
              <w:left w:val="single" w:sz="4" w:space="0" w:color="auto"/>
              <w:bottom w:val="single" w:sz="4" w:space="0" w:color="auto"/>
              <w:right w:val="single" w:sz="4" w:space="0" w:color="auto"/>
            </w:tcBorders>
          </w:tcPr>
          <w:p w14:paraId="1DBBACDB" w14:textId="77777777" w:rsidR="00D428A1" w:rsidRPr="009A2352" w:rsidRDefault="00D428A1" w:rsidP="00D428A1">
            <w:pPr>
              <w:pStyle w:val="TableTextleft"/>
              <w:rPr>
                <w:rFonts w:cs="Arial"/>
                <w:color w:val="000000"/>
                <w:lang w:val="en-US"/>
              </w:rPr>
            </w:pPr>
            <w:r w:rsidRPr="009A2352">
              <w:rPr>
                <w:rFonts w:cs="Arial"/>
                <w:color w:val="000000"/>
                <w:lang w:val="en-US"/>
              </w:rPr>
              <w:t xml:space="preserve">Software </w:t>
            </w:r>
          </w:p>
        </w:tc>
      </w:tr>
      <w:tr w:rsidR="00D428A1" w:rsidRPr="009A2352" w14:paraId="218C4CED"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7B547245" w14:textId="77777777" w:rsidR="00D428A1" w:rsidRPr="009A2352" w:rsidRDefault="00D428A1" w:rsidP="00D428A1">
            <w:pPr>
              <w:pStyle w:val="TableTextleft"/>
              <w:rPr>
                <w:rFonts w:cs="Arial"/>
                <w:color w:val="000000"/>
                <w:lang w:val="en-US"/>
              </w:rPr>
            </w:pPr>
            <w:proofErr w:type="spellStart"/>
            <w:r>
              <w:rPr>
                <w:rFonts w:cs="Arial"/>
                <w:color w:val="000000"/>
                <w:lang w:val="en-US"/>
              </w:rPr>
              <w:t>SoC</w:t>
            </w:r>
            <w:proofErr w:type="spellEnd"/>
          </w:p>
        </w:tc>
        <w:tc>
          <w:tcPr>
            <w:tcW w:w="7938" w:type="dxa"/>
            <w:tcBorders>
              <w:top w:val="single" w:sz="4" w:space="0" w:color="auto"/>
              <w:left w:val="single" w:sz="4" w:space="0" w:color="auto"/>
              <w:bottom w:val="single" w:sz="4" w:space="0" w:color="auto"/>
              <w:right w:val="single" w:sz="4" w:space="0" w:color="auto"/>
            </w:tcBorders>
          </w:tcPr>
          <w:p w14:paraId="71B0AA90" w14:textId="77777777" w:rsidR="00D428A1" w:rsidRPr="009A2352" w:rsidRDefault="00D428A1" w:rsidP="00D428A1">
            <w:pPr>
              <w:pStyle w:val="TableTextleft"/>
              <w:rPr>
                <w:rFonts w:cs="Arial"/>
                <w:color w:val="000000"/>
                <w:lang w:val="en-US"/>
              </w:rPr>
            </w:pPr>
            <w:r>
              <w:rPr>
                <w:rFonts w:cs="Arial"/>
                <w:color w:val="000000"/>
                <w:lang w:val="en-US"/>
              </w:rPr>
              <w:t>System-on-Chip</w:t>
            </w:r>
          </w:p>
        </w:tc>
      </w:tr>
      <w:tr w:rsidR="00D428A1" w:rsidRPr="009A2352" w14:paraId="686C5C1D" w14:textId="77777777" w:rsidTr="00D428A1">
        <w:trPr>
          <w:trHeight w:val="329"/>
        </w:trPr>
        <w:tc>
          <w:tcPr>
            <w:tcW w:w="1737" w:type="dxa"/>
            <w:tcBorders>
              <w:top w:val="single" w:sz="4" w:space="0" w:color="auto"/>
              <w:left w:val="single" w:sz="4" w:space="0" w:color="auto"/>
              <w:right w:val="single" w:sz="4" w:space="0" w:color="auto"/>
            </w:tcBorders>
          </w:tcPr>
          <w:p w14:paraId="1E6FE842" w14:textId="77777777" w:rsidR="00D428A1" w:rsidRPr="009A2352" w:rsidRDefault="00D428A1" w:rsidP="00D428A1">
            <w:pPr>
              <w:pStyle w:val="TableTextleft"/>
              <w:rPr>
                <w:rFonts w:cs="Arial"/>
                <w:color w:val="000000"/>
                <w:lang w:val="en-US"/>
              </w:rPr>
            </w:pPr>
            <w:r>
              <w:rPr>
                <w:rFonts w:cs="Arial"/>
                <w:color w:val="000000"/>
                <w:lang w:val="en-US"/>
              </w:rPr>
              <w:t>SVN</w:t>
            </w:r>
          </w:p>
        </w:tc>
        <w:tc>
          <w:tcPr>
            <w:tcW w:w="7938" w:type="dxa"/>
            <w:tcBorders>
              <w:top w:val="single" w:sz="4" w:space="0" w:color="auto"/>
              <w:left w:val="single" w:sz="4" w:space="0" w:color="auto"/>
              <w:right w:val="single" w:sz="4" w:space="0" w:color="auto"/>
            </w:tcBorders>
          </w:tcPr>
          <w:p w14:paraId="462DDC61" w14:textId="77777777" w:rsidR="00D428A1" w:rsidRPr="009A2352" w:rsidRDefault="00D428A1" w:rsidP="00D428A1">
            <w:pPr>
              <w:pStyle w:val="TableTextleft"/>
              <w:rPr>
                <w:rFonts w:cs="Arial"/>
                <w:color w:val="000000"/>
                <w:lang w:val="en-US"/>
              </w:rPr>
            </w:pPr>
            <w:r>
              <w:rPr>
                <w:rFonts w:cs="Arial"/>
                <w:color w:val="000000"/>
                <w:lang w:val="en-US"/>
              </w:rPr>
              <w:t>Subversion</w:t>
            </w:r>
          </w:p>
        </w:tc>
      </w:tr>
      <w:tr w:rsidR="00D428A1" w:rsidRPr="009A2352" w14:paraId="596CEA45"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2016AD70" w14:textId="77777777" w:rsidR="00D428A1" w:rsidRPr="009A2352" w:rsidRDefault="00D428A1" w:rsidP="00D428A1">
            <w:pPr>
              <w:pStyle w:val="Default"/>
              <w:spacing w:before="60" w:after="60"/>
              <w:rPr>
                <w:rFonts w:cs="Arial"/>
                <w:lang w:val="en-US"/>
              </w:rPr>
            </w:pPr>
            <w:r>
              <w:rPr>
                <w:rFonts w:cs="Arial"/>
                <w:lang w:val="en-US"/>
              </w:rPr>
              <w:t>TLM</w:t>
            </w:r>
          </w:p>
        </w:tc>
        <w:tc>
          <w:tcPr>
            <w:tcW w:w="7938" w:type="dxa"/>
            <w:tcBorders>
              <w:top w:val="single" w:sz="4" w:space="0" w:color="auto"/>
              <w:left w:val="single" w:sz="4" w:space="0" w:color="auto"/>
              <w:bottom w:val="single" w:sz="4" w:space="0" w:color="auto"/>
              <w:right w:val="single" w:sz="4" w:space="0" w:color="auto"/>
            </w:tcBorders>
          </w:tcPr>
          <w:p w14:paraId="2108608E" w14:textId="77777777" w:rsidR="00D428A1" w:rsidRPr="009A2352" w:rsidRDefault="00D428A1" w:rsidP="00D428A1">
            <w:pPr>
              <w:pStyle w:val="Default"/>
              <w:spacing w:before="60" w:after="60"/>
              <w:rPr>
                <w:rFonts w:cs="Arial"/>
                <w:lang w:val="en-US"/>
              </w:rPr>
            </w:pPr>
            <w:r>
              <w:rPr>
                <w:rFonts w:cs="Arial"/>
                <w:lang w:val="en-US"/>
              </w:rPr>
              <w:t>Transaction Level Modeling</w:t>
            </w:r>
          </w:p>
        </w:tc>
      </w:tr>
      <w:tr w:rsidR="00D428A1" w:rsidRPr="009A2352" w14:paraId="0C259C14" w14:textId="77777777" w:rsidTr="00D428A1">
        <w:trPr>
          <w:trHeight w:val="368"/>
        </w:trPr>
        <w:tc>
          <w:tcPr>
            <w:tcW w:w="0" w:type="auto"/>
            <w:tcBorders>
              <w:top w:val="single" w:sz="4" w:space="0" w:color="auto"/>
              <w:left w:val="single" w:sz="4" w:space="0" w:color="auto"/>
              <w:right w:val="single" w:sz="4" w:space="0" w:color="auto"/>
            </w:tcBorders>
            <w:shd w:val="clear" w:color="auto" w:fill="auto"/>
          </w:tcPr>
          <w:p w14:paraId="42644C3B" w14:textId="77777777" w:rsidR="00D428A1" w:rsidRPr="009A2352" w:rsidRDefault="00D428A1" w:rsidP="00D428A1">
            <w:pPr>
              <w:pStyle w:val="Default"/>
              <w:spacing w:before="60" w:after="60"/>
              <w:rPr>
                <w:rFonts w:cs="Arial"/>
                <w:lang w:val="en-US"/>
              </w:rPr>
            </w:pPr>
            <w:r>
              <w:rPr>
                <w:rFonts w:cs="Arial"/>
                <w:lang w:val="en-US"/>
              </w:rPr>
              <w:t>VHDL</w:t>
            </w:r>
          </w:p>
        </w:tc>
        <w:tc>
          <w:tcPr>
            <w:tcW w:w="7938" w:type="dxa"/>
            <w:tcBorders>
              <w:top w:val="single" w:sz="4" w:space="0" w:color="auto"/>
              <w:left w:val="single" w:sz="4" w:space="0" w:color="auto"/>
              <w:bottom w:val="single" w:sz="4" w:space="0" w:color="auto"/>
              <w:right w:val="single" w:sz="4" w:space="0" w:color="auto"/>
            </w:tcBorders>
          </w:tcPr>
          <w:p w14:paraId="1CCD543E" w14:textId="77777777" w:rsidR="00D428A1" w:rsidRPr="009A2352" w:rsidRDefault="00D428A1" w:rsidP="00D428A1">
            <w:pPr>
              <w:pStyle w:val="Default"/>
              <w:spacing w:before="60" w:after="60"/>
              <w:rPr>
                <w:rFonts w:cs="Arial"/>
                <w:lang w:val="en-US"/>
              </w:rPr>
            </w:pPr>
            <w:r>
              <w:rPr>
                <w:rFonts w:cs="Arial"/>
                <w:lang w:val="en-US"/>
              </w:rPr>
              <w:t>VHSIC Hardware Description Language</w:t>
            </w:r>
          </w:p>
        </w:tc>
      </w:tr>
      <w:tr w:rsidR="00D428A1" w:rsidRPr="009A2352" w14:paraId="0235CC2B" w14:textId="77777777" w:rsidTr="00D428A1">
        <w:trPr>
          <w:trHeight w:val="367"/>
        </w:trPr>
        <w:tc>
          <w:tcPr>
            <w:tcW w:w="0" w:type="auto"/>
            <w:tcBorders>
              <w:left w:val="single" w:sz="4" w:space="0" w:color="auto"/>
              <w:bottom w:val="single" w:sz="4" w:space="0" w:color="auto"/>
              <w:right w:val="single" w:sz="4" w:space="0" w:color="auto"/>
            </w:tcBorders>
            <w:shd w:val="clear" w:color="auto" w:fill="auto"/>
          </w:tcPr>
          <w:p w14:paraId="19E15EAB" w14:textId="77777777" w:rsidR="00D428A1" w:rsidRDefault="00D428A1" w:rsidP="00D428A1">
            <w:pPr>
              <w:pStyle w:val="Default"/>
              <w:spacing w:before="60" w:after="60"/>
              <w:rPr>
                <w:rFonts w:cs="Arial"/>
                <w:lang w:val="en-US"/>
              </w:rPr>
            </w:pPr>
            <w:r>
              <w:rPr>
                <w:rFonts w:cs="Arial"/>
                <w:lang w:val="en-US"/>
              </w:rPr>
              <w:t>VHSIC</w:t>
            </w:r>
          </w:p>
        </w:tc>
        <w:tc>
          <w:tcPr>
            <w:tcW w:w="7938" w:type="dxa"/>
            <w:tcBorders>
              <w:top w:val="single" w:sz="4" w:space="0" w:color="auto"/>
              <w:left w:val="single" w:sz="4" w:space="0" w:color="auto"/>
              <w:bottom w:val="single" w:sz="4" w:space="0" w:color="auto"/>
              <w:right w:val="single" w:sz="4" w:space="0" w:color="auto"/>
            </w:tcBorders>
          </w:tcPr>
          <w:p w14:paraId="75F990D2" w14:textId="77777777" w:rsidR="00D428A1" w:rsidRDefault="00D428A1" w:rsidP="00D428A1">
            <w:pPr>
              <w:pStyle w:val="Default"/>
              <w:spacing w:before="60" w:after="60"/>
              <w:rPr>
                <w:rFonts w:cs="Arial"/>
                <w:lang w:val="en-US"/>
              </w:rPr>
            </w:pPr>
            <w:r>
              <w:rPr>
                <w:rFonts w:cs="Arial"/>
                <w:lang w:val="en-US"/>
              </w:rPr>
              <w:t>Very High Speed Integrated Circuit</w:t>
            </w:r>
          </w:p>
        </w:tc>
      </w:tr>
      <w:tr w:rsidR="00D428A1" w:rsidRPr="009A2352" w14:paraId="2F520700"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64E6351B" w14:textId="77777777" w:rsidR="00D428A1" w:rsidRPr="009A2352" w:rsidRDefault="00D428A1" w:rsidP="00D428A1">
            <w:pPr>
              <w:pStyle w:val="Default"/>
              <w:spacing w:before="60" w:after="60"/>
              <w:rPr>
                <w:rFonts w:cs="Arial"/>
                <w:lang w:val="en-US"/>
              </w:rPr>
            </w:pPr>
            <w:r>
              <w:rPr>
                <w:rFonts w:cs="Arial"/>
                <w:lang w:val="en-US"/>
              </w:rPr>
              <w:t>VP</w:t>
            </w:r>
          </w:p>
        </w:tc>
        <w:tc>
          <w:tcPr>
            <w:tcW w:w="7938" w:type="dxa"/>
            <w:tcBorders>
              <w:top w:val="single" w:sz="4" w:space="0" w:color="auto"/>
              <w:left w:val="single" w:sz="4" w:space="0" w:color="auto"/>
              <w:bottom w:val="single" w:sz="4" w:space="0" w:color="auto"/>
              <w:right w:val="single" w:sz="4" w:space="0" w:color="auto"/>
            </w:tcBorders>
          </w:tcPr>
          <w:p w14:paraId="6E904272" w14:textId="77777777" w:rsidR="00D428A1" w:rsidRPr="009A2352" w:rsidRDefault="00D428A1" w:rsidP="00D428A1">
            <w:pPr>
              <w:pStyle w:val="Default"/>
              <w:spacing w:before="60" w:after="60"/>
              <w:rPr>
                <w:rFonts w:cs="Arial"/>
                <w:lang w:val="en-US"/>
              </w:rPr>
            </w:pPr>
            <w:r>
              <w:rPr>
                <w:rFonts w:cs="Arial"/>
                <w:lang w:val="en-US"/>
              </w:rPr>
              <w:t>Virtual Platform</w:t>
            </w:r>
          </w:p>
        </w:tc>
      </w:tr>
      <w:tr w:rsidR="00D428A1" w:rsidRPr="009A2352" w14:paraId="2AECF285" w14:textId="77777777" w:rsidTr="00D428A1">
        <w:trPr>
          <w:trHeight w:val="316"/>
        </w:trPr>
        <w:tc>
          <w:tcPr>
            <w:tcW w:w="0" w:type="auto"/>
            <w:tcBorders>
              <w:top w:val="single" w:sz="4" w:space="0" w:color="auto"/>
              <w:left w:val="single" w:sz="4" w:space="0" w:color="auto"/>
              <w:bottom w:val="single" w:sz="4" w:space="0" w:color="auto"/>
              <w:right w:val="single" w:sz="4" w:space="0" w:color="auto"/>
            </w:tcBorders>
          </w:tcPr>
          <w:p w14:paraId="78E360F1" w14:textId="77777777" w:rsidR="00D428A1" w:rsidRPr="009A2352" w:rsidRDefault="00D428A1" w:rsidP="00D428A1">
            <w:pPr>
              <w:pStyle w:val="TableTextleft"/>
              <w:rPr>
                <w:rFonts w:cs="Arial"/>
                <w:color w:val="000000"/>
                <w:lang w:val="en-US"/>
              </w:rPr>
            </w:pPr>
            <w:r>
              <w:rPr>
                <w:rFonts w:cs="Arial"/>
                <w:color w:val="000000"/>
                <w:lang w:val="en-US"/>
              </w:rPr>
              <w:t>VPI</w:t>
            </w:r>
          </w:p>
        </w:tc>
        <w:tc>
          <w:tcPr>
            <w:tcW w:w="7938" w:type="dxa"/>
            <w:tcBorders>
              <w:top w:val="single" w:sz="4" w:space="0" w:color="auto"/>
              <w:left w:val="single" w:sz="4" w:space="0" w:color="auto"/>
              <w:bottom w:val="single" w:sz="4" w:space="0" w:color="auto"/>
              <w:right w:val="single" w:sz="4" w:space="0" w:color="auto"/>
            </w:tcBorders>
          </w:tcPr>
          <w:p w14:paraId="460AE481" w14:textId="77777777" w:rsidR="00D428A1" w:rsidRPr="009A2352" w:rsidRDefault="00D428A1" w:rsidP="00D428A1">
            <w:pPr>
              <w:pStyle w:val="TableTextleft"/>
              <w:rPr>
                <w:rFonts w:cs="Arial"/>
                <w:color w:val="000000"/>
                <w:lang w:val="en-US"/>
              </w:rPr>
            </w:pPr>
            <w:r>
              <w:rPr>
                <w:rFonts w:cs="Arial"/>
                <w:color w:val="000000"/>
                <w:lang w:val="en-US"/>
              </w:rPr>
              <w:t>Virtual Platform Infrastructure</w:t>
            </w:r>
          </w:p>
        </w:tc>
      </w:tr>
      <w:tr w:rsidR="00D428A1" w:rsidRPr="009A2352" w14:paraId="38E33D52"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5F20A0FF" w14:textId="77777777" w:rsidR="00D428A1" w:rsidRPr="009A2352" w:rsidRDefault="00D428A1" w:rsidP="00D428A1">
            <w:pPr>
              <w:pStyle w:val="TableTextleft"/>
              <w:rPr>
                <w:rFonts w:cs="Arial"/>
                <w:color w:val="000000"/>
                <w:lang w:val="en-US"/>
              </w:rPr>
            </w:pPr>
            <w:r>
              <w:rPr>
                <w:rFonts w:cs="Arial"/>
                <w:color w:val="000000"/>
                <w:lang w:val="en-US"/>
              </w:rPr>
              <w:t>WP</w:t>
            </w:r>
          </w:p>
        </w:tc>
        <w:tc>
          <w:tcPr>
            <w:tcW w:w="7938" w:type="dxa"/>
            <w:tcBorders>
              <w:top w:val="single" w:sz="4" w:space="0" w:color="auto"/>
              <w:left w:val="single" w:sz="4" w:space="0" w:color="auto"/>
              <w:bottom w:val="single" w:sz="4" w:space="0" w:color="auto"/>
              <w:right w:val="single" w:sz="4" w:space="0" w:color="auto"/>
            </w:tcBorders>
          </w:tcPr>
          <w:p w14:paraId="01CD37D3" w14:textId="77777777" w:rsidR="00D428A1" w:rsidRPr="009A2352" w:rsidRDefault="00D428A1" w:rsidP="00D428A1">
            <w:pPr>
              <w:pStyle w:val="TableTextleft"/>
              <w:rPr>
                <w:rFonts w:cs="Arial"/>
                <w:color w:val="000000"/>
                <w:lang w:val="en-US"/>
              </w:rPr>
            </w:pPr>
            <w:r>
              <w:rPr>
                <w:rFonts w:cs="Arial"/>
                <w:color w:val="000000"/>
                <w:lang w:val="en-US"/>
              </w:rPr>
              <w:t>Work Package</w:t>
            </w:r>
          </w:p>
        </w:tc>
      </w:tr>
      <w:tr w:rsidR="00D428A1" w:rsidRPr="009A2352" w14:paraId="709EE2C2" w14:textId="77777777" w:rsidTr="00D428A1">
        <w:trPr>
          <w:trHeight w:val="316"/>
        </w:trPr>
        <w:tc>
          <w:tcPr>
            <w:tcW w:w="1737" w:type="dxa"/>
            <w:tcBorders>
              <w:top w:val="single" w:sz="4" w:space="0" w:color="auto"/>
              <w:left w:val="single" w:sz="4" w:space="0" w:color="auto"/>
              <w:bottom w:val="single" w:sz="4" w:space="0" w:color="auto"/>
              <w:right w:val="single" w:sz="4" w:space="0" w:color="auto"/>
            </w:tcBorders>
          </w:tcPr>
          <w:p w14:paraId="00B437F4" w14:textId="77777777" w:rsidR="00D428A1" w:rsidRDefault="00D428A1" w:rsidP="00D428A1">
            <w:pPr>
              <w:pStyle w:val="TableTextleft"/>
              <w:rPr>
                <w:rFonts w:cs="Arial"/>
                <w:color w:val="000000"/>
                <w:lang w:val="en-US"/>
              </w:rPr>
            </w:pPr>
            <w:proofErr w:type="spellStart"/>
            <w:proofErr w:type="gramStart"/>
            <w:r>
              <w:rPr>
                <w:rFonts w:cs="Arial"/>
                <w:color w:val="000000"/>
                <w:lang w:val="en-US"/>
              </w:rPr>
              <w:t>waf</w:t>
            </w:r>
            <w:proofErr w:type="spellEnd"/>
            <w:proofErr w:type="gramEnd"/>
          </w:p>
        </w:tc>
        <w:tc>
          <w:tcPr>
            <w:tcW w:w="7938" w:type="dxa"/>
            <w:tcBorders>
              <w:top w:val="single" w:sz="4" w:space="0" w:color="auto"/>
              <w:left w:val="single" w:sz="4" w:space="0" w:color="auto"/>
              <w:bottom w:val="single" w:sz="4" w:space="0" w:color="auto"/>
              <w:right w:val="single" w:sz="4" w:space="0" w:color="auto"/>
            </w:tcBorders>
          </w:tcPr>
          <w:p w14:paraId="1CD348DC" w14:textId="77777777" w:rsidR="00D428A1" w:rsidRDefault="00D428A1" w:rsidP="00D428A1">
            <w:pPr>
              <w:pStyle w:val="TableTextleft"/>
              <w:rPr>
                <w:rFonts w:cs="Arial"/>
                <w:color w:val="000000"/>
                <w:lang w:val="en-US"/>
              </w:rPr>
            </w:pPr>
            <w:proofErr w:type="spellStart"/>
            <w:r>
              <w:rPr>
                <w:rFonts w:cs="Arial"/>
                <w:color w:val="000000"/>
                <w:lang w:val="en-US"/>
              </w:rPr>
              <w:t>Waf</w:t>
            </w:r>
            <w:proofErr w:type="spellEnd"/>
            <w:r>
              <w:rPr>
                <w:rFonts w:cs="Arial"/>
                <w:color w:val="000000"/>
                <w:lang w:val="en-US"/>
              </w:rPr>
              <w:t xml:space="preserve"> Build System</w:t>
            </w:r>
          </w:p>
        </w:tc>
      </w:tr>
    </w:tbl>
    <w:p w14:paraId="1A6E12B8" w14:textId="77777777" w:rsidR="00D428A1" w:rsidRPr="005B798D" w:rsidRDefault="00D428A1" w:rsidP="00D428A1">
      <w:pPr>
        <w:pStyle w:val="Beschriftung"/>
        <w:tabs>
          <w:tab w:val="center" w:pos="4819"/>
          <w:tab w:val="left" w:pos="7312"/>
        </w:tabs>
        <w:jc w:val="left"/>
        <w:rPr>
          <w:sz w:val="20"/>
        </w:rPr>
      </w:pPr>
      <w:r>
        <w:rPr>
          <w:sz w:val="20"/>
        </w:rPr>
        <w:tab/>
      </w:r>
      <w:r w:rsidRPr="005B798D">
        <w:rPr>
          <w:sz w:val="20"/>
        </w:rPr>
        <w:t xml:space="preserve">Table </w:t>
      </w:r>
      <w:r w:rsidRPr="005B798D">
        <w:rPr>
          <w:sz w:val="20"/>
        </w:rPr>
        <w:fldChar w:fldCharType="begin"/>
      </w:r>
      <w:r w:rsidRPr="005B798D">
        <w:rPr>
          <w:sz w:val="20"/>
        </w:rPr>
        <w:instrText xml:space="preserve"> SEQ Table \* ARABIC </w:instrText>
      </w:r>
      <w:r w:rsidRPr="005B798D">
        <w:rPr>
          <w:sz w:val="20"/>
        </w:rPr>
        <w:fldChar w:fldCharType="separate"/>
      </w:r>
      <w:r>
        <w:rPr>
          <w:noProof/>
          <w:sz w:val="20"/>
        </w:rPr>
        <w:t>2</w:t>
      </w:r>
      <w:r w:rsidRPr="005B798D">
        <w:rPr>
          <w:sz w:val="20"/>
        </w:rPr>
        <w:fldChar w:fldCharType="end"/>
      </w:r>
      <w:r w:rsidRPr="005B798D">
        <w:rPr>
          <w:sz w:val="20"/>
        </w:rPr>
        <w:t xml:space="preserve"> </w:t>
      </w:r>
      <w:r>
        <w:rPr>
          <w:sz w:val="20"/>
        </w:rPr>
        <w:t>–</w:t>
      </w:r>
      <w:r w:rsidRPr="005B798D">
        <w:rPr>
          <w:sz w:val="20"/>
        </w:rPr>
        <w:t xml:space="preserve"> </w:t>
      </w:r>
      <w:r>
        <w:rPr>
          <w:sz w:val="20"/>
        </w:rPr>
        <w:t>Abbreviations and Acronyms</w:t>
      </w:r>
      <w:r>
        <w:rPr>
          <w:sz w:val="20"/>
        </w:rPr>
        <w:tab/>
      </w:r>
    </w:p>
    <w:p w14:paraId="0BD4D5D1" w14:textId="43756D13" w:rsidR="005B798D" w:rsidRDefault="005B798D" w:rsidP="005B798D">
      <w:pPr>
        <w:pStyle w:val="berschrift1"/>
        <w:numPr>
          <w:ilvl w:val="0"/>
          <w:numId w:val="0"/>
        </w:numPr>
        <w:ind w:left="432" w:hanging="432"/>
      </w:pPr>
    </w:p>
    <w:p w14:paraId="5FF9F75B" w14:textId="77777777" w:rsidR="0063743F" w:rsidRPr="0063743F" w:rsidRDefault="0063743F" w:rsidP="0063743F"/>
    <w:p w14:paraId="7F1B62A7" w14:textId="5241D97B" w:rsidR="005B798D" w:rsidRDefault="00135522" w:rsidP="005B798D">
      <w:pPr>
        <w:pStyle w:val="berschrift2"/>
        <w:rPr>
          <w:lang w:val="en-US"/>
        </w:rPr>
      </w:pPr>
      <w:bookmarkStart w:id="9" w:name="_Toc215222845"/>
      <w:r>
        <w:rPr>
          <w:lang w:val="en-US"/>
        </w:rPr>
        <w:lastRenderedPageBreak/>
        <w:t>Objectives of the s</w:t>
      </w:r>
      <w:r w:rsidR="005B798D" w:rsidRPr="005B798D">
        <w:rPr>
          <w:lang w:val="en-US"/>
        </w:rPr>
        <w:t>tudy</w:t>
      </w:r>
      <w:bookmarkEnd w:id="9"/>
    </w:p>
    <w:p w14:paraId="26FBA062" w14:textId="5C3331DE" w:rsidR="00135522" w:rsidRPr="00135522" w:rsidRDefault="00135522" w:rsidP="00135522">
      <w:r>
        <w:t>The goal of this study is the development of a design flow (DF) for Virtual Platform (VP) implementation and validation. The study includes the modeling and the verification of Transaction Level Modeling (TLM) components and the design of a proof</w:t>
      </w:r>
      <w:r w:rsidR="002F5005">
        <w:t xml:space="preserve"> </w:t>
      </w:r>
      <w:r>
        <w:t>of</w:t>
      </w:r>
      <w:r w:rsidR="002F5005">
        <w:t xml:space="preserve"> </w:t>
      </w:r>
      <w:r>
        <w:t>concept VP.</w:t>
      </w:r>
    </w:p>
    <w:p w14:paraId="58A4958E" w14:textId="1186A50E" w:rsidR="005B798D" w:rsidRDefault="005B798D" w:rsidP="005B798D">
      <w:pPr>
        <w:pStyle w:val="berschrift2"/>
        <w:rPr>
          <w:lang w:val="en-US"/>
        </w:rPr>
      </w:pPr>
      <w:bookmarkStart w:id="10" w:name="_Toc215222846"/>
      <w:r w:rsidRPr="005B798D">
        <w:rPr>
          <w:lang w:val="en-US"/>
        </w:rPr>
        <w:t>Methodology of the study</w:t>
      </w:r>
      <w:bookmarkEnd w:id="10"/>
    </w:p>
    <w:p w14:paraId="736CAC86" w14:textId="2D5C63DD" w:rsidR="007C4E0B" w:rsidRDefault="007C4E0B" w:rsidP="007C4E0B">
      <w:r>
        <w:t xml:space="preserve">As shown in </w:t>
      </w:r>
      <w:r>
        <w:fldChar w:fldCharType="begin"/>
      </w:r>
      <w:r>
        <w:instrText xml:space="preserve"> REF _Ref115153932 \h </w:instrText>
      </w:r>
      <w:r>
        <w:fldChar w:fldCharType="separate"/>
      </w:r>
      <w:r w:rsidR="008E364D">
        <w:t xml:space="preserve">Figure </w:t>
      </w:r>
      <w:r w:rsidR="008E364D">
        <w:rPr>
          <w:noProof/>
        </w:rPr>
        <w:t>1</w:t>
      </w:r>
      <w:r>
        <w:fldChar w:fldCharType="end"/>
      </w:r>
      <w:r>
        <w:t xml:space="preserve"> the project </w:t>
      </w:r>
      <w:r w:rsidR="00BD09AE">
        <w:t>is comprised of</w:t>
      </w:r>
      <w:r>
        <w:t xml:space="preserve"> two technical phases (WP1000 and WP2000), which are each split into several work packages (WP). At the end of each phase a review</w:t>
      </w:r>
      <w:r w:rsidR="00BD09AE">
        <w:t xml:space="preserve"> meeting was</w:t>
      </w:r>
      <w:r>
        <w:t xml:space="preserve"> held to check the relevant achievements. </w:t>
      </w:r>
    </w:p>
    <w:p w14:paraId="2B237ED3" w14:textId="7C77B8D4" w:rsidR="007C4E0B" w:rsidRDefault="00BD09AE" w:rsidP="007C4E0B">
      <w:pPr>
        <w:jc w:val="left"/>
      </w:pPr>
      <w:r>
        <w:t>In the following, we</w:t>
      </w:r>
      <w:r w:rsidR="007C4E0B">
        <w:t xml:space="preserve"> describe both phases and all WPs in detail.</w:t>
      </w:r>
    </w:p>
    <w:p w14:paraId="0BC53F18" w14:textId="77777777" w:rsidR="007C4E0B" w:rsidRDefault="007C4E0B" w:rsidP="007C4E0B">
      <w:pPr>
        <w:jc w:val="left"/>
      </w:pPr>
    </w:p>
    <w:p w14:paraId="2912386A" w14:textId="2B79FD12" w:rsidR="007C4E0B" w:rsidRDefault="007C4E0B" w:rsidP="007C4E0B">
      <w:pPr>
        <w:keepNext/>
        <w:jc w:val="center"/>
      </w:pPr>
      <w:r>
        <w:rPr>
          <w:noProof/>
          <w:lang w:val="de-DE"/>
        </w:rPr>
        <w:drawing>
          <wp:inline distT="0" distB="0" distL="0" distR="0" wp14:anchorId="10996437" wp14:editId="4F4F2CE4">
            <wp:extent cx="6116320" cy="4318000"/>
            <wp:effectExtent l="0" t="0" r="0" b="0"/>
            <wp:docPr id="10"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318000"/>
                    </a:xfrm>
                    <a:prstGeom prst="rect">
                      <a:avLst/>
                    </a:prstGeom>
                    <a:noFill/>
                    <a:ln>
                      <a:noFill/>
                    </a:ln>
                  </pic:spPr>
                </pic:pic>
              </a:graphicData>
            </a:graphic>
          </wp:inline>
        </w:drawing>
      </w:r>
    </w:p>
    <w:p w14:paraId="3B0AF2EE" w14:textId="77777777" w:rsidR="007C4E0B" w:rsidRDefault="007C4E0B" w:rsidP="007C4E0B">
      <w:pPr>
        <w:pStyle w:val="Beschriftung"/>
        <w:jc w:val="center"/>
      </w:pPr>
      <w:bookmarkStart w:id="11" w:name="_Ref115153932"/>
      <w:bookmarkStart w:id="12" w:name="_Ref115153927"/>
      <w:bookmarkStart w:id="13" w:name="_Toc130549795"/>
      <w:r>
        <w:t xml:space="preserve">Figure </w:t>
      </w:r>
      <w:r>
        <w:fldChar w:fldCharType="begin"/>
      </w:r>
      <w:r>
        <w:instrText xml:space="preserve"> SEQ Figure \* ARABIC </w:instrText>
      </w:r>
      <w:r>
        <w:fldChar w:fldCharType="separate"/>
      </w:r>
      <w:r w:rsidR="008E364D">
        <w:rPr>
          <w:noProof/>
        </w:rPr>
        <w:t>1</w:t>
      </w:r>
      <w:r>
        <w:fldChar w:fldCharType="end"/>
      </w:r>
      <w:bookmarkEnd w:id="11"/>
      <w:r>
        <w:t xml:space="preserve"> - Study logic</w:t>
      </w:r>
      <w:bookmarkEnd w:id="12"/>
      <w:bookmarkEnd w:id="13"/>
    </w:p>
    <w:p w14:paraId="2E1665AF" w14:textId="77777777" w:rsidR="007C4E0B" w:rsidRDefault="007C4E0B" w:rsidP="007C4E0B"/>
    <w:p w14:paraId="2C47C085" w14:textId="77777777" w:rsidR="007C4E0B" w:rsidRDefault="007C4E0B" w:rsidP="007C4E0B"/>
    <w:p w14:paraId="57B16EE7" w14:textId="77777777" w:rsidR="007C4E0B" w:rsidRPr="00016D43" w:rsidRDefault="007C4E0B" w:rsidP="007C4E0B">
      <w:pPr>
        <w:pStyle w:val="berschrift3"/>
        <w:tabs>
          <w:tab w:val="clear" w:pos="0"/>
          <w:tab w:val="left" w:pos="851"/>
        </w:tabs>
        <w:spacing w:before="120" w:after="180"/>
      </w:pPr>
      <w:bookmarkStart w:id="14" w:name="_Toc130551765"/>
      <w:bookmarkStart w:id="15" w:name="_Toc215222847"/>
      <w:r w:rsidRPr="00016D43">
        <w:t>Phase 1: Analysis &amp; Design of Key IPs (WP 1000)</w:t>
      </w:r>
      <w:bookmarkEnd w:id="14"/>
      <w:bookmarkEnd w:id="15"/>
    </w:p>
    <w:p w14:paraId="4CF883C9" w14:textId="12053BD8" w:rsidR="007C4E0B" w:rsidRDefault="007C4E0B" w:rsidP="007C4E0B">
      <w:r>
        <w:t xml:space="preserve">The objective of the first technical phase is to develop the necessary high-level </w:t>
      </w:r>
      <w:proofErr w:type="spellStart"/>
      <w:r>
        <w:t>SystemC</w:t>
      </w:r>
      <w:proofErr w:type="spellEnd"/>
      <w:r>
        <w:t xml:space="preserve"> models of existing RTL IP cores to produce a VP representative of a </w:t>
      </w:r>
      <w:r>
        <w:lastRenderedPageBreak/>
        <w:t>ty</w:t>
      </w:r>
      <w:r w:rsidR="00BD09AE">
        <w:t xml:space="preserve">pical space </w:t>
      </w:r>
      <w:proofErr w:type="spellStart"/>
      <w:r w:rsidR="00BD09AE">
        <w:t>SoC.</w:t>
      </w:r>
      <w:proofErr w:type="spellEnd"/>
      <w:r w:rsidR="00BD09AE">
        <w:t xml:space="preserve"> The models are</w:t>
      </w:r>
      <w:r>
        <w:t xml:space="preserve"> designed in a way</w:t>
      </w:r>
      <w:r w:rsidR="00B91E32">
        <w:t>, so</w:t>
      </w:r>
      <w:r>
        <w:t xml:space="preserve"> that they can be reused and adapted to different platform configurations.</w:t>
      </w:r>
    </w:p>
    <w:p w14:paraId="51492E70" w14:textId="77777777" w:rsidR="007C4E0B" w:rsidRDefault="007C4E0B" w:rsidP="007C4E0B"/>
    <w:p w14:paraId="7F875573" w14:textId="77777777" w:rsidR="007C4E0B" w:rsidRDefault="007C4E0B" w:rsidP="007C4E0B">
      <w:pPr>
        <w:pStyle w:val="berschrift4"/>
      </w:pPr>
      <w:bookmarkStart w:id="16" w:name="_Toc130551766"/>
      <w:r w:rsidRPr="00046977">
        <w:t>Task 1</w:t>
      </w:r>
      <w:r>
        <w:t>:</w:t>
      </w:r>
      <w:r w:rsidRPr="00046977">
        <w:t xml:space="preserve"> </w:t>
      </w:r>
      <w:r>
        <w:t>Survey of tools and techniques (WP 1100)</w:t>
      </w:r>
      <w:bookmarkEnd w:id="16"/>
    </w:p>
    <w:p w14:paraId="05E62A05" w14:textId="4957981D" w:rsidR="007C4E0B" w:rsidRDefault="00BD09AE" w:rsidP="007C4E0B">
      <w:pPr>
        <w:jc w:val="left"/>
      </w:pPr>
      <w:r>
        <w:t>In Task 1, we have</w:t>
      </w:r>
      <w:r w:rsidR="007C4E0B">
        <w:t xml:space="preserve"> evaluate</w:t>
      </w:r>
      <w:r>
        <w:t>d</w:t>
      </w:r>
      <w:r w:rsidR="007C4E0B">
        <w:t xml:space="preserve"> the required </w:t>
      </w:r>
      <w:proofErr w:type="spellStart"/>
      <w:r w:rsidR="007C4E0B">
        <w:t>SystemC</w:t>
      </w:r>
      <w:proofErr w:type="spellEnd"/>
      <w:r w:rsidR="007C4E0B">
        <w:t xml:space="preserve"> IPs and determine</w:t>
      </w:r>
      <w:r w:rsidR="00B91E32">
        <w:t>d</w:t>
      </w:r>
      <w:r w:rsidR="007C4E0B">
        <w:t xml:space="preserve"> the best tools, techniques and methodologies to develop their high-level models according to the </w:t>
      </w:r>
      <w:proofErr w:type="spellStart"/>
      <w:r w:rsidR="007C4E0B">
        <w:t>SystemC</w:t>
      </w:r>
      <w:proofErr w:type="spellEnd"/>
      <w:r w:rsidR="007C4E0B">
        <w:t xml:space="preserve"> TLM 2.0 standard and validat</w:t>
      </w:r>
      <w:r w:rsidR="00B91E32">
        <w:t>e them</w:t>
      </w:r>
      <w:r w:rsidR="007C4E0B">
        <w:t>.</w:t>
      </w:r>
    </w:p>
    <w:p w14:paraId="69E6C46D" w14:textId="42F5FB13" w:rsidR="007C4E0B" w:rsidRPr="00BD09AE" w:rsidRDefault="00BD09AE" w:rsidP="007C4E0B">
      <w:pPr>
        <w:jc w:val="left"/>
      </w:pPr>
      <w:r>
        <w:t>The resulting work can be found in</w:t>
      </w:r>
      <w:r w:rsidR="008E364D" w:rsidRPr="008E364D">
        <w:t xml:space="preserve"> RD02</w:t>
      </w:r>
      <w:r>
        <w:t>.</w:t>
      </w:r>
    </w:p>
    <w:p w14:paraId="550A75CB" w14:textId="397BD332" w:rsidR="007C4E0B" w:rsidRDefault="007C4E0B" w:rsidP="007C4E0B">
      <w:pPr>
        <w:jc w:val="left"/>
      </w:pPr>
      <w:r>
        <w:t xml:space="preserve">The methodology for modeling and validation of the TLM </w:t>
      </w:r>
      <w:proofErr w:type="spellStart"/>
      <w:r>
        <w:t>SystemC</w:t>
      </w:r>
      <w:proofErr w:type="spellEnd"/>
      <w:r>
        <w:t xml:space="preserve"> IP has been defined during the course of this task. Details are presented along with the associated work packages</w:t>
      </w:r>
      <w:r w:rsidR="001A5DF5">
        <w:t xml:space="preserve"> in sections</w:t>
      </w:r>
      <w:r>
        <w:t>:</w:t>
      </w:r>
    </w:p>
    <w:p w14:paraId="0D55D1AE" w14:textId="4864B45E" w:rsidR="007C4E0B" w:rsidRPr="00362EC0" w:rsidRDefault="004D6A28" w:rsidP="007C4E0B">
      <w:pPr>
        <w:jc w:val="left"/>
        <w:rPr>
          <w:i/>
        </w:rPr>
      </w:pPr>
      <w:r>
        <w:rPr>
          <w:i/>
        </w:rPr>
        <w:t>1</w:t>
      </w:r>
      <w:r w:rsidR="007C4E0B">
        <w:rPr>
          <w:i/>
        </w:rPr>
        <w:t>.</w:t>
      </w:r>
      <w:r w:rsidR="004A05E4">
        <w:rPr>
          <w:i/>
        </w:rPr>
        <w:t>6</w:t>
      </w:r>
      <w:r w:rsidR="007C4E0B" w:rsidRPr="00362EC0">
        <w:rPr>
          <w:i/>
        </w:rPr>
        <w:t xml:space="preserve">.1.2 </w:t>
      </w:r>
      <w:r w:rsidR="007C4E0B" w:rsidRPr="00362EC0">
        <w:rPr>
          <w:i/>
        </w:rPr>
        <w:tab/>
        <w:t xml:space="preserve">High-Level Modeling of </w:t>
      </w:r>
      <w:proofErr w:type="spellStart"/>
      <w:r w:rsidR="007C4E0B" w:rsidRPr="00362EC0">
        <w:rPr>
          <w:i/>
        </w:rPr>
        <w:t>SystemC</w:t>
      </w:r>
      <w:proofErr w:type="spellEnd"/>
      <w:r w:rsidR="007C4E0B" w:rsidRPr="00362EC0">
        <w:rPr>
          <w:i/>
        </w:rPr>
        <w:t xml:space="preserve"> IPs (WP 1200)</w:t>
      </w:r>
    </w:p>
    <w:p w14:paraId="3059A706" w14:textId="6E540F20" w:rsidR="007C4E0B" w:rsidRPr="00362EC0" w:rsidRDefault="004D6A28" w:rsidP="007C4E0B">
      <w:pPr>
        <w:jc w:val="left"/>
        <w:rPr>
          <w:i/>
        </w:rPr>
      </w:pPr>
      <w:r>
        <w:rPr>
          <w:i/>
        </w:rPr>
        <w:t>1</w:t>
      </w:r>
      <w:r w:rsidR="007C4E0B" w:rsidRPr="00362EC0">
        <w:rPr>
          <w:i/>
        </w:rPr>
        <w:t>.</w:t>
      </w:r>
      <w:r w:rsidR="004A05E4">
        <w:rPr>
          <w:i/>
        </w:rPr>
        <w:t>6</w:t>
      </w:r>
      <w:r w:rsidR="007C4E0B" w:rsidRPr="00362EC0">
        <w:rPr>
          <w:i/>
        </w:rPr>
        <w:t xml:space="preserve">.1.3 </w:t>
      </w:r>
      <w:r w:rsidR="007C4E0B" w:rsidRPr="00362EC0">
        <w:rPr>
          <w:i/>
        </w:rPr>
        <w:tab/>
        <w:t>Verification of TL Models (WP 1</w:t>
      </w:r>
      <w:r w:rsidR="007C4E0B">
        <w:rPr>
          <w:i/>
        </w:rPr>
        <w:t>3</w:t>
      </w:r>
      <w:r w:rsidR="007C4E0B" w:rsidRPr="00362EC0">
        <w:rPr>
          <w:i/>
        </w:rPr>
        <w:t xml:space="preserve">00) </w:t>
      </w:r>
    </w:p>
    <w:p w14:paraId="7A696E76" w14:textId="77777777" w:rsidR="007C4E0B" w:rsidRDefault="007C4E0B" w:rsidP="007C4E0B">
      <w:pPr>
        <w:jc w:val="left"/>
        <w:rPr>
          <w:b/>
        </w:rPr>
      </w:pPr>
      <w:r>
        <w:rPr>
          <w:b/>
        </w:rPr>
        <w:t>Subtasks:</w:t>
      </w:r>
    </w:p>
    <w:p w14:paraId="39BFAA8A" w14:textId="715DA651" w:rsidR="007C4E0B" w:rsidRDefault="00965312" w:rsidP="007C4E0B">
      <w:pPr>
        <w:numPr>
          <w:ilvl w:val="0"/>
          <w:numId w:val="33"/>
        </w:numPr>
        <w:jc w:val="left"/>
      </w:pPr>
      <w:r>
        <w:t>R</w:t>
      </w:r>
      <w:r w:rsidR="007C4E0B">
        <w:t>eview the existing specifications of the required IPs</w:t>
      </w:r>
    </w:p>
    <w:p w14:paraId="08FE4BC6" w14:textId="070D0522" w:rsidR="007C4E0B" w:rsidRDefault="00965312" w:rsidP="007C4E0B">
      <w:pPr>
        <w:numPr>
          <w:ilvl w:val="0"/>
          <w:numId w:val="33"/>
        </w:numPr>
        <w:jc w:val="left"/>
      </w:pPr>
      <w:r>
        <w:t>R</w:t>
      </w:r>
      <w:r w:rsidR="007C4E0B">
        <w:t xml:space="preserve">efine a methodology for the development and validation of the required TLM </w:t>
      </w:r>
      <w:proofErr w:type="spellStart"/>
      <w:r w:rsidR="007C4E0B">
        <w:t>SystemC</w:t>
      </w:r>
      <w:proofErr w:type="spellEnd"/>
      <w:r w:rsidR="007C4E0B">
        <w:t xml:space="preserve"> IPs based on the state</w:t>
      </w:r>
      <w:r w:rsidR="001A5DF5">
        <w:t xml:space="preserve"> </w:t>
      </w:r>
      <w:r w:rsidR="007C4E0B">
        <w:t>of</w:t>
      </w:r>
      <w:r w:rsidR="001A5DF5">
        <w:t xml:space="preserve"> </w:t>
      </w:r>
      <w:r w:rsidR="007C4E0B">
        <w:t>the art ESL design</w:t>
      </w:r>
    </w:p>
    <w:p w14:paraId="1EADA407" w14:textId="198AA55F" w:rsidR="007C4E0B" w:rsidRDefault="00965312" w:rsidP="007C4E0B">
      <w:pPr>
        <w:numPr>
          <w:ilvl w:val="0"/>
          <w:numId w:val="33"/>
        </w:numPr>
        <w:jc w:val="left"/>
      </w:pPr>
      <w:r>
        <w:t>I</w:t>
      </w:r>
      <w:r w:rsidR="007C4E0B">
        <w:t>dentify appropriate tools for virtual platform generation</w:t>
      </w:r>
    </w:p>
    <w:p w14:paraId="067A63C2" w14:textId="77777777" w:rsidR="007C4E0B" w:rsidRPr="000F2F11" w:rsidRDefault="007C4E0B" w:rsidP="007C4E0B">
      <w:pPr>
        <w:jc w:val="left"/>
        <w:rPr>
          <w:b/>
        </w:rPr>
      </w:pPr>
      <w:r w:rsidRPr="000F2F11">
        <w:rPr>
          <w:b/>
        </w:rPr>
        <w:t>Outputs:</w:t>
      </w:r>
    </w:p>
    <w:p w14:paraId="2051BA55" w14:textId="76F6F3F1" w:rsidR="007C4E0B" w:rsidRDefault="00965312" w:rsidP="007C4E0B">
      <w:pPr>
        <w:numPr>
          <w:ilvl w:val="1"/>
          <w:numId w:val="34"/>
        </w:numPr>
        <w:jc w:val="left"/>
      </w:pPr>
      <w:r>
        <w:t>D</w:t>
      </w:r>
      <w:r w:rsidR="007C4E0B">
        <w:t>evelopment plan</w:t>
      </w:r>
    </w:p>
    <w:p w14:paraId="7A6612D6" w14:textId="77777777" w:rsidR="007C4E0B" w:rsidRDefault="007C4E0B" w:rsidP="007C4E0B">
      <w:pPr>
        <w:numPr>
          <w:ilvl w:val="1"/>
          <w:numId w:val="34"/>
        </w:numPr>
        <w:jc w:val="left"/>
      </w:pPr>
      <w:r>
        <w:t>IP requirement specification</w:t>
      </w:r>
    </w:p>
    <w:p w14:paraId="38ED9248" w14:textId="77777777" w:rsidR="007C4E0B" w:rsidRDefault="007C4E0B" w:rsidP="007C4E0B">
      <w:pPr>
        <w:jc w:val="left"/>
      </w:pPr>
    </w:p>
    <w:p w14:paraId="0D11956C" w14:textId="77777777" w:rsidR="007C4E0B" w:rsidRDefault="007C4E0B" w:rsidP="007C4E0B">
      <w:pPr>
        <w:pStyle w:val="berschrift4"/>
      </w:pPr>
      <w:bookmarkStart w:id="17" w:name="_Ref115173919"/>
      <w:bookmarkStart w:id="18" w:name="_Toc130551767"/>
      <w:r w:rsidRPr="00434F0A">
        <w:t xml:space="preserve">Task 2: High-Level Modeling of </w:t>
      </w:r>
      <w:proofErr w:type="spellStart"/>
      <w:r w:rsidRPr="00434F0A">
        <w:t>SystemC</w:t>
      </w:r>
      <w:proofErr w:type="spellEnd"/>
      <w:r w:rsidRPr="00434F0A">
        <w:t xml:space="preserve"> IPs (WP 1200)</w:t>
      </w:r>
      <w:bookmarkEnd w:id="17"/>
      <w:bookmarkEnd w:id="18"/>
    </w:p>
    <w:p w14:paraId="769E0BB9" w14:textId="17BA6BCA" w:rsidR="007C4E0B" w:rsidRDefault="00BD09AE" w:rsidP="007C4E0B">
      <w:r>
        <w:t xml:space="preserve">In Task 2, we </w:t>
      </w:r>
      <w:r w:rsidR="007C4E0B">
        <w:t>develop</w:t>
      </w:r>
      <w:r>
        <w:t>ed</w:t>
      </w:r>
      <w:r w:rsidR="007C4E0B">
        <w:t xml:space="preserve"> high-level models of the required IP blocks (</w:t>
      </w:r>
      <w:r w:rsidR="007C4E0B">
        <w:fldChar w:fldCharType="begin"/>
      </w:r>
      <w:r w:rsidR="007C4E0B">
        <w:instrText xml:space="preserve"> REF _Ref254274525 \h </w:instrText>
      </w:r>
      <w:r w:rsidR="007C4E0B">
        <w:fldChar w:fldCharType="separate"/>
      </w:r>
      <w:r w:rsidR="008E364D">
        <w:t xml:space="preserve">Table </w:t>
      </w:r>
      <w:r w:rsidR="008E364D">
        <w:rPr>
          <w:noProof/>
        </w:rPr>
        <w:t>2</w:t>
      </w:r>
      <w:r w:rsidR="007C4E0B">
        <w:fldChar w:fldCharType="end"/>
      </w:r>
      <w:r w:rsidR="007C4E0B">
        <w:t xml:space="preserve">) </w:t>
      </w:r>
      <w:r w:rsidR="007C4E0B" w:rsidRPr="00E23C0C">
        <w:rPr>
          <w:lang w:val="en-GB"/>
        </w:rPr>
        <w:t xml:space="preserve">using </w:t>
      </w:r>
      <w:proofErr w:type="spellStart"/>
      <w:r w:rsidR="007C4E0B" w:rsidRPr="00E23C0C">
        <w:rPr>
          <w:lang w:val="en-GB"/>
        </w:rPr>
        <w:t>SystemC</w:t>
      </w:r>
      <w:proofErr w:type="spellEnd"/>
      <w:r w:rsidR="007C4E0B" w:rsidRPr="00E23C0C">
        <w:rPr>
          <w:lang w:val="en-GB"/>
        </w:rPr>
        <w:t xml:space="preserve"> language and adhering to the TLM 2.0 standard.</w:t>
      </w:r>
      <w:r w:rsidR="007C4E0B">
        <w:rPr>
          <w:lang w:val="en-GB"/>
        </w:rPr>
        <w:t xml:space="preserve"> </w:t>
      </w:r>
      <w:r>
        <w:t>Each IP block is</w:t>
      </w:r>
      <w:r w:rsidR="007C4E0B">
        <w:t xml:space="preserve"> available in both Loosely</w:t>
      </w:r>
      <w:r w:rsidR="00074F41">
        <w:t xml:space="preserve"> </w:t>
      </w:r>
      <w:r w:rsidR="007C4E0B">
        <w:t>Timed and Approximately</w:t>
      </w:r>
      <w:r w:rsidR="00074F41">
        <w:t xml:space="preserve"> </w:t>
      </w:r>
      <w:r w:rsidR="007C4E0B">
        <w:t xml:space="preserve">Timed TLM 2.0 coding styles. The models will come with appropriate scripts and </w:t>
      </w:r>
      <w:r w:rsidR="00074F41">
        <w:t>test benches</w:t>
      </w:r>
      <w:r w:rsidR="007C4E0B">
        <w:t xml:space="preserve"> for compilation and verification of functionality.</w:t>
      </w:r>
    </w:p>
    <w:p w14:paraId="4410E441" w14:textId="44211E11" w:rsidR="00BD09AE" w:rsidRDefault="00BD09AE" w:rsidP="007C4E0B">
      <w:pPr>
        <w:jc w:val="left"/>
      </w:pPr>
    </w:p>
    <w:tbl>
      <w:tblPr>
        <w:tblW w:w="0" w:type="auto"/>
        <w:jc w:val="center"/>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817"/>
        <w:gridCol w:w="8363"/>
      </w:tblGrid>
      <w:tr w:rsidR="007C4E0B" w14:paraId="2013FEA9" w14:textId="77777777" w:rsidTr="007C4E0B">
        <w:trPr>
          <w:jc w:val="center"/>
        </w:trPr>
        <w:tc>
          <w:tcPr>
            <w:tcW w:w="817" w:type="dxa"/>
            <w:tcBorders>
              <w:top w:val="single" w:sz="24" w:space="0" w:color="000000"/>
              <w:left w:val="single" w:sz="24" w:space="0" w:color="000000"/>
              <w:bottom w:val="single" w:sz="24" w:space="0" w:color="000000"/>
              <w:right w:val="single" w:sz="6" w:space="0" w:color="000000"/>
            </w:tcBorders>
            <w:shd w:val="solid" w:color="C6D9F1" w:fill="auto"/>
          </w:tcPr>
          <w:p w14:paraId="0ADB1727" w14:textId="77777777" w:rsidR="007C4E0B" w:rsidRPr="00C10901" w:rsidRDefault="007C4E0B" w:rsidP="007C4E0B">
            <w:pPr>
              <w:rPr>
                <w:b/>
              </w:rPr>
            </w:pPr>
            <w:r w:rsidRPr="00C10901">
              <w:rPr>
                <w:b/>
              </w:rPr>
              <w:t>No.</w:t>
            </w:r>
          </w:p>
        </w:tc>
        <w:tc>
          <w:tcPr>
            <w:tcW w:w="8363" w:type="dxa"/>
            <w:tcBorders>
              <w:top w:val="single" w:sz="24" w:space="0" w:color="000000"/>
              <w:left w:val="single" w:sz="6" w:space="0" w:color="000000"/>
              <w:bottom w:val="single" w:sz="24" w:space="0" w:color="000000"/>
              <w:right w:val="single" w:sz="24" w:space="0" w:color="000000"/>
            </w:tcBorders>
            <w:shd w:val="solid" w:color="C6D9F1" w:fill="auto"/>
          </w:tcPr>
          <w:p w14:paraId="1213E3BA" w14:textId="77777777" w:rsidR="007C4E0B" w:rsidRPr="00C10901" w:rsidRDefault="007C4E0B" w:rsidP="007C4E0B">
            <w:pPr>
              <w:rPr>
                <w:b/>
              </w:rPr>
            </w:pPr>
            <w:r w:rsidRPr="00C10901">
              <w:rPr>
                <w:b/>
              </w:rPr>
              <w:t>IP</w:t>
            </w:r>
          </w:p>
        </w:tc>
      </w:tr>
      <w:tr w:rsidR="007C4E0B" w14:paraId="00FF2F05" w14:textId="77777777" w:rsidTr="007C4E0B">
        <w:trPr>
          <w:jc w:val="center"/>
        </w:trPr>
        <w:tc>
          <w:tcPr>
            <w:tcW w:w="817" w:type="dxa"/>
            <w:tcBorders>
              <w:top w:val="single" w:sz="24" w:space="0" w:color="000000"/>
              <w:left w:val="single" w:sz="24" w:space="0" w:color="000000"/>
              <w:bottom w:val="single" w:sz="6" w:space="0" w:color="000000"/>
              <w:right w:val="single" w:sz="6" w:space="0" w:color="000000"/>
            </w:tcBorders>
          </w:tcPr>
          <w:p w14:paraId="3A1D53B0" w14:textId="77777777" w:rsidR="007C4E0B" w:rsidRDefault="007C4E0B" w:rsidP="007C4E0B">
            <w:r>
              <w:t>1</w:t>
            </w:r>
          </w:p>
        </w:tc>
        <w:tc>
          <w:tcPr>
            <w:tcW w:w="8363" w:type="dxa"/>
            <w:tcBorders>
              <w:top w:val="single" w:sz="24" w:space="0" w:color="000000"/>
              <w:left w:val="single" w:sz="6" w:space="0" w:color="000000"/>
              <w:bottom w:val="single" w:sz="6" w:space="0" w:color="000000"/>
              <w:right w:val="single" w:sz="24" w:space="0" w:color="000000"/>
            </w:tcBorders>
          </w:tcPr>
          <w:p w14:paraId="12206CEB" w14:textId="77777777" w:rsidR="007C4E0B" w:rsidRDefault="007C4E0B" w:rsidP="007C4E0B">
            <w:r>
              <w:t>AMBA AHB</w:t>
            </w:r>
          </w:p>
        </w:tc>
      </w:tr>
      <w:tr w:rsidR="007C4E0B" w14:paraId="49DBB767" w14:textId="77777777" w:rsidTr="007C4E0B">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58BB7668" w14:textId="77777777" w:rsidR="007C4E0B" w:rsidRDefault="007C4E0B" w:rsidP="007C4E0B">
            <w:r>
              <w:t>2</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2ABA5856" w14:textId="77777777" w:rsidR="007C4E0B" w:rsidRDefault="007C4E0B" w:rsidP="007C4E0B">
            <w:proofErr w:type="spellStart"/>
            <w:r>
              <w:t>Aeroflex</w:t>
            </w:r>
            <w:proofErr w:type="spellEnd"/>
            <w:r>
              <w:t xml:space="preserve"> </w:t>
            </w:r>
            <w:proofErr w:type="spellStart"/>
            <w:r>
              <w:t>Gaisler</w:t>
            </w:r>
            <w:proofErr w:type="spellEnd"/>
            <w:r>
              <w:t xml:space="preserve"> GRLIB MCTRL Memory Controller or equivalent</w:t>
            </w:r>
          </w:p>
        </w:tc>
      </w:tr>
      <w:tr w:rsidR="007C4E0B" w14:paraId="0F7CE34D" w14:textId="77777777" w:rsidTr="007C4E0B">
        <w:trPr>
          <w:jc w:val="center"/>
        </w:trPr>
        <w:tc>
          <w:tcPr>
            <w:tcW w:w="817" w:type="dxa"/>
            <w:tcBorders>
              <w:top w:val="single" w:sz="6" w:space="0" w:color="000000"/>
              <w:left w:val="single" w:sz="24" w:space="0" w:color="000000"/>
              <w:bottom w:val="single" w:sz="6" w:space="0" w:color="000000"/>
              <w:right w:val="single" w:sz="6" w:space="0" w:color="000000"/>
            </w:tcBorders>
          </w:tcPr>
          <w:p w14:paraId="0D17D44C" w14:textId="77777777" w:rsidR="007C4E0B" w:rsidRDefault="007C4E0B" w:rsidP="007C4E0B">
            <w:r>
              <w:t>3</w:t>
            </w:r>
          </w:p>
        </w:tc>
        <w:tc>
          <w:tcPr>
            <w:tcW w:w="8363" w:type="dxa"/>
            <w:tcBorders>
              <w:top w:val="single" w:sz="6" w:space="0" w:color="000000"/>
              <w:left w:val="single" w:sz="6" w:space="0" w:color="000000"/>
              <w:bottom w:val="single" w:sz="6" w:space="0" w:color="000000"/>
              <w:right w:val="single" w:sz="24" w:space="0" w:color="000000"/>
            </w:tcBorders>
          </w:tcPr>
          <w:p w14:paraId="66380DF8" w14:textId="77777777" w:rsidR="007C4E0B" w:rsidRDefault="007C4E0B" w:rsidP="007C4E0B">
            <w:r>
              <w:t>A memory model working with IP 2</w:t>
            </w:r>
          </w:p>
        </w:tc>
      </w:tr>
      <w:tr w:rsidR="007C4E0B" w14:paraId="1CD50C16" w14:textId="77777777" w:rsidTr="007C4E0B">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4528AC48" w14:textId="77777777" w:rsidR="007C4E0B" w:rsidRDefault="007C4E0B" w:rsidP="007C4E0B">
            <w:r>
              <w:t>4</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44661F8C" w14:textId="77777777" w:rsidR="007C4E0B" w:rsidRDefault="007C4E0B" w:rsidP="007C4E0B">
            <w:r>
              <w:t>A Harvard L1 cache (including support of cache coherence protocols, snooping and write invalidate)</w:t>
            </w:r>
          </w:p>
        </w:tc>
      </w:tr>
      <w:tr w:rsidR="007C4E0B" w14:paraId="4E2EFAAB" w14:textId="77777777" w:rsidTr="007C4E0B">
        <w:trPr>
          <w:jc w:val="center"/>
        </w:trPr>
        <w:tc>
          <w:tcPr>
            <w:tcW w:w="817" w:type="dxa"/>
            <w:tcBorders>
              <w:top w:val="single" w:sz="6" w:space="0" w:color="000000"/>
              <w:left w:val="single" w:sz="24" w:space="0" w:color="000000"/>
              <w:bottom w:val="single" w:sz="6" w:space="0" w:color="000000"/>
              <w:right w:val="single" w:sz="6" w:space="0" w:color="000000"/>
            </w:tcBorders>
          </w:tcPr>
          <w:p w14:paraId="343D73BF" w14:textId="77777777" w:rsidR="007C4E0B" w:rsidRDefault="007C4E0B" w:rsidP="007C4E0B">
            <w:r>
              <w:t>5</w:t>
            </w:r>
          </w:p>
        </w:tc>
        <w:tc>
          <w:tcPr>
            <w:tcW w:w="8363" w:type="dxa"/>
            <w:tcBorders>
              <w:top w:val="single" w:sz="6" w:space="0" w:color="000000"/>
              <w:left w:val="single" w:sz="6" w:space="0" w:color="000000"/>
              <w:bottom w:val="single" w:sz="6" w:space="0" w:color="000000"/>
              <w:right w:val="single" w:sz="24" w:space="0" w:color="000000"/>
            </w:tcBorders>
          </w:tcPr>
          <w:p w14:paraId="348E325D" w14:textId="77777777" w:rsidR="007C4E0B" w:rsidRDefault="007C4E0B" w:rsidP="007C4E0B">
            <w:r>
              <w:t>A SPARCv8 MMU or equivalent</w:t>
            </w:r>
          </w:p>
        </w:tc>
      </w:tr>
      <w:tr w:rsidR="007C4E0B" w14:paraId="0E5270DD" w14:textId="77777777" w:rsidTr="007C4E0B">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7B5346A3" w14:textId="77777777" w:rsidR="007C4E0B" w:rsidRDefault="007C4E0B" w:rsidP="007C4E0B">
            <w:r>
              <w:t>6</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44C9D739" w14:textId="77777777" w:rsidR="007C4E0B" w:rsidRDefault="007C4E0B" w:rsidP="007C4E0B">
            <w:proofErr w:type="spellStart"/>
            <w:r>
              <w:t>Aeroflex</w:t>
            </w:r>
            <w:proofErr w:type="spellEnd"/>
            <w:r>
              <w:t xml:space="preserve"> </w:t>
            </w:r>
            <w:proofErr w:type="spellStart"/>
            <w:r>
              <w:t>Gaisler</w:t>
            </w:r>
            <w:proofErr w:type="spellEnd"/>
            <w:r>
              <w:t xml:space="preserve"> GPTIMER General Purpose Timer Unit or equivalent</w:t>
            </w:r>
          </w:p>
        </w:tc>
      </w:tr>
      <w:tr w:rsidR="007C4E0B" w14:paraId="3B65B198" w14:textId="77777777" w:rsidTr="007C4E0B">
        <w:trPr>
          <w:jc w:val="center"/>
        </w:trPr>
        <w:tc>
          <w:tcPr>
            <w:tcW w:w="817" w:type="dxa"/>
            <w:tcBorders>
              <w:top w:val="single" w:sz="6" w:space="0" w:color="000000"/>
              <w:left w:val="single" w:sz="24" w:space="0" w:color="000000"/>
              <w:bottom w:val="single" w:sz="24" w:space="0" w:color="000000"/>
              <w:right w:val="single" w:sz="6" w:space="0" w:color="000000"/>
            </w:tcBorders>
          </w:tcPr>
          <w:p w14:paraId="0BC088E2" w14:textId="77777777" w:rsidR="007C4E0B" w:rsidRDefault="007C4E0B" w:rsidP="007C4E0B">
            <w:r>
              <w:lastRenderedPageBreak/>
              <w:t>7</w:t>
            </w:r>
          </w:p>
        </w:tc>
        <w:tc>
          <w:tcPr>
            <w:tcW w:w="8363" w:type="dxa"/>
            <w:tcBorders>
              <w:top w:val="single" w:sz="6" w:space="0" w:color="000000"/>
              <w:left w:val="single" w:sz="6" w:space="0" w:color="000000"/>
              <w:bottom w:val="single" w:sz="24" w:space="0" w:color="000000"/>
              <w:right w:val="single" w:sz="24" w:space="0" w:color="000000"/>
            </w:tcBorders>
          </w:tcPr>
          <w:p w14:paraId="744FFB39" w14:textId="77777777" w:rsidR="007C4E0B" w:rsidRDefault="007C4E0B" w:rsidP="007C4E0B">
            <w:pPr>
              <w:keepNext/>
            </w:pPr>
            <w:proofErr w:type="spellStart"/>
            <w:r>
              <w:t>Aeroflex</w:t>
            </w:r>
            <w:proofErr w:type="spellEnd"/>
            <w:r>
              <w:t xml:space="preserve"> </w:t>
            </w:r>
            <w:proofErr w:type="spellStart"/>
            <w:r>
              <w:t>Gaisler</w:t>
            </w:r>
            <w:proofErr w:type="spellEnd"/>
            <w:r>
              <w:t xml:space="preserve"> IRQMP Interrupt Controller or equivalent</w:t>
            </w:r>
          </w:p>
        </w:tc>
      </w:tr>
    </w:tbl>
    <w:p w14:paraId="475ADFAC" w14:textId="4FECF85A" w:rsidR="007C4E0B" w:rsidRDefault="007C4E0B" w:rsidP="007C4E0B">
      <w:pPr>
        <w:pStyle w:val="Beschriftung"/>
        <w:jc w:val="center"/>
      </w:pPr>
      <w:bookmarkStart w:id="19" w:name="_Ref254274525"/>
      <w:bookmarkStart w:id="20" w:name="_Ref254274443"/>
      <w:bookmarkStart w:id="21" w:name="_Toc130549804"/>
      <w:bookmarkStart w:id="22" w:name="_Toc214958415"/>
      <w:r>
        <w:t xml:space="preserve">Table </w:t>
      </w:r>
      <w:r>
        <w:fldChar w:fldCharType="begin"/>
      </w:r>
      <w:r>
        <w:instrText xml:space="preserve"> SEQ Table \* ARABIC </w:instrText>
      </w:r>
      <w:r>
        <w:fldChar w:fldCharType="separate"/>
      </w:r>
      <w:r w:rsidR="008E364D">
        <w:rPr>
          <w:noProof/>
        </w:rPr>
        <w:t>2</w:t>
      </w:r>
      <w:r>
        <w:fldChar w:fldCharType="end"/>
      </w:r>
      <w:bookmarkEnd w:id="19"/>
      <w:r>
        <w:t xml:space="preserve"> - List of IP models</w:t>
      </w:r>
      <w:bookmarkEnd w:id="20"/>
      <w:bookmarkEnd w:id="21"/>
      <w:r w:rsidR="00BD09AE">
        <w:t xml:space="preserve"> from </w:t>
      </w:r>
      <w:r w:rsidR="00DB10D2">
        <w:t>development plan</w:t>
      </w:r>
      <w:bookmarkEnd w:id="22"/>
    </w:p>
    <w:p w14:paraId="67CC3A6C" w14:textId="5529390A" w:rsidR="00BD09AE" w:rsidRDefault="006B317A" w:rsidP="00BD09AE">
      <w:r>
        <w:t xml:space="preserve">In addition to the components listed in the development plan as listed in </w:t>
      </w:r>
      <w:r>
        <w:fldChar w:fldCharType="begin"/>
      </w:r>
      <w:r>
        <w:instrText xml:space="preserve"> REF _Ref254274525 \h </w:instrText>
      </w:r>
      <w:r>
        <w:fldChar w:fldCharType="separate"/>
      </w:r>
      <w:r w:rsidR="008E364D">
        <w:t xml:space="preserve">Table </w:t>
      </w:r>
      <w:r w:rsidR="008E364D">
        <w:rPr>
          <w:noProof/>
        </w:rPr>
        <w:t>2</w:t>
      </w:r>
      <w:r>
        <w:fldChar w:fldCharType="end"/>
      </w:r>
      <w:r>
        <w:t xml:space="preserve"> we delivered supplementary components listed in </w:t>
      </w:r>
      <w:r w:rsidRPr="004D6A28">
        <w:t>Table 3</w:t>
      </w:r>
      <w:r>
        <w:t>.</w:t>
      </w:r>
    </w:p>
    <w:tbl>
      <w:tblPr>
        <w:tblW w:w="0" w:type="auto"/>
        <w:jc w:val="center"/>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817"/>
        <w:gridCol w:w="8363"/>
      </w:tblGrid>
      <w:tr w:rsidR="00BD09AE" w14:paraId="191C5AFE" w14:textId="77777777" w:rsidTr="00BD09AE">
        <w:trPr>
          <w:jc w:val="center"/>
        </w:trPr>
        <w:tc>
          <w:tcPr>
            <w:tcW w:w="817" w:type="dxa"/>
            <w:tcBorders>
              <w:top w:val="single" w:sz="24" w:space="0" w:color="000000"/>
              <w:left w:val="single" w:sz="24" w:space="0" w:color="000000"/>
              <w:bottom w:val="single" w:sz="24" w:space="0" w:color="000000"/>
              <w:right w:val="single" w:sz="6" w:space="0" w:color="000000"/>
            </w:tcBorders>
            <w:shd w:val="solid" w:color="C6D9F1" w:fill="auto"/>
          </w:tcPr>
          <w:p w14:paraId="51008F5B" w14:textId="77777777" w:rsidR="00BD09AE" w:rsidRPr="00C10901" w:rsidRDefault="00BD09AE" w:rsidP="00BD09AE">
            <w:pPr>
              <w:rPr>
                <w:b/>
              </w:rPr>
            </w:pPr>
            <w:r w:rsidRPr="00C10901">
              <w:rPr>
                <w:b/>
              </w:rPr>
              <w:t>No.</w:t>
            </w:r>
          </w:p>
        </w:tc>
        <w:tc>
          <w:tcPr>
            <w:tcW w:w="8363" w:type="dxa"/>
            <w:tcBorders>
              <w:top w:val="single" w:sz="24" w:space="0" w:color="000000"/>
              <w:left w:val="single" w:sz="6" w:space="0" w:color="000000"/>
              <w:bottom w:val="single" w:sz="24" w:space="0" w:color="000000"/>
              <w:right w:val="single" w:sz="24" w:space="0" w:color="000000"/>
            </w:tcBorders>
            <w:shd w:val="solid" w:color="C6D9F1" w:fill="auto"/>
          </w:tcPr>
          <w:p w14:paraId="1D888328" w14:textId="77777777" w:rsidR="00BD09AE" w:rsidRPr="00C10901" w:rsidRDefault="00BD09AE" w:rsidP="00BD09AE">
            <w:pPr>
              <w:rPr>
                <w:b/>
              </w:rPr>
            </w:pPr>
            <w:r w:rsidRPr="00C10901">
              <w:rPr>
                <w:b/>
              </w:rPr>
              <w:t>IP</w:t>
            </w:r>
          </w:p>
        </w:tc>
      </w:tr>
      <w:tr w:rsidR="00BD09AE" w14:paraId="48F56961" w14:textId="77777777" w:rsidTr="00BD09AE">
        <w:trPr>
          <w:jc w:val="center"/>
        </w:trPr>
        <w:tc>
          <w:tcPr>
            <w:tcW w:w="817" w:type="dxa"/>
            <w:tcBorders>
              <w:top w:val="single" w:sz="24" w:space="0" w:color="000000"/>
              <w:left w:val="single" w:sz="24" w:space="0" w:color="000000"/>
              <w:bottom w:val="single" w:sz="6" w:space="0" w:color="000000"/>
              <w:right w:val="single" w:sz="6" w:space="0" w:color="000000"/>
            </w:tcBorders>
          </w:tcPr>
          <w:p w14:paraId="6FDB845C" w14:textId="4E8ACDEC" w:rsidR="00BD09AE" w:rsidRDefault="006B317A" w:rsidP="00BD09AE">
            <w:r>
              <w:t>8</w:t>
            </w:r>
          </w:p>
        </w:tc>
        <w:tc>
          <w:tcPr>
            <w:tcW w:w="8363" w:type="dxa"/>
            <w:tcBorders>
              <w:top w:val="single" w:sz="24" w:space="0" w:color="000000"/>
              <w:left w:val="single" w:sz="6" w:space="0" w:color="000000"/>
              <w:bottom w:val="single" w:sz="6" w:space="0" w:color="000000"/>
              <w:right w:val="single" w:sz="24" w:space="0" w:color="000000"/>
            </w:tcBorders>
          </w:tcPr>
          <w:p w14:paraId="53719F34" w14:textId="323F7041" w:rsidR="00BD09AE" w:rsidRDefault="006B317A" w:rsidP="00BD09AE">
            <w:r>
              <w:t>AMBA AH</w:t>
            </w:r>
            <w:r w:rsidR="00BD09AE">
              <w:t>B</w:t>
            </w:r>
            <w:r>
              <w:t xml:space="preserve"> to APB Bridge</w:t>
            </w:r>
          </w:p>
        </w:tc>
      </w:tr>
      <w:tr w:rsidR="00BD09AE" w14:paraId="07B23EB8" w14:textId="77777777" w:rsidTr="004D6A28">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09D87FC4" w14:textId="76F08538" w:rsidR="00BD09AE" w:rsidRDefault="006B317A" w:rsidP="00BD09AE">
            <w:r>
              <w:t>9</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51AA274B" w14:textId="1337B20A" w:rsidR="00BD09AE" w:rsidRDefault="006B317A" w:rsidP="006B317A">
            <w:proofErr w:type="spellStart"/>
            <w:r>
              <w:t>Aeroflex</w:t>
            </w:r>
            <w:proofErr w:type="spellEnd"/>
            <w:r>
              <w:t xml:space="preserve"> </w:t>
            </w:r>
            <w:proofErr w:type="spellStart"/>
            <w:r>
              <w:t>Gaisler</w:t>
            </w:r>
            <w:proofErr w:type="spellEnd"/>
            <w:r>
              <w:t xml:space="preserve"> GRLIB APBUART</w:t>
            </w:r>
          </w:p>
        </w:tc>
      </w:tr>
      <w:tr w:rsidR="00BD09AE" w14:paraId="2C019CE8" w14:textId="77777777" w:rsidTr="004D6A28">
        <w:trPr>
          <w:jc w:val="center"/>
        </w:trPr>
        <w:tc>
          <w:tcPr>
            <w:tcW w:w="817" w:type="dxa"/>
            <w:tcBorders>
              <w:top w:val="single" w:sz="6" w:space="0" w:color="000000"/>
              <w:left w:val="single" w:sz="24" w:space="0" w:color="000000"/>
              <w:bottom w:val="single" w:sz="24" w:space="0" w:color="000000"/>
              <w:right w:val="single" w:sz="6" w:space="0" w:color="000000"/>
            </w:tcBorders>
          </w:tcPr>
          <w:p w14:paraId="5C1CBD7B" w14:textId="4F7AC596" w:rsidR="00BD09AE" w:rsidRDefault="006B317A" w:rsidP="00BD09AE">
            <w:r>
              <w:t>10</w:t>
            </w:r>
          </w:p>
        </w:tc>
        <w:tc>
          <w:tcPr>
            <w:tcW w:w="8363" w:type="dxa"/>
            <w:tcBorders>
              <w:top w:val="single" w:sz="6" w:space="0" w:color="000000"/>
              <w:left w:val="single" w:sz="6" w:space="0" w:color="000000"/>
              <w:bottom w:val="single" w:sz="24" w:space="0" w:color="000000"/>
              <w:right w:val="single" w:sz="24" w:space="0" w:color="000000"/>
            </w:tcBorders>
          </w:tcPr>
          <w:p w14:paraId="559E1111" w14:textId="0397574B" w:rsidR="00BD09AE" w:rsidRDefault="006B317A" w:rsidP="00BD09AE">
            <w:r>
              <w:t>AHB System Profiler</w:t>
            </w:r>
          </w:p>
        </w:tc>
      </w:tr>
    </w:tbl>
    <w:p w14:paraId="20EA20FF" w14:textId="0B03B779" w:rsidR="00BD09AE" w:rsidRPr="00BD09AE" w:rsidRDefault="00BD09AE" w:rsidP="00BD09AE">
      <w:pPr>
        <w:pStyle w:val="Beschriftung"/>
        <w:jc w:val="center"/>
      </w:pPr>
      <w:bookmarkStart w:id="23" w:name="_Toc214958416"/>
      <w:r>
        <w:t xml:space="preserve">Table </w:t>
      </w:r>
      <w:r>
        <w:fldChar w:fldCharType="begin"/>
      </w:r>
      <w:r>
        <w:instrText xml:space="preserve"> SEQ Table \* ARABIC </w:instrText>
      </w:r>
      <w:r>
        <w:fldChar w:fldCharType="separate"/>
      </w:r>
      <w:r w:rsidR="008E364D">
        <w:rPr>
          <w:noProof/>
        </w:rPr>
        <w:t>3</w:t>
      </w:r>
      <w:r>
        <w:fldChar w:fldCharType="end"/>
      </w:r>
      <w:r>
        <w:t xml:space="preserve"> - Supplementary IP models</w:t>
      </w:r>
      <w:bookmarkEnd w:id="23"/>
    </w:p>
    <w:p w14:paraId="04439FF5" w14:textId="3DB319D9" w:rsidR="007C4E0B" w:rsidRDefault="006B317A" w:rsidP="007C4E0B">
      <w:r>
        <w:t>The AMBA bus models are designed</w:t>
      </w:r>
      <w:r w:rsidR="007C4E0B">
        <w:t xml:space="preserve"> with the </w:t>
      </w:r>
      <w:proofErr w:type="spellStart"/>
      <w:r w:rsidR="007C4E0B">
        <w:t>GreenSocs</w:t>
      </w:r>
      <w:proofErr w:type="spellEnd"/>
      <w:r w:rsidR="007C4E0B">
        <w:t xml:space="preserve"> AMBA Kit. The AMBA Kit contains a flexible bus model, which can be </w:t>
      </w:r>
      <w:proofErr w:type="spellStart"/>
      <w:r w:rsidR="007C4E0B">
        <w:t>templated</w:t>
      </w:r>
      <w:proofErr w:type="spellEnd"/>
      <w:r w:rsidR="007C4E0B">
        <w:t xml:space="preserve"> to act as APB, AHB or AXI.</w:t>
      </w:r>
      <w:r>
        <w:t xml:space="preserve"> Which makes the system work instantly with AXI as well.</w:t>
      </w:r>
      <w:r w:rsidR="007C4E0B">
        <w:t xml:space="preserve"> However, not all features of the GRLIB implementation are supported. Particula</w:t>
      </w:r>
      <w:r>
        <w:t>rly the plug &amp; play extension was missing. We</w:t>
      </w:r>
      <w:r w:rsidR="007C4E0B">
        <w:t xml:space="preserve"> implement</w:t>
      </w:r>
      <w:r>
        <w:t>ed</w:t>
      </w:r>
      <w:r w:rsidR="007C4E0B">
        <w:t xml:space="preserve"> this extension without compromising the AMBA Kit. </w:t>
      </w:r>
      <w:r>
        <w:t xml:space="preserve">Decisions on this topic were </w:t>
      </w:r>
      <w:r w:rsidR="007C4E0B">
        <w:t>done in close interaction with ESA.</w:t>
      </w:r>
    </w:p>
    <w:p w14:paraId="315C1EA5" w14:textId="21D5B9C4" w:rsidR="007C4E0B" w:rsidRDefault="007C4E0B" w:rsidP="007C4E0B">
      <w:r>
        <w:t>For the model</w:t>
      </w:r>
      <w:r w:rsidR="006B317A">
        <w:t>ing of the remaining IP, we</w:t>
      </w:r>
      <w:r>
        <w:t xml:space="preserve"> follow</w:t>
      </w:r>
      <w:r w:rsidR="006B317A">
        <w:t>ed</w:t>
      </w:r>
      <w:r>
        <w:t xml:space="preserve"> the TLM methodology recommended by OSCI. Initi</w:t>
      </w:r>
      <w:r w:rsidR="006B317A">
        <w:t>ator and target peripherals are</w:t>
      </w:r>
      <w:r>
        <w:t xml:space="preserve"> modeled as orthogonal components separated by well-defined in</w:t>
      </w:r>
      <w:r w:rsidR="006B317A">
        <w:t>terfaces. Each component is</w:t>
      </w:r>
      <w:r>
        <w:t xml:space="preserve"> divided into a behavior section, a timing section, a power section, and a storage and synchronization section (</w:t>
      </w:r>
      <w:r>
        <w:fldChar w:fldCharType="begin"/>
      </w:r>
      <w:r>
        <w:instrText xml:space="preserve"> REF _Ref115172134 \h </w:instrText>
      </w:r>
      <w:r>
        <w:fldChar w:fldCharType="separate"/>
      </w:r>
      <w:r w:rsidR="008E364D">
        <w:t xml:space="preserve">Figure </w:t>
      </w:r>
      <w:r w:rsidR="008E364D">
        <w:rPr>
          <w:noProof/>
        </w:rPr>
        <w:t>2</w:t>
      </w:r>
      <w:r>
        <w:fldChar w:fldCharType="end"/>
      </w:r>
      <w:r>
        <w:t>)</w:t>
      </w:r>
      <w:r w:rsidR="00EE1249">
        <w:t xml:space="preserve"> closely interacting with each other</w:t>
      </w:r>
      <w:r>
        <w:t>.</w:t>
      </w:r>
    </w:p>
    <w:p w14:paraId="361072F6" w14:textId="3AAA6B9B" w:rsidR="007C4E0B" w:rsidRDefault="007C4E0B" w:rsidP="007C4E0B">
      <w:pPr>
        <w:keepNext/>
        <w:jc w:val="center"/>
      </w:pPr>
      <w:r>
        <w:rPr>
          <w:noProof/>
          <w:lang w:val="de-DE"/>
        </w:rPr>
        <w:drawing>
          <wp:inline distT="0" distB="0" distL="0" distR="0" wp14:anchorId="67A65736" wp14:editId="1C4C6AD0">
            <wp:extent cx="4998720" cy="2296160"/>
            <wp:effectExtent l="0" t="0" r="0" b="0"/>
            <wp:docPr id="9" name="Bild 13" descr="TL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TLM-Method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2296160"/>
                    </a:xfrm>
                    <a:prstGeom prst="rect">
                      <a:avLst/>
                    </a:prstGeom>
                    <a:noFill/>
                    <a:ln>
                      <a:noFill/>
                    </a:ln>
                  </pic:spPr>
                </pic:pic>
              </a:graphicData>
            </a:graphic>
          </wp:inline>
        </w:drawing>
      </w:r>
    </w:p>
    <w:p w14:paraId="30172B19" w14:textId="77777777" w:rsidR="007C4E0B" w:rsidRPr="00016DE2" w:rsidRDefault="007C4E0B" w:rsidP="007C4E0B">
      <w:pPr>
        <w:pStyle w:val="Beschriftung"/>
        <w:jc w:val="center"/>
      </w:pPr>
      <w:bookmarkStart w:id="24" w:name="_Ref115172134"/>
      <w:bookmarkStart w:id="25" w:name="_Toc130549796"/>
      <w:r>
        <w:t xml:space="preserve">Figure </w:t>
      </w:r>
      <w:r>
        <w:fldChar w:fldCharType="begin"/>
      </w:r>
      <w:r>
        <w:instrText xml:space="preserve"> SEQ Figure \* ARABIC </w:instrText>
      </w:r>
      <w:r>
        <w:fldChar w:fldCharType="separate"/>
      </w:r>
      <w:r w:rsidR="008E364D">
        <w:rPr>
          <w:noProof/>
        </w:rPr>
        <w:t>2</w:t>
      </w:r>
      <w:r>
        <w:fldChar w:fldCharType="end"/>
      </w:r>
      <w:bookmarkEnd w:id="24"/>
      <w:r>
        <w:t xml:space="preserve"> - TLM methodology</w:t>
      </w:r>
      <w:bookmarkEnd w:id="25"/>
    </w:p>
    <w:p w14:paraId="03DD2EDC" w14:textId="77777777" w:rsidR="007C4E0B" w:rsidRDefault="007C4E0B" w:rsidP="007C4E0B"/>
    <w:p w14:paraId="575B5A0E" w14:textId="68EDF1DA" w:rsidR="007C4E0B" w:rsidRDefault="00EE1249" w:rsidP="007C4E0B">
      <w:r>
        <w:t>For</w:t>
      </w:r>
      <w:r w:rsidR="007C4E0B">
        <w:t xml:space="preserve"> mo</w:t>
      </w:r>
      <w:r>
        <w:t xml:space="preserve">deling the </w:t>
      </w:r>
      <w:proofErr w:type="spellStart"/>
      <w:r>
        <w:t>SystemC</w:t>
      </w:r>
      <w:proofErr w:type="spellEnd"/>
      <w:r>
        <w:t xml:space="preserve"> IP, </w:t>
      </w:r>
      <w:r w:rsidR="00074F41">
        <w:t>we</w:t>
      </w:r>
      <w:r>
        <w:t xml:space="preserve"> made</w:t>
      </w:r>
      <w:r w:rsidR="007C4E0B">
        <w:t xml:space="preserve"> use of the </w:t>
      </w:r>
      <w:proofErr w:type="spellStart"/>
      <w:r w:rsidR="007C4E0B" w:rsidRPr="009F3A2D">
        <w:rPr>
          <w:i/>
        </w:rPr>
        <w:t>GreenReg</w:t>
      </w:r>
      <w:proofErr w:type="spellEnd"/>
      <w:r w:rsidR="007C4E0B">
        <w:t xml:space="preserve"> open source framework for device and register modeling with TLM 2.0.</w:t>
      </w:r>
    </w:p>
    <w:p w14:paraId="0FC8194B" w14:textId="77777777" w:rsidR="007C4E0B" w:rsidRPr="0029213C" w:rsidRDefault="007C4E0B" w:rsidP="007C4E0B">
      <w:pPr>
        <w:jc w:val="left"/>
        <w:rPr>
          <w:b/>
        </w:rPr>
      </w:pPr>
      <w:r w:rsidRPr="0029213C">
        <w:rPr>
          <w:b/>
        </w:rPr>
        <w:t>Subtasks:</w:t>
      </w:r>
    </w:p>
    <w:p w14:paraId="0A7F18D5" w14:textId="77777777" w:rsidR="007C4E0B" w:rsidRDefault="007C4E0B" w:rsidP="007C4E0B">
      <w:pPr>
        <w:numPr>
          <w:ilvl w:val="0"/>
          <w:numId w:val="35"/>
        </w:numPr>
        <w:jc w:val="left"/>
      </w:pPr>
      <w:r>
        <w:t xml:space="preserve">Development and documentation of the required </w:t>
      </w:r>
      <w:proofErr w:type="spellStart"/>
      <w:r>
        <w:t>SystemC</w:t>
      </w:r>
      <w:proofErr w:type="spellEnd"/>
      <w:r>
        <w:t xml:space="preserve"> TLM IPs</w:t>
      </w:r>
    </w:p>
    <w:p w14:paraId="48E85AE7" w14:textId="77777777" w:rsidR="007C4E0B" w:rsidRDefault="007C4E0B" w:rsidP="007C4E0B">
      <w:pPr>
        <w:numPr>
          <w:ilvl w:val="0"/>
          <w:numId w:val="35"/>
        </w:numPr>
        <w:jc w:val="left"/>
      </w:pPr>
      <w:r>
        <w:t>Development of test benches</w:t>
      </w:r>
    </w:p>
    <w:p w14:paraId="14F41A40" w14:textId="77777777" w:rsidR="007C4E0B" w:rsidRDefault="007C4E0B" w:rsidP="007C4E0B">
      <w:pPr>
        <w:numPr>
          <w:ilvl w:val="0"/>
          <w:numId w:val="35"/>
        </w:numPr>
        <w:jc w:val="left"/>
      </w:pPr>
      <w:r>
        <w:lastRenderedPageBreak/>
        <w:t>Functional model validation</w:t>
      </w:r>
    </w:p>
    <w:p w14:paraId="739FC3EB" w14:textId="77777777" w:rsidR="007C4E0B" w:rsidRPr="0029213C" w:rsidRDefault="007C4E0B" w:rsidP="007C4E0B">
      <w:pPr>
        <w:jc w:val="left"/>
        <w:rPr>
          <w:b/>
        </w:rPr>
      </w:pPr>
      <w:r w:rsidRPr="0029213C">
        <w:rPr>
          <w:b/>
        </w:rPr>
        <w:t>Outputs:</w:t>
      </w:r>
    </w:p>
    <w:p w14:paraId="532BF0D3" w14:textId="77777777" w:rsidR="007C4E0B" w:rsidRDefault="007C4E0B" w:rsidP="007C4E0B">
      <w:pPr>
        <w:numPr>
          <w:ilvl w:val="0"/>
          <w:numId w:val="36"/>
        </w:numPr>
        <w:jc w:val="left"/>
      </w:pPr>
      <w:proofErr w:type="spellStart"/>
      <w:r>
        <w:t>SystemC</w:t>
      </w:r>
      <w:proofErr w:type="spellEnd"/>
      <w:r>
        <w:t xml:space="preserve"> TLM 2.0 model library of the required IPs</w:t>
      </w:r>
    </w:p>
    <w:p w14:paraId="57C2C291" w14:textId="77777777" w:rsidR="007C4E0B" w:rsidRDefault="007C4E0B" w:rsidP="007C4E0B">
      <w:pPr>
        <w:numPr>
          <w:ilvl w:val="0"/>
          <w:numId w:val="36"/>
        </w:numPr>
        <w:jc w:val="left"/>
      </w:pPr>
      <w:r>
        <w:t>Model User Manuals and Development Documents</w:t>
      </w:r>
    </w:p>
    <w:p w14:paraId="65AF0E70" w14:textId="77777777" w:rsidR="007C4E0B" w:rsidRDefault="007C4E0B" w:rsidP="007C4E0B">
      <w:pPr>
        <w:numPr>
          <w:ilvl w:val="0"/>
          <w:numId w:val="36"/>
        </w:numPr>
        <w:jc w:val="left"/>
      </w:pPr>
      <w:r>
        <w:t>Compilation scripts, needed libraries, and test benches for each IP model</w:t>
      </w:r>
    </w:p>
    <w:p w14:paraId="77C016E6" w14:textId="5002B4BF" w:rsidR="00C64856" w:rsidRDefault="00C64856" w:rsidP="00C64856">
      <w:pPr>
        <w:pStyle w:val="Default"/>
        <w:rPr>
          <w:color w:val="FF0000"/>
        </w:rPr>
      </w:pPr>
    </w:p>
    <w:p w14:paraId="69B9FE79" w14:textId="77777777" w:rsidR="003551B9" w:rsidRDefault="003551B9" w:rsidP="003551B9">
      <w:pPr>
        <w:pStyle w:val="berschrift4"/>
      </w:pPr>
      <w:bookmarkStart w:id="26" w:name="_Toc130551768"/>
      <w:r w:rsidRPr="00E342CD">
        <w:t>Task 3: Verification of TL Models</w:t>
      </w:r>
      <w:r>
        <w:t xml:space="preserve"> (WP 1300)</w:t>
      </w:r>
      <w:bookmarkEnd w:id="26"/>
    </w:p>
    <w:p w14:paraId="1F6469CF" w14:textId="466B3550" w:rsidR="003551B9" w:rsidRDefault="00254B59" w:rsidP="003551B9">
      <w:r>
        <w:t>In Task 3, we</w:t>
      </w:r>
      <w:r w:rsidR="003551B9">
        <w:t xml:space="preserve"> evaluate</w:t>
      </w:r>
      <w:r>
        <w:t>d</w:t>
      </w:r>
      <w:r w:rsidR="003551B9">
        <w:t xml:space="preserve"> the timing accuracy and simulation speed of each </w:t>
      </w:r>
      <w:proofErr w:type="spellStart"/>
      <w:r w:rsidR="003551B9">
        <w:t>SystemC</w:t>
      </w:r>
      <w:proofErr w:type="spellEnd"/>
      <w:r w:rsidR="003551B9">
        <w:t xml:space="preserve"> IP model and compare against the RTL implementation. </w:t>
      </w:r>
    </w:p>
    <w:p w14:paraId="4CBB840B" w14:textId="77777777" w:rsidR="003551B9" w:rsidRDefault="003551B9" w:rsidP="00C64856">
      <w:pPr>
        <w:pStyle w:val="Default"/>
        <w:rPr>
          <w:color w:val="FF0000"/>
        </w:rPr>
      </w:pPr>
    </w:p>
    <w:p w14:paraId="66C391A6" w14:textId="4C909DFB" w:rsidR="003551B9" w:rsidRDefault="003551B9" w:rsidP="003551B9">
      <w:pPr>
        <w:rPr>
          <w:b/>
        </w:rPr>
      </w:pPr>
      <w:r>
        <w:t xml:space="preserve">The results of </w:t>
      </w:r>
      <w:r w:rsidR="00254B59">
        <w:t>the verification process are</w:t>
      </w:r>
      <w:r>
        <w:t xml:space="preserve"> reported in the </w:t>
      </w:r>
      <w:r w:rsidRPr="00E342CD">
        <w:rPr>
          <w:i/>
        </w:rPr>
        <w:t>IP Performance</w:t>
      </w:r>
      <w:r w:rsidR="00254B59">
        <w:rPr>
          <w:i/>
        </w:rPr>
        <w:t xml:space="preserve"> and Verification</w:t>
      </w:r>
      <w:r w:rsidRPr="00E342CD">
        <w:rPr>
          <w:i/>
        </w:rPr>
        <w:t xml:space="preserve"> Document</w:t>
      </w:r>
      <w:r>
        <w:rPr>
          <w:b/>
        </w:rPr>
        <w:t>.</w:t>
      </w:r>
    </w:p>
    <w:p w14:paraId="22328403" w14:textId="77777777" w:rsidR="00074F41" w:rsidRDefault="00074F41" w:rsidP="003551B9">
      <w:pPr>
        <w:jc w:val="left"/>
        <w:rPr>
          <w:b/>
        </w:rPr>
      </w:pPr>
    </w:p>
    <w:p w14:paraId="77B76E7C" w14:textId="77777777" w:rsidR="003551B9" w:rsidRPr="0029213C" w:rsidRDefault="003551B9" w:rsidP="003551B9">
      <w:pPr>
        <w:jc w:val="left"/>
        <w:rPr>
          <w:b/>
        </w:rPr>
      </w:pPr>
      <w:r w:rsidRPr="0029213C">
        <w:rPr>
          <w:b/>
        </w:rPr>
        <w:t>Subtasks:</w:t>
      </w:r>
    </w:p>
    <w:p w14:paraId="53167B70" w14:textId="0B642538" w:rsidR="003551B9" w:rsidRDefault="00074F41" w:rsidP="003551B9">
      <w:pPr>
        <w:numPr>
          <w:ilvl w:val="0"/>
          <w:numId w:val="23"/>
        </w:numPr>
        <w:jc w:val="left"/>
      </w:pPr>
      <w:r>
        <w:t>C</w:t>
      </w:r>
      <w:r w:rsidR="003551B9">
        <w:t xml:space="preserve">ompare the developed </w:t>
      </w:r>
      <w:proofErr w:type="spellStart"/>
      <w:r w:rsidR="003551B9">
        <w:t>SystemC</w:t>
      </w:r>
      <w:proofErr w:type="spellEnd"/>
      <w:r w:rsidR="003551B9">
        <w:t xml:space="preserve"> IP models with their RTL counterparts to determine their timing accuracy</w:t>
      </w:r>
    </w:p>
    <w:p w14:paraId="208A6336" w14:textId="1BF493D6" w:rsidR="003551B9" w:rsidRPr="00E342CD" w:rsidRDefault="00074F41" w:rsidP="003551B9">
      <w:pPr>
        <w:numPr>
          <w:ilvl w:val="0"/>
          <w:numId w:val="23"/>
        </w:numPr>
        <w:jc w:val="left"/>
        <w:rPr>
          <w:b/>
        </w:rPr>
      </w:pPr>
      <w:r>
        <w:t>D</w:t>
      </w:r>
      <w:r w:rsidR="003551B9">
        <w:t>etermine the simulation performance of each IP</w:t>
      </w:r>
    </w:p>
    <w:p w14:paraId="780CDB31" w14:textId="10D83EF4" w:rsidR="003551B9" w:rsidRPr="00E342CD" w:rsidRDefault="00074F41" w:rsidP="003551B9">
      <w:pPr>
        <w:numPr>
          <w:ilvl w:val="0"/>
          <w:numId w:val="23"/>
        </w:numPr>
        <w:jc w:val="left"/>
        <w:rPr>
          <w:b/>
        </w:rPr>
      </w:pPr>
      <w:r>
        <w:t>U</w:t>
      </w:r>
      <w:r w:rsidR="003551B9">
        <w:t>pdate any eventual IP not meeting the requirements</w:t>
      </w:r>
    </w:p>
    <w:p w14:paraId="19313B2B" w14:textId="77777777" w:rsidR="003551B9" w:rsidRDefault="003551B9" w:rsidP="003551B9">
      <w:pPr>
        <w:jc w:val="left"/>
        <w:rPr>
          <w:b/>
        </w:rPr>
      </w:pPr>
    </w:p>
    <w:p w14:paraId="10B799DF" w14:textId="77777777" w:rsidR="003551B9" w:rsidRPr="0029213C" w:rsidRDefault="003551B9" w:rsidP="003551B9">
      <w:pPr>
        <w:jc w:val="left"/>
        <w:rPr>
          <w:b/>
        </w:rPr>
      </w:pPr>
      <w:r w:rsidRPr="0029213C">
        <w:rPr>
          <w:b/>
        </w:rPr>
        <w:t>Outputs:</w:t>
      </w:r>
    </w:p>
    <w:p w14:paraId="6E96AACB" w14:textId="77777777" w:rsidR="003551B9" w:rsidRPr="00E248BB" w:rsidRDefault="003551B9" w:rsidP="003551B9">
      <w:pPr>
        <w:numPr>
          <w:ilvl w:val="0"/>
          <w:numId w:val="24"/>
        </w:numPr>
        <w:jc w:val="left"/>
        <w:rPr>
          <w:b/>
        </w:rPr>
      </w:pPr>
      <w:r>
        <w:t>IP Performance Document</w:t>
      </w:r>
    </w:p>
    <w:p w14:paraId="25232316" w14:textId="77777777" w:rsidR="003551B9" w:rsidRPr="00E248BB" w:rsidRDefault="003551B9" w:rsidP="003551B9">
      <w:pPr>
        <w:numPr>
          <w:ilvl w:val="0"/>
          <w:numId w:val="24"/>
        </w:numPr>
        <w:jc w:val="left"/>
        <w:rPr>
          <w:b/>
        </w:rPr>
      </w:pPr>
      <w:r>
        <w:t xml:space="preserve">Updated </w:t>
      </w:r>
      <w:proofErr w:type="spellStart"/>
      <w:r>
        <w:t>SystemC</w:t>
      </w:r>
      <w:proofErr w:type="spellEnd"/>
      <w:r>
        <w:t xml:space="preserve"> Model Library</w:t>
      </w:r>
    </w:p>
    <w:p w14:paraId="6A3BFBB8" w14:textId="77777777" w:rsidR="003551B9" w:rsidRDefault="003551B9" w:rsidP="00C64856">
      <w:pPr>
        <w:pStyle w:val="Default"/>
        <w:rPr>
          <w:color w:val="FF0000"/>
        </w:rPr>
      </w:pPr>
    </w:p>
    <w:p w14:paraId="40F7B37B" w14:textId="52F3D1AF" w:rsidR="003551B9" w:rsidRPr="0073095A" w:rsidRDefault="003551B9" w:rsidP="003551B9">
      <w:pPr>
        <w:pStyle w:val="berschrift4"/>
      </w:pPr>
      <w:bookmarkStart w:id="27" w:name="_Toc130551769"/>
      <w:r w:rsidRPr="00E342CD">
        <w:t xml:space="preserve">Task </w:t>
      </w:r>
      <w:r>
        <w:t>4</w:t>
      </w:r>
      <w:r w:rsidRPr="00E342CD">
        <w:t xml:space="preserve">: </w:t>
      </w:r>
      <w:r>
        <w:t>Power Modeling (WP 1400)</w:t>
      </w:r>
      <w:bookmarkEnd w:id="27"/>
    </w:p>
    <w:p w14:paraId="79AD4C4C" w14:textId="3632F940" w:rsidR="003551B9" w:rsidRDefault="00254B59" w:rsidP="003551B9">
      <w:r>
        <w:t xml:space="preserve">In Task 4, we </w:t>
      </w:r>
      <w:r w:rsidR="003551B9">
        <w:t>augment</w:t>
      </w:r>
      <w:r>
        <w:t>ed</w:t>
      </w:r>
      <w:r w:rsidR="003551B9">
        <w:t xml:space="preserve"> the </w:t>
      </w:r>
      <w:proofErr w:type="spellStart"/>
      <w:r w:rsidR="003551B9">
        <w:t>SystemC</w:t>
      </w:r>
      <w:proofErr w:type="spellEnd"/>
      <w:r w:rsidR="003551B9">
        <w:t xml:space="preserve"> IP library with accurate power models for the individual IP blocks (e.g. processor, cache, memory</w:t>
      </w:r>
      <w:r w:rsidR="009F67FE">
        <w:t>, etc.</w:t>
      </w:r>
      <w:r w:rsidR="003551B9">
        <w:t xml:space="preserve">). </w:t>
      </w:r>
    </w:p>
    <w:p w14:paraId="0854FEEB" w14:textId="5938952E" w:rsidR="003551B9" w:rsidRDefault="003551B9" w:rsidP="003551B9">
      <w:r>
        <w:t>In order</w:t>
      </w:r>
      <w:r w:rsidR="009F67FE">
        <w:t xml:space="preserve"> to set up power models, we have</w:t>
      </w:r>
      <w:r>
        <w:t xml:space="preserve"> synthesize</w:t>
      </w:r>
      <w:r w:rsidR="00965312">
        <w:t>d</w:t>
      </w:r>
      <w:r>
        <w:t xml:space="preserve"> and </w:t>
      </w:r>
      <w:proofErr w:type="spellStart"/>
      <w:r>
        <w:t>layout</w:t>
      </w:r>
      <w:r w:rsidR="00965312">
        <w:t>ed</w:t>
      </w:r>
      <w:proofErr w:type="spellEnd"/>
      <w:r>
        <w:t xml:space="preserve"> the given RTL IP with </w:t>
      </w:r>
      <w:r w:rsidRPr="00C06D6B">
        <w:rPr>
          <w:i/>
        </w:rPr>
        <w:t>Cadence E</w:t>
      </w:r>
      <w:r w:rsidR="009F67FE" w:rsidRPr="00C06D6B">
        <w:rPr>
          <w:i/>
        </w:rPr>
        <w:t>ncounter</w:t>
      </w:r>
      <w:r w:rsidR="009F67FE">
        <w:t xml:space="preserve"> using TSMC 90nm CMOS Technology as reference</w:t>
      </w:r>
      <w:r>
        <w:t>. The synt</w:t>
      </w:r>
      <w:r w:rsidR="009F67FE">
        <w:t xml:space="preserve">hesized designs </w:t>
      </w:r>
      <w:r w:rsidR="00965312">
        <w:t>did</w:t>
      </w:r>
      <w:r>
        <w:t xml:space="preserve"> undergo statistical power analysis to determine the average energy cost per activation for each block. To step up accuracy</w:t>
      </w:r>
      <w:r w:rsidR="009F67FE">
        <w:t xml:space="preserve">, the functionality </w:t>
      </w:r>
      <w:r w:rsidR="00965312">
        <w:t>was</w:t>
      </w:r>
      <w:r w:rsidR="009F67FE">
        <w:t xml:space="preserve"> </w:t>
      </w:r>
      <w:r w:rsidR="008E364D">
        <w:t>divided</w:t>
      </w:r>
      <w:r w:rsidR="009F67FE">
        <w:t xml:space="preserve"> into events, which</w:t>
      </w:r>
      <w:r>
        <w:t xml:space="preserve"> </w:t>
      </w:r>
      <w:r w:rsidR="009F67FE">
        <w:t xml:space="preserve">add up to </w:t>
      </w:r>
      <w:r>
        <w:t xml:space="preserve">the overall power budget during power simulation. These individually created power models </w:t>
      </w:r>
      <w:r w:rsidR="00965312">
        <w:t>were</w:t>
      </w:r>
      <w:r w:rsidR="009F67FE">
        <w:t xml:space="preserve"> integrated in</w:t>
      </w:r>
      <w:r>
        <w:t xml:space="preserve">to the </w:t>
      </w:r>
      <w:proofErr w:type="spellStart"/>
      <w:r>
        <w:t>SystemC</w:t>
      </w:r>
      <w:proofErr w:type="spellEnd"/>
      <w:r>
        <w:t xml:space="preserve"> TLM IP l</w:t>
      </w:r>
      <w:r w:rsidR="009F67FE">
        <w:t xml:space="preserve">ibrary models. Special care </w:t>
      </w:r>
      <w:r w:rsidR="00965312">
        <w:t>was</w:t>
      </w:r>
      <w:r w:rsidR="009F67FE">
        <w:t xml:space="preserve"> taken</w:t>
      </w:r>
      <w:r>
        <w:t xml:space="preserve"> that power modeling has only </w:t>
      </w:r>
      <w:proofErr w:type="spellStart"/>
      <w:r w:rsidR="008E364D">
        <w:t>neglectable</w:t>
      </w:r>
      <w:proofErr w:type="spellEnd"/>
      <w:r>
        <w:t xml:space="preserve"> impact on the simulation speed of the </w:t>
      </w:r>
      <w:proofErr w:type="spellStart"/>
      <w:r>
        <w:t>SystemC</w:t>
      </w:r>
      <w:proofErr w:type="spellEnd"/>
      <w:r>
        <w:t xml:space="preserve"> IP. As indicated in Figure 2, the </w:t>
      </w:r>
      <w:proofErr w:type="gramStart"/>
      <w:r>
        <w:t xml:space="preserve">implementation of the power modeling functions </w:t>
      </w:r>
      <w:r w:rsidR="00965312">
        <w:t>are</w:t>
      </w:r>
      <w:proofErr w:type="gramEnd"/>
      <w:r w:rsidR="00965312">
        <w:t xml:space="preserve"> </w:t>
      </w:r>
      <w:r>
        <w:t>entirely independent from the functional behavior of the model.</w:t>
      </w:r>
    </w:p>
    <w:p w14:paraId="3FC421DD" w14:textId="77777777" w:rsidR="003551B9" w:rsidRPr="0029213C" w:rsidRDefault="003551B9" w:rsidP="003551B9">
      <w:pPr>
        <w:jc w:val="left"/>
        <w:rPr>
          <w:b/>
        </w:rPr>
      </w:pPr>
      <w:r w:rsidRPr="0029213C">
        <w:rPr>
          <w:b/>
        </w:rPr>
        <w:t>Subtasks:</w:t>
      </w:r>
    </w:p>
    <w:p w14:paraId="6253E05E" w14:textId="77777777" w:rsidR="003551B9" w:rsidRPr="004522A7" w:rsidRDefault="003551B9" w:rsidP="003551B9">
      <w:pPr>
        <w:numPr>
          <w:ilvl w:val="0"/>
          <w:numId w:val="23"/>
        </w:numPr>
        <w:jc w:val="left"/>
      </w:pPr>
      <w:r>
        <w:t>Perform logic synthesis, physical synthesis, and power analysis of RTL IP</w:t>
      </w:r>
    </w:p>
    <w:p w14:paraId="46D3621F" w14:textId="77777777" w:rsidR="003551B9" w:rsidRPr="004522A7" w:rsidRDefault="003551B9" w:rsidP="003551B9">
      <w:pPr>
        <w:numPr>
          <w:ilvl w:val="0"/>
          <w:numId w:val="23"/>
        </w:numPr>
        <w:jc w:val="left"/>
        <w:rPr>
          <w:b/>
        </w:rPr>
      </w:pPr>
      <w:r>
        <w:t>Add power modeling capabilities to the TLM interfaces</w:t>
      </w:r>
    </w:p>
    <w:p w14:paraId="36680F49" w14:textId="77777777" w:rsidR="003551B9" w:rsidRPr="004522A7" w:rsidRDefault="003551B9" w:rsidP="003551B9">
      <w:pPr>
        <w:numPr>
          <w:ilvl w:val="0"/>
          <w:numId w:val="23"/>
        </w:numPr>
        <w:jc w:val="left"/>
        <w:rPr>
          <w:b/>
        </w:rPr>
      </w:pPr>
      <w:r>
        <w:lastRenderedPageBreak/>
        <w:t>Implement power models for the individual IP blocks</w:t>
      </w:r>
    </w:p>
    <w:p w14:paraId="511F3D0F" w14:textId="77777777" w:rsidR="003551B9" w:rsidRPr="0029213C" w:rsidRDefault="003551B9" w:rsidP="003551B9">
      <w:pPr>
        <w:jc w:val="left"/>
        <w:rPr>
          <w:b/>
        </w:rPr>
      </w:pPr>
      <w:r w:rsidRPr="0029213C">
        <w:rPr>
          <w:b/>
        </w:rPr>
        <w:t>Outputs:</w:t>
      </w:r>
    </w:p>
    <w:p w14:paraId="3676449D" w14:textId="77777777" w:rsidR="003551B9" w:rsidRPr="00863550" w:rsidRDefault="003551B9" w:rsidP="003551B9">
      <w:pPr>
        <w:numPr>
          <w:ilvl w:val="0"/>
          <w:numId w:val="24"/>
        </w:numPr>
        <w:jc w:val="left"/>
        <w:rPr>
          <w:b/>
        </w:rPr>
      </w:pPr>
      <w:r>
        <w:t xml:space="preserve">Updated </w:t>
      </w:r>
      <w:proofErr w:type="spellStart"/>
      <w:r>
        <w:t>SystemC</w:t>
      </w:r>
      <w:proofErr w:type="spellEnd"/>
      <w:r>
        <w:t xml:space="preserve"> Model Library</w:t>
      </w:r>
    </w:p>
    <w:p w14:paraId="7737EB8D" w14:textId="77777777" w:rsidR="003551B9" w:rsidRDefault="003551B9" w:rsidP="003551B9">
      <w:pPr>
        <w:pStyle w:val="berschrift3"/>
        <w:tabs>
          <w:tab w:val="clear" w:pos="0"/>
          <w:tab w:val="left" w:pos="851"/>
        </w:tabs>
        <w:spacing w:before="120" w:after="180"/>
      </w:pPr>
      <w:bookmarkStart w:id="28" w:name="_Toc130551770"/>
      <w:bookmarkStart w:id="29" w:name="_Toc215222848"/>
      <w:r>
        <w:t>Phase 2: VP Development and Validation (WP 2000)</w:t>
      </w:r>
      <w:bookmarkEnd w:id="28"/>
      <w:bookmarkEnd w:id="29"/>
    </w:p>
    <w:p w14:paraId="3E1D9ACC" w14:textId="286FE996" w:rsidR="003551B9" w:rsidRDefault="003551B9" w:rsidP="003551B9">
      <w:r>
        <w:t xml:space="preserve">The objectives of the second phase are the definition of the DF, the verification of the </w:t>
      </w:r>
      <w:proofErr w:type="spellStart"/>
      <w:r>
        <w:t>SystemC</w:t>
      </w:r>
      <w:proofErr w:type="spellEnd"/>
      <w:r>
        <w:t xml:space="preserve"> Model library in a </w:t>
      </w:r>
      <w:r w:rsidR="00965312">
        <w:t>p</w:t>
      </w:r>
      <w:r>
        <w:t>roof</w:t>
      </w:r>
      <w:r w:rsidR="00BF5FC6">
        <w:t xml:space="preserve"> </w:t>
      </w:r>
      <w:r>
        <w:t>of</w:t>
      </w:r>
      <w:r w:rsidR="00BF5FC6">
        <w:t xml:space="preserve"> </w:t>
      </w:r>
      <w:r>
        <w:t xml:space="preserve">concept VP and the demonstration of a </w:t>
      </w:r>
      <w:r w:rsidR="005B02AB">
        <w:t>h</w:t>
      </w:r>
      <w:r>
        <w:t>igh-</w:t>
      </w:r>
      <w:r w:rsidR="005B02AB">
        <w:t>l</w:t>
      </w:r>
      <w:r>
        <w:t>evel DSE.</w:t>
      </w:r>
    </w:p>
    <w:p w14:paraId="10C865F8" w14:textId="77777777" w:rsidR="003551B9" w:rsidRDefault="003551B9" w:rsidP="003551B9">
      <w:pPr>
        <w:pStyle w:val="berschrift4"/>
      </w:pPr>
      <w:bookmarkStart w:id="30" w:name="_Toc130551771"/>
      <w:r w:rsidRPr="00477617">
        <w:t xml:space="preserve">Task </w:t>
      </w:r>
      <w:r>
        <w:t>5</w:t>
      </w:r>
      <w:r w:rsidRPr="00477617">
        <w:t>:</w:t>
      </w:r>
      <w:r>
        <w:t xml:space="preserve"> Definition of the Design Flow (WP 2100)</w:t>
      </w:r>
      <w:bookmarkEnd w:id="30"/>
    </w:p>
    <w:p w14:paraId="72FC971C" w14:textId="39825332" w:rsidR="003551B9" w:rsidRDefault="00996F37" w:rsidP="003551B9">
      <w:r>
        <w:t>In Task 5, we have</w:t>
      </w:r>
      <w:r w:rsidR="003551B9">
        <w:t xml:space="preserve"> define</w:t>
      </w:r>
      <w:r>
        <w:t>d</w:t>
      </w:r>
      <w:r w:rsidR="003551B9">
        <w:t xml:space="preserve"> the DF and produce</w:t>
      </w:r>
      <w:r w:rsidR="006641CD">
        <w:t>d</w:t>
      </w:r>
      <w:r w:rsidR="003551B9">
        <w:t xml:space="preserve"> the VPI necessary to perform the communication, performance, and SW debugging analysis specified in Annex 1.2 of the RD01. A mecha</w:t>
      </w:r>
      <w:r>
        <w:t xml:space="preserve">nism </w:t>
      </w:r>
      <w:r w:rsidR="006641CD">
        <w:t>was</w:t>
      </w:r>
      <w:r w:rsidR="003551B9">
        <w:t xml:space="preserve"> developed to build such a VPI from the </w:t>
      </w:r>
      <w:proofErr w:type="spellStart"/>
      <w:r w:rsidR="003551B9">
        <w:t>SystemC</w:t>
      </w:r>
      <w:proofErr w:type="spellEnd"/>
      <w:r w:rsidR="003551B9">
        <w:t xml:space="preserve"> IP blocks developed in</w:t>
      </w:r>
      <w:r>
        <w:t xml:space="preserve"> the previous tasks</w:t>
      </w:r>
      <w:r w:rsidR="003551B9">
        <w:t>.</w:t>
      </w:r>
    </w:p>
    <w:p w14:paraId="5F3DF9F7" w14:textId="5131AB97" w:rsidR="003551B9" w:rsidRDefault="003551B9" w:rsidP="003551B9">
      <w:pPr>
        <w:rPr>
          <w:i/>
        </w:rPr>
      </w:pPr>
      <w:r>
        <w:t>The appropriate IP interc</w:t>
      </w:r>
      <w:r w:rsidR="00996F37">
        <w:t>onnection infrastructure is</w:t>
      </w:r>
      <w:r>
        <w:t xml:space="preserve"> defined to allow the </w:t>
      </w:r>
      <w:proofErr w:type="spellStart"/>
      <w:r>
        <w:t>SystemC</w:t>
      </w:r>
      <w:proofErr w:type="spellEnd"/>
      <w:r>
        <w:t xml:space="preserve"> IP models to cooperate i</w:t>
      </w:r>
      <w:r w:rsidR="00996F37">
        <w:t>n a VP. This infrastructure</w:t>
      </w:r>
      <w:r>
        <w:t xml:space="preserve"> support</w:t>
      </w:r>
      <w:r w:rsidR="00996F37">
        <w:t>s</w:t>
      </w:r>
      <w:r>
        <w:t xml:space="preserve"> </w:t>
      </w:r>
      <w:proofErr w:type="spellStart"/>
      <w:r>
        <w:t>transactors</w:t>
      </w:r>
      <w:proofErr w:type="spellEnd"/>
      <w:r>
        <w:t xml:space="preserve"> to connect models specified at different levels of abstraction. These </w:t>
      </w:r>
      <w:proofErr w:type="spellStart"/>
      <w:r>
        <w:t>transactors</w:t>
      </w:r>
      <w:proofErr w:type="spellEnd"/>
      <w:r>
        <w:t xml:space="preserve"> </w:t>
      </w:r>
      <w:r w:rsidR="00996F37">
        <w:t xml:space="preserve">are </w:t>
      </w:r>
      <w:r>
        <w:t xml:space="preserve">written in </w:t>
      </w:r>
      <w:proofErr w:type="spellStart"/>
      <w:r>
        <w:t>SystemC</w:t>
      </w:r>
      <w:proofErr w:type="spellEnd"/>
      <w:r>
        <w:t xml:space="preserve"> and the interconnection methodology </w:t>
      </w:r>
      <w:r w:rsidR="00996F37">
        <w:t>is</w:t>
      </w:r>
      <w:r>
        <w:t xml:space="preserve"> outlined in the </w:t>
      </w:r>
      <w:r w:rsidRPr="00461422">
        <w:rPr>
          <w:i/>
        </w:rPr>
        <w:t>Interconnection Methodology Summary</w:t>
      </w:r>
      <w:r>
        <w:rPr>
          <w:i/>
        </w:rPr>
        <w:t>.</w:t>
      </w:r>
    </w:p>
    <w:p w14:paraId="67AB6F0A" w14:textId="4334CE5C" w:rsidR="003551B9" w:rsidRDefault="003551B9" w:rsidP="003551B9">
      <w:pPr>
        <w:jc w:val="left"/>
      </w:pPr>
      <w:r>
        <w:t>The VPI:</w:t>
      </w:r>
    </w:p>
    <w:p w14:paraId="36CFCB91" w14:textId="7773F6A6" w:rsidR="003551B9" w:rsidRDefault="003551B9" w:rsidP="003551B9">
      <w:pPr>
        <w:numPr>
          <w:ilvl w:val="0"/>
          <w:numId w:val="39"/>
        </w:numPr>
        <w:jc w:val="left"/>
      </w:pPr>
      <w:r>
        <w:t>Allow</w:t>
      </w:r>
      <w:r w:rsidR="00E360C0">
        <w:t>s</w:t>
      </w:r>
      <w:r>
        <w:t xml:space="preserve"> the interconnection of TL and RTL models of the specified IPs</w:t>
      </w:r>
    </w:p>
    <w:p w14:paraId="5CC159F5" w14:textId="36CA4686" w:rsidR="003551B9" w:rsidRDefault="003551B9" w:rsidP="003551B9">
      <w:pPr>
        <w:numPr>
          <w:ilvl w:val="0"/>
          <w:numId w:val="39"/>
        </w:numPr>
        <w:jc w:val="left"/>
      </w:pPr>
      <w:r>
        <w:t>Provide</w:t>
      </w:r>
      <w:r w:rsidR="00E360C0">
        <w:t>s</w:t>
      </w:r>
      <w:r>
        <w:t xml:space="preserve"> a tool for the system- and high-level design phases of an embedded system, allowing HW/SW co-design and early system validation</w:t>
      </w:r>
    </w:p>
    <w:p w14:paraId="00A4F582" w14:textId="09006537" w:rsidR="003551B9" w:rsidRDefault="003551B9" w:rsidP="003551B9">
      <w:pPr>
        <w:numPr>
          <w:ilvl w:val="0"/>
          <w:numId w:val="39"/>
        </w:numPr>
        <w:jc w:val="left"/>
      </w:pPr>
      <w:r>
        <w:t>Allow</w:t>
      </w:r>
      <w:r w:rsidR="00E360C0">
        <w:t>s</w:t>
      </w:r>
      <w:r>
        <w:t xml:space="preserve"> Integration, verification and debugging of hardware IPs</w:t>
      </w:r>
    </w:p>
    <w:p w14:paraId="536B261C" w14:textId="6F379CFC" w:rsidR="003551B9" w:rsidRDefault="003551B9" w:rsidP="003551B9">
      <w:pPr>
        <w:numPr>
          <w:ilvl w:val="0"/>
          <w:numId w:val="39"/>
        </w:numPr>
        <w:jc w:val="left"/>
      </w:pPr>
      <w:r>
        <w:t>Allow</w:t>
      </w:r>
      <w:r w:rsidR="00E360C0">
        <w:t>s</w:t>
      </w:r>
      <w:r>
        <w:t xml:space="preserve"> early software development on the target architecture: </w:t>
      </w:r>
      <w:r>
        <w:br/>
        <w:t xml:space="preserve">debugging (such as access to registers, linking to source code, </w:t>
      </w:r>
      <w:proofErr w:type="spellStart"/>
      <w:r>
        <w:t>breakpointing</w:t>
      </w:r>
      <w:proofErr w:type="spellEnd"/>
      <w:r>
        <w:t>, etc.), monitoring, and profiling of application software</w:t>
      </w:r>
    </w:p>
    <w:p w14:paraId="50A1EE9E" w14:textId="438E5D9E" w:rsidR="003551B9" w:rsidRPr="007D4E3D" w:rsidRDefault="003551B9" w:rsidP="003551B9">
      <w:pPr>
        <w:numPr>
          <w:ilvl w:val="0"/>
          <w:numId w:val="39"/>
        </w:numPr>
        <w:jc w:val="left"/>
      </w:pPr>
      <w:r>
        <w:t>Allow</w:t>
      </w:r>
      <w:r w:rsidR="00E360C0">
        <w:t>s</w:t>
      </w:r>
      <w:r>
        <w:t xml:space="preserve"> performance analysis: cycle count, transaction count, execution time, communication bandwidth and throughput</w:t>
      </w:r>
    </w:p>
    <w:p w14:paraId="6F4BFEA9" w14:textId="77777777" w:rsidR="003551B9" w:rsidRDefault="003551B9" w:rsidP="003551B9">
      <w:pPr>
        <w:jc w:val="left"/>
      </w:pPr>
      <w:r w:rsidRPr="00461422">
        <w:rPr>
          <w:b/>
        </w:rPr>
        <w:t>Subtasks:</w:t>
      </w:r>
    </w:p>
    <w:p w14:paraId="51757C60" w14:textId="77777777" w:rsidR="003551B9" w:rsidRDefault="003551B9" w:rsidP="003551B9">
      <w:pPr>
        <w:numPr>
          <w:ilvl w:val="0"/>
          <w:numId w:val="37"/>
        </w:numPr>
        <w:jc w:val="left"/>
      </w:pPr>
      <w:r>
        <w:t>Produce the VPI</w:t>
      </w:r>
    </w:p>
    <w:p w14:paraId="233146C5" w14:textId="77777777" w:rsidR="003551B9" w:rsidRPr="00461422" w:rsidRDefault="003551B9" w:rsidP="003551B9">
      <w:pPr>
        <w:numPr>
          <w:ilvl w:val="0"/>
          <w:numId w:val="37"/>
        </w:numPr>
        <w:jc w:val="left"/>
        <w:rPr>
          <w:b/>
        </w:rPr>
      </w:pPr>
      <w:r>
        <w:t xml:space="preserve">Determine the information that the VPI analysis tools need from the </w:t>
      </w:r>
      <w:proofErr w:type="spellStart"/>
      <w:r>
        <w:t>SystemC</w:t>
      </w:r>
      <w:proofErr w:type="spellEnd"/>
      <w:r>
        <w:t xml:space="preserve"> IP models</w:t>
      </w:r>
    </w:p>
    <w:p w14:paraId="3474A984" w14:textId="77777777" w:rsidR="003551B9" w:rsidRPr="00461422" w:rsidRDefault="003551B9" w:rsidP="003551B9">
      <w:pPr>
        <w:numPr>
          <w:ilvl w:val="0"/>
          <w:numId w:val="37"/>
        </w:numPr>
        <w:jc w:val="left"/>
        <w:rPr>
          <w:b/>
        </w:rPr>
      </w:pPr>
      <w:r>
        <w:t>Define an efficient mechanism to obtain such information during simulation</w:t>
      </w:r>
    </w:p>
    <w:p w14:paraId="7A97FE66" w14:textId="77777777" w:rsidR="003551B9" w:rsidRPr="00461422" w:rsidRDefault="003551B9" w:rsidP="003551B9">
      <w:pPr>
        <w:numPr>
          <w:ilvl w:val="0"/>
          <w:numId w:val="37"/>
        </w:numPr>
        <w:jc w:val="left"/>
        <w:rPr>
          <w:b/>
        </w:rPr>
      </w:pPr>
      <w:r>
        <w:t>Define the appropriate IP interconnection mechanisms</w:t>
      </w:r>
    </w:p>
    <w:p w14:paraId="340779E7" w14:textId="77777777" w:rsidR="003551B9" w:rsidRPr="00461422" w:rsidRDefault="003551B9" w:rsidP="003551B9">
      <w:pPr>
        <w:numPr>
          <w:ilvl w:val="0"/>
          <w:numId w:val="37"/>
        </w:numPr>
        <w:jc w:val="left"/>
        <w:rPr>
          <w:b/>
        </w:rPr>
      </w:pPr>
      <w:r>
        <w:t xml:space="preserve">Implement the appropriate </w:t>
      </w:r>
      <w:proofErr w:type="spellStart"/>
      <w:r>
        <w:t>transactors</w:t>
      </w:r>
      <w:proofErr w:type="spellEnd"/>
    </w:p>
    <w:p w14:paraId="1DDC6DA9" w14:textId="77777777" w:rsidR="003551B9" w:rsidRPr="00D70E52" w:rsidRDefault="003551B9" w:rsidP="003551B9">
      <w:pPr>
        <w:numPr>
          <w:ilvl w:val="0"/>
          <w:numId w:val="37"/>
        </w:numPr>
        <w:jc w:val="left"/>
        <w:rPr>
          <w:b/>
        </w:rPr>
      </w:pPr>
      <w:r>
        <w:t>Produce a first iteration of the DF document</w:t>
      </w:r>
    </w:p>
    <w:p w14:paraId="2C679E99" w14:textId="77777777" w:rsidR="003551B9" w:rsidRDefault="003551B9" w:rsidP="003551B9">
      <w:pPr>
        <w:jc w:val="left"/>
      </w:pPr>
      <w:r w:rsidRPr="009E44E9">
        <w:rPr>
          <w:b/>
        </w:rPr>
        <w:t>Outputs:</w:t>
      </w:r>
    </w:p>
    <w:p w14:paraId="1E3C21E2" w14:textId="77777777" w:rsidR="003551B9" w:rsidRDefault="003551B9" w:rsidP="003551B9">
      <w:pPr>
        <w:numPr>
          <w:ilvl w:val="0"/>
          <w:numId w:val="38"/>
        </w:numPr>
        <w:jc w:val="left"/>
      </w:pPr>
      <w:r>
        <w:t xml:space="preserve">Updated </w:t>
      </w:r>
      <w:proofErr w:type="spellStart"/>
      <w:r>
        <w:t>SystemC</w:t>
      </w:r>
      <w:proofErr w:type="spellEnd"/>
      <w:r>
        <w:t xml:space="preserve"> IP Model Library / </w:t>
      </w:r>
      <w:proofErr w:type="spellStart"/>
      <w:r>
        <w:t>Transactor</w:t>
      </w:r>
      <w:proofErr w:type="spellEnd"/>
      <w:r>
        <w:t xml:space="preserve"> Library</w:t>
      </w:r>
    </w:p>
    <w:p w14:paraId="03ECADD4" w14:textId="77777777" w:rsidR="003551B9" w:rsidRPr="009E44E9" w:rsidRDefault="003551B9" w:rsidP="003551B9">
      <w:pPr>
        <w:numPr>
          <w:ilvl w:val="0"/>
          <w:numId w:val="38"/>
        </w:numPr>
        <w:jc w:val="left"/>
        <w:rPr>
          <w:b/>
        </w:rPr>
      </w:pPr>
      <w:r>
        <w:t>Design Flow User Manual</w:t>
      </w:r>
    </w:p>
    <w:p w14:paraId="29D53F83" w14:textId="77777777" w:rsidR="003551B9" w:rsidRPr="002B451F" w:rsidRDefault="003551B9" w:rsidP="003551B9">
      <w:pPr>
        <w:numPr>
          <w:ilvl w:val="0"/>
          <w:numId w:val="38"/>
        </w:numPr>
        <w:jc w:val="left"/>
        <w:rPr>
          <w:b/>
        </w:rPr>
      </w:pPr>
      <w:r>
        <w:t>Design Flow document: Interconnection infrastructure and analysis capability</w:t>
      </w:r>
    </w:p>
    <w:p w14:paraId="74F23F7B" w14:textId="77777777" w:rsidR="003551B9" w:rsidRPr="007D4E3D" w:rsidRDefault="003551B9" w:rsidP="003551B9">
      <w:pPr>
        <w:jc w:val="left"/>
        <w:rPr>
          <w:b/>
        </w:rPr>
      </w:pPr>
    </w:p>
    <w:p w14:paraId="0C7A490C" w14:textId="77777777" w:rsidR="003551B9" w:rsidRDefault="003551B9" w:rsidP="003551B9">
      <w:pPr>
        <w:pStyle w:val="berschrift4"/>
      </w:pPr>
      <w:bookmarkStart w:id="31" w:name="_Toc127424652"/>
      <w:bookmarkStart w:id="32" w:name="_Toc130551772"/>
      <w:r w:rsidRPr="009E44E9">
        <w:t xml:space="preserve">Task </w:t>
      </w:r>
      <w:r>
        <w:t>6</w:t>
      </w:r>
      <w:r w:rsidRPr="009E44E9">
        <w:t>:</w:t>
      </w:r>
      <w:r>
        <w:t xml:space="preserve"> Proof-of-concept VP Development (WP 2200)</w:t>
      </w:r>
      <w:bookmarkEnd w:id="31"/>
      <w:bookmarkEnd w:id="32"/>
    </w:p>
    <w:p w14:paraId="4A511279" w14:textId="4A9572A7" w:rsidR="003551B9" w:rsidRDefault="003551B9" w:rsidP="003551B9">
      <w:r>
        <w:t>In Task 6, we define</w:t>
      </w:r>
      <w:r w:rsidR="00996F37">
        <w:t>d</w:t>
      </w:r>
      <w:r>
        <w:t xml:space="preserve"> and implement</w:t>
      </w:r>
      <w:r w:rsidR="00996F37">
        <w:t>ed</w:t>
      </w:r>
      <w:r>
        <w:t xml:space="preserve"> the proof-of-concept VP (</w:t>
      </w:r>
      <w:r>
        <w:fldChar w:fldCharType="begin"/>
      </w:r>
      <w:r>
        <w:instrText xml:space="preserve"> REF _Ref127439091 \h </w:instrText>
      </w:r>
      <w:r>
        <w:fldChar w:fldCharType="separate"/>
      </w:r>
      <w:r w:rsidR="008E364D">
        <w:t xml:space="preserve">Figure </w:t>
      </w:r>
      <w:r w:rsidR="008E364D">
        <w:rPr>
          <w:noProof/>
        </w:rPr>
        <w:t>3</w:t>
      </w:r>
      <w:r>
        <w:fldChar w:fldCharType="end"/>
      </w:r>
      <w:r>
        <w:t xml:space="preserve">) using all the </w:t>
      </w:r>
      <w:proofErr w:type="spellStart"/>
      <w:r>
        <w:t>SystemC</w:t>
      </w:r>
      <w:proofErr w:type="spellEnd"/>
      <w:r>
        <w:t xml:space="preserve"> IP models, the VPI and DF from t</w:t>
      </w:r>
      <w:r w:rsidR="00996F37">
        <w:t>he previous tasks. This VP</w:t>
      </w:r>
      <w:r>
        <w:t xml:space="preserve"> run</w:t>
      </w:r>
      <w:r w:rsidR="00996F37">
        <w:t>s</w:t>
      </w:r>
      <w:r>
        <w:t xml:space="preserve"> software stimulating all the connected IP models. </w:t>
      </w:r>
    </w:p>
    <w:p w14:paraId="233E7FE1" w14:textId="430F3CF5" w:rsidR="003551B9" w:rsidRDefault="003551B9" w:rsidP="003551B9">
      <w:pPr>
        <w:keepNext/>
        <w:jc w:val="center"/>
      </w:pPr>
      <w:r w:rsidRPr="00063043">
        <w:rPr>
          <w:noProof/>
          <w:lang w:val="de-DE"/>
        </w:rPr>
        <w:drawing>
          <wp:inline distT="0" distB="0" distL="0" distR="0" wp14:anchorId="3AA24FBB" wp14:editId="7FD992C5">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2FBC9F00" w14:textId="77777777" w:rsidR="003551B9" w:rsidRDefault="003551B9" w:rsidP="003551B9">
      <w:pPr>
        <w:pStyle w:val="Beschriftung"/>
        <w:jc w:val="center"/>
      </w:pPr>
      <w:bookmarkStart w:id="33" w:name="_Ref127439091"/>
      <w:bookmarkStart w:id="34" w:name="_Toc130549800"/>
      <w:r>
        <w:t xml:space="preserve">Figure </w:t>
      </w:r>
      <w:r>
        <w:fldChar w:fldCharType="begin"/>
      </w:r>
      <w:r>
        <w:instrText xml:space="preserve"> SEQ Figure \* ARABIC </w:instrText>
      </w:r>
      <w:r>
        <w:fldChar w:fldCharType="separate"/>
      </w:r>
      <w:r w:rsidR="008E364D">
        <w:rPr>
          <w:noProof/>
        </w:rPr>
        <w:t>3</w:t>
      </w:r>
      <w:r>
        <w:fldChar w:fldCharType="end"/>
      </w:r>
      <w:bookmarkEnd w:id="33"/>
      <w:r>
        <w:t xml:space="preserve"> - Proof-of-concept VP hardware model</w:t>
      </w:r>
      <w:bookmarkEnd w:id="34"/>
    </w:p>
    <w:p w14:paraId="31847891" w14:textId="3EB21BE6" w:rsidR="003551B9" w:rsidRPr="00983293" w:rsidRDefault="003551B9" w:rsidP="003551B9">
      <w:pPr>
        <w:rPr>
          <w:i/>
          <w:sz w:val="20"/>
        </w:rPr>
      </w:pPr>
      <w:r>
        <w:t xml:space="preserve">The </w:t>
      </w:r>
      <w:r>
        <w:rPr>
          <w:lang w:eastAsia="fr-FR"/>
        </w:rPr>
        <w:t>proof-of-concept</w:t>
      </w:r>
      <w:r>
        <w:t xml:space="preserve"> VP contains a single CPU in a simple configuration.</w:t>
      </w:r>
      <w:r w:rsidRPr="00983293">
        <w:rPr>
          <w:i/>
          <w:sz w:val="20"/>
        </w:rPr>
        <w:t xml:space="preserve"> </w:t>
      </w:r>
    </w:p>
    <w:p w14:paraId="4212282B" w14:textId="5E6BF30D" w:rsidR="003551B9" w:rsidRDefault="003551B9" w:rsidP="003551B9">
      <w:r>
        <w:t xml:space="preserve">The software running on the VP can be any </w:t>
      </w:r>
      <w:r w:rsidR="00E360C0">
        <w:t>SPARC LEON</w:t>
      </w:r>
      <w:r>
        <w:t xml:space="preserve">3 executable. In our example </w:t>
      </w:r>
      <w:r w:rsidR="00E360C0">
        <w:t xml:space="preserve">we used </w:t>
      </w:r>
      <w:r>
        <w:t xml:space="preserve">bare-metal </w:t>
      </w:r>
      <w:proofErr w:type="spellStart"/>
      <w:r w:rsidR="00E360C0">
        <w:t>M</w:t>
      </w:r>
      <w:r>
        <w:t>i</w:t>
      </w:r>
      <w:r w:rsidR="00E360C0">
        <w:t>B</w:t>
      </w:r>
      <w:r>
        <w:t>ench</w:t>
      </w:r>
      <w:proofErr w:type="spellEnd"/>
      <w:r>
        <w:t xml:space="preserve"> tests </w:t>
      </w:r>
      <w:r w:rsidR="00445CA4">
        <w:t>and</w:t>
      </w:r>
      <w:r>
        <w:t xml:space="preserve"> in the </w:t>
      </w:r>
      <w:r w:rsidR="00E360C0">
        <w:t>h</w:t>
      </w:r>
      <w:r>
        <w:t>igh</w:t>
      </w:r>
      <w:r w:rsidR="00E360C0">
        <w:t>-l</w:t>
      </w:r>
      <w:r>
        <w:t xml:space="preserve">evel DSE </w:t>
      </w:r>
      <w:r w:rsidR="00E360C0">
        <w:t>d</w:t>
      </w:r>
      <w:r>
        <w:t xml:space="preserve">emonstration </w:t>
      </w:r>
      <w:proofErr w:type="gramStart"/>
      <w:r>
        <w:t>a</w:t>
      </w:r>
      <w:r w:rsidR="00E360C0">
        <w:t>n</w:t>
      </w:r>
      <w:proofErr w:type="gramEnd"/>
      <w:r>
        <w:t xml:space="preserve"> application containing RTEMS OS (</w:t>
      </w:r>
      <w:r>
        <w:fldChar w:fldCharType="begin"/>
      </w:r>
      <w:r>
        <w:instrText xml:space="preserve"> REF _Ref127436409 \h </w:instrText>
      </w:r>
      <w:r>
        <w:fldChar w:fldCharType="separate"/>
      </w:r>
      <w:r w:rsidR="008E364D">
        <w:t xml:space="preserve">Figure </w:t>
      </w:r>
      <w:r w:rsidR="008E364D">
        <w:rPr>
          <w:noProof/>
        </w:rPr>
        <w:t>4</w:t>
      </w:r>
      <w:r>
        <w:fldChar w:fldCharType="end"/>
      </w:r>
      <w:r>
        <w:t xml:space="preserve">). </w:t>
      </w:r>
    </w:p>
    <w:p w14:paraId="4D9BDD20" w14:textId="77777777" w:rsidR="003551B9" w:rsidRPr="00760BFB" w:rsidRDefault="003551B9" w:rsidP="003551B9"/>
    <w:p w14:paraId="6F7EF6DA" w14:textId="1AFAFB32" w:rsidR="003551B9" w:rsidRDefault="003551B9" w:rsidP="003551B9">
      <w:pPr>
        <w:keepNext/>
        <w:jc w:val="center"/>
      </w:pPr>
      <w:r>
        <w:rPr>
          <w:noProof/>
          <w:lang w:val="de-DE"/>
        </w:rPr>
        <w:drawing>
          <wp:inline distT="0" distB="0" distL="0" distR="0" wp14:anchorId="30E7FB94" wp14:editId="0251E641">
            <wp:extent cx="5080000" cy="1889760"/>
            <wp:effectExtent l="0" t="0" r="0" b="0"/>
            <wp:docPr id="1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0" cy="1889760"/>
                    </a:xfrm>
                    <a:prstGeom prst="rect">
                      <a:avLst/>
                    </a:prstGeom>
                    <a:noFill/>
                    <a:ln>
                      <a:noFill/>
                    </a:ln>
                  </pic:spPr>
                </pic:pic>
              </a:graphicData>
            </a:graphic>
          </wp:inline>
        </w:drawing>
      </w:r>
    </w:p>
    <w:p w14:paraId="74D10E6A" w14:textId="77777777" w:rsidR="003551B9" w:rsidRDefault="003551B9" w:rsidP="003551B9">
      <w:pPr>
        <w:pStyle w:val="Beschriftung"/>
        <w:jc w:val="center"/>
      </w:pPr>
      <w:bookmarkStart w:id="35" w:name="_Ref127436409"/>
      <w:bookmarkStart w:id="36" w:name="_Toc130549801"/>
      <w:r>
        <w:t xml:space="preserve">Figure </w:t>
      </w:r>
      <w:r>
        <w:fldChar w:fldCharType="begin"/>
      </w:r>
      <w:r>
        <w:instrText xml:space="preserve"> SEQ Figure \* ARABIC </w:instrText>
      </w:r>
      <w:r>
        <w:fldChar w:fldCharType="separate"/>
      </w:r>
      <w:r w:rsidR="008E364D">
        <w:rPr>
          <w:noProof/>
        </w:rPr>
        <w:t>4</w:t>
      </w:r>
      <w:r>
        <w:fldChar w:fldCharType="end"/>
      </w:r>
      <w:bookmarkEnd w:id="35"/>
      <w:r>
        <w:t xml:space="preserve"> - Proof-of-concept VP software model</w:t>
      </w:r>
      <w:bookmarkEnd w:id="36"/>
    </w:p>
    <w:p w14:paraId="1322F737" w14:textId="6E58162F" w:rsidR="003551B9" w:rsidRDefault="003551B9" w:rsidP="003551B9">
      <w:r>
        <w:t xml:space="preserve">Appropriate </w:t>
      </w:r>
      <w:r w:rsidR="00445CA4">
        <w:t>test benches</w:t>
      </w:r>
      <w:r>
        <w:t xml:space="preserve"> have been selected from the </w:t>
      </w:r>
      <w:proofErr w:type="spellStart"/>
      <w:r>
        <w:t>MiBench</w:t>
      </w:r>
      <w:proofErr w:type="spellEnd"/>
      <w:r>
        <w:t xml:space="preserve"> suite (</w:t>
      </w:r>
      <w:r>
        <w:fldChar w:fldCharType="begin"/>
      </w:r>
      <w:r>
        <w:instrText xml:space="preserve"> REF _Ref127442329 \h </w:instrText>
      </w:r>
      <w:r>
        <w:fldChar w:fldCharType="separate"/>
      </w:r>
      <w:r w:rsidR="008E364D">
        <w:t xml:space="preserve">Table </w:t>
      </w:r>
      <w:r w:rsidR="008E364D">
        <w:rPr>
          <w:noProof/>
        </w:rPr>
        <w:t>4</w:t>
      </w:r>
      <w:r>
        <w:fldChar w:fldCharType="end"/>
      </w:r>
      <w:r>
        <w:t xml:space="preserve">). All C Code is going to be compiled with GCC and will be linked against the </w:t>
      </w:r>
      <w:proofErr w:type="spellStart"/>
      <w:r>
        <w:t>Gaisler</w:t>
      </w:r>
      <w:proofErr w:type="spellEnd"/>
      <w:r>
        <w:t xml:space="preserve"> bare-metal </w:t>
      </w:r>
      <w:proofErr w:type="spellStart"/>
      <w:r>
        <w:t>Newlib</w:t>
      </w:r>
      <w:proofErr w:type="spellEnd"/>
      <w:r>
        <w:t xml:space="preserve"> C library.</w:t>
      </w:r>
    </w:p>
    <w:p w14:paraId="3F72B273" w14:textId="77777777" w:rsidR="003551B9" w:rsidRPr="00307B0F" w:rsidRDefault="003551B9" w:rsidP="003551B9"/>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183"/>
        <w:gridCol w:w="2898"/>
        <w:gridCol w:w="3410"/>
      </w:tblGrid>
      <w:tr w:rsidR="003551B9" w14:paraId="63B97ABC" w14:textId="77777777" w:rsidTr="003551B9">
        <w:trPr>
          <w:trHeight w:val="401"/>
          <w:jc w:val="center"/>
        </w:trPr>
        <w:tc>
          <w:tcPr>
            <w:tcW w:w="1157" w:type="dxa"/>
            <w:tcBorders>
              <w:top w:val="single" w:sz="24" w:space="0" w:color="000000"/>
              <w:left w:val="single" w:sz="24" w:space="0" w:color="000000"/>
              <w:bottom w:val="single" w:sz="24" w:space="0" w:color="000000"/>
              <w:right w:val="single" w:sz="4" w:space="0" w:color="000000"/>
            </w:tcBorders>
            <w:shd w:val="solid" w:color="C6D9F1" w:fill="auto"/>
          </w:tcPr>
          <w:p w14:paraId="2E34CBD5" w14:textId="77777777" w:rsidR="003551B9" w:rsidRPr="00400C20" w:rsidRDefault="003551B9" w:rsidP="003551B9">
            <w:pPr>
              <w:jc w:val="left"/>
              <w:rPr>
                <w:b/>
              </w:rPr>
            </w:pPr>
            <w:r w:rsidRPr="00400C20">
              <w:rPr>
                <w:b/>
              </w:rPr>
              <w:lastRenderedPageBreak/>
              <w:t>Number</w:t>
            </w:r>
          </w:p>
        </w:tc>
        <w:tc>
          <w:tcPr>
            <w:tcW w:w="2898" w:type="dxa"/>
            <w:tcBorders>
              <w:top w:val="single" w:sz="24" w:space="0" w:color="000000"/>
              <w:left w:val="single" w:sz="4" w:space="0" w:color="000000"/>
              <w:bottom w:val="single" w:sz="24" w:space="0" w:color="000000"/>
              <w:right w:val="single" w:sz="4" w:space="0" w:color="000000"/>
            </w:tcBorders>
            <w:shd w:val="solid" w:color="C6D9F1" w:fill="auto"/>
          </w:tcPr>
          <w:p w14:paraId="3A7C6CFE" w14:textId="77777777" w:rsidR="003551B9" w:rsidRPr="00400C20" w:rsidRDefault="003551B9" w:rsidP="003551B9">
            <w:pPr>
              <w:rPr>
                <w:b/>
              </w:rPr>
            </w:pPr>
            <w:r w:rsidRPr="00400C20">
              <w:rPr>
                <w:b/>
              </w:rPr>
              <w:t>Benchmark</w:t>
            </w:r>
          </w:p>
        </w:tc>
        <w:tc>
          <w:tcPr>
            <w:tcW w:w="3410" w:type="dxa"/>
            <w:tcBorders>
              <w:top w:val="single" w:sz="24" w:space="0" w:color="000000"/>
              <w:left w:val="single" w:sz="4" w:space="0" w:color="000000"/>
              <w:bottom w:val="single" w:sz="24" w:space="0" w:color="000000"/>
              <w:right w:val="single" w:sz="24" w:space="0" w:color="000000"/>
            </w:tcBorders>
            <w:shd w:val="solid" w:color="C6D9F1" w:fill="auto"/>
          </w:tcPr>
          <w:p w14:paraId="526E121B" w14:textId="77777777" w:rsidR="003551B9" w:rsidRPr="00400C20" w:rsidRDefault="003551B9" w:rsidP="003551B9">
            <w:pPr>
              <w:rPr>
                <w:b/>
              </w:rPr>
            </w:pPr>
            <w:r w:rsidRPr="00400C20">
              <w:rPr>
                <w:b/>
              </w:rPr>
              <w:t>Application Domain</w:t>
            </w:r>
          </w:p>
        </w:tc>
      </w:tr>
      <w:tr w:rsidR="003551B9" w14:paraId="5360C1D5" w14:textId="77777777" w:rsidTr="003551B9">
        <w:trPr>
          <w:trHeight w:val="401"/>
          <w:jc w:val="center"/>
        </w:trPr>
        <w:tc>
          <w:tcPr>
            <w:tcW w:w="1157" w:type="dxa"/>
            <w:tcBorders>
              <w:top w:val="single" w:sz="24" w:space="0" w:color="000000"/>
              <w:left w:val="single" w:sz="24" w:space="0" w:color="000000"/>
              <w:bottom w:val="single" w:sz="4" w:space="0" w:color="000000"/>
              <w:right w:val="single" w:sz="4" w:space="0" w:color="000000"/>
            </w:tcBorders>
          </w:tcPr>
          <w:p w14:paraId="5DA671D6" w14:textId="77777777" w:rsidR="003551B9" w:rsidRDefault="003551B9" w:rsidP="003551B9">
            <w:r>
              <w:t>1</w:t>
            </w:r>
          </w:p>
        </w:tc>
        <w:tc>
          <w:tcPr>
            <w:tcW w:w="2898" w:type="dxa"/>
            <w:tcBorders>
              <w:top w:val="single" w:sz="24" w:space="0" w:color="000000"/>
              <w:left w:val="single" w:sz="4" w:space="0" w:color="000000"/>
              <w:bottom w:val="single" w:sz="4" w:space="0" w:color="000000"/>
              <w:right w:val="single" w:sz="4" w:space="0" w:color="000000"/>
            </w:tcBorders>
          </w:tcPr>
          <w:p w14:paraId="5569FC07" w14:textId="77777777" w:rsidR="003551B9" w:rsidRDefault="003551B9" w:rsidP="003551B9">
            <w:r>
              <w:t>Quick Sort</w:t>
            </w:r>
          </w:p>
        </w:tc>
        <w:tc>
          <w:tcPr>
            <w:tcW w:w="3410" w:type="dxa"/>
            <w:tcBorders>
              <w:top w:val="single" w:sz="24" w:space="0" w:color="000000"/>
              <w:left w:val="single" w:sz="4" w:space="0" w:color="000000"/>
              <w:bottom w:val="single" w:sz="4" w:space="0" w:color="000000"/>
              <w:right w:val="single" w:sz="24" w:space="0" w:color="000000"/>
            </w:tcBorders>
          </w:tcPr>
          <w:p w14:paraId="5DF677DA" w14:textId="77777777" w:rsidR="003551B9" w:rsidRDefault="003551B9" w:rsidP="003551B9">
            <w:r>
              <w:t>Automotive / Industrial</w:t>
            </w:r>
          </w:p>
        </w:tc>
      </w:tr>
      <w:tr w:rsidR="003551B9" w14:paraId="1C48E5E7" w14:textId="77777777" w:rsidTr="003551B9">
        <w:trPr>
          <w:trHeight w:val="417"/>
          <w:jc w:val="center"/>
        </w:trPr>
        <w:tc>
          <w:tcPr>
            <w:tcW w:w="1157" w:type="dxa"/>
            <w:tcBorders>
              <w:top w:val="single" w:sz="4" w:space="0" w:color="000000"/>
              <w:left w:val="single" w:sz="24" w:space="0" w:color="000000"/>
              <w:bottom w:val="single" w:sz="4" w:space="0" w:color="000000"/>
              <w:right w:val="single" w:sz="4" w:space="0" w:color="000000"/>
            </w:tcBorders>
            <w:shd w:val="solid" w:color="C6D9F1" w:fill="auto"/>
          </w:tcPr>
          <w:p w14:paraId="41F8E7D6" w14:textId="77777777" w:rsidR="003551B9" w:rsidRDefault="003551B9" w:rsidP="003551B9">
            <w:r>
              <w:t>2</w:t>
            </w:r>
          </w:p>
        </w:tc>
        <w:tc>
          <w:tcPr>
            <w:tcW w:w="2898" w:type="dxa"/>
            <w:tcBorders>
              <w:top w:val="single" w:sz="4" w:space="0" w:color="000000"/>
              <w:left w:val="single" w:sz="4" w:space="0" w:color="000000"/>
              <w:bottom w:val="single" w:sz="4" w:space="0" w:color="000000"/>
              <w:right w:val="single" w:sz="4" w:space="0" w:color="000000"/>
            </w:tcBorders>
            <w:shd w:val="solid" w:color="C6D9F1" w:fill="auto"/>
          </w:tcPr>
          <w:p w14:paraId="04E2E652" w14:textId="77777777" w:rsidR="003551B9" w:rsidRDefault="003551B9" w:rsidP="003551B9">
            <w:r>
              <w:t>JPEG</w:t>
            </w:r>
          </w:p>
        </w:tc>
        <w:tc>
          <w:tcPr>
            <w:tcW w:w="3410" w:type="dxa"/>
            <w:tcBorders>
              <w:top w:val="single" w:sz="4" w:space="0" w:color="000000"/>
              <w:left w:val="single" w:sz="4" w:space="0" w:color="000000"/>
              <w:bottom w:val="single" w:sz="4" w:space="0" w:color="000000"/>
              <w:right w:val="single" w:sz="24" w:space="0" w:color="000000"/>
            </w:tcBorders>
            <w:shd w:val="solid" w:color="C6D9F1" w:fill="auto"/>
          </w:tcPr>
          <w:p w14:paraId="0FAA88A5" w14:textId="77777777" w:rsidR="003551B9" w:rsidRDefault="003551B9" w:rsidP="003551B9">
            <w:r>
              <w:t>Consumer</w:t>
            </w:r>
          </w:p>
        </w:tc>
      </w:tr>
      <w:tr w:rsidR="003551B9" w14:paraId="22C1AD3C" w14:textId="77777777" w:rsidTr="003551B9">
        <w:trPr>
          <w:trHeight w:val="401"/>
          <w:jc w:val="center"/>
        </w:trPr>
        <w:tc>
          <w:tcPr>
            <w:tcW w:w="1157" w:type="dxa"/>
            <w:tcBorders>
              <w:top w:val="single" w:sz="4" w:space="0" w:color="000000"/>
              <w:left w:val="single" w:sz="24" w:space="0" w:color="000000"/>
              <w:bottom w:val="single" w:sz="4" w:space="0" w:color="000000"/>
              <w:right w:val="single" w:sz="4" w:space="0" w:color="000000"/>
            </w:tcBorders>
          </w:tcPr>
          <w:p w14:paraId="33A89F18" w14:textId="77777777" w:rsidR="003551B9" w:rsidRDefault="003551B9" w:rsidP="003551B9">
            <w:r>
              <w:t>3</w:t>
            </w:r>
          </w:p>
        </w:tc>
        <w:tc>
          <w:tcPr>
            <w:tcW w:w="2898" w:type="dxa"/>
            <w:tcBorders>
              <w:top w:val="single" w:sz="4" w:space="0" w:color="000000"/>
              <w:left w:val="single" w:sz="4" w:space="0" w:color="000000"/>
              <w:bottom w:val="single" w:sz="4" w:space="0" w:color="000000"/>
              <w:right w:val="single" w:sz="4" w:space="0" w:color="000000"/>
            </w:tcBorders>
          </w:tcPr>
          <w:p w14:paraId="66EC1CD4" w14:textId="72225B5F" w:rsidR="003551B9" w:rsidRDefault="002035BB" w:rsidP="003551B9">
            <w:proofErr w:type="spellStart"/>
            <w:r>
              <w:t>Textsearch</w:t>
            </w:r>
            <w:proofErr w:type="spellEnd"/>
          </w:p>
        </w:tc>
        <w:tc>
          <w:tcPr>
            <w:tcW w:w="3410" w:type="dxa"/>
            <w:tcBorders>
              <w:top w:val="single" w:sz="4" w:space="0" w:color="000000"/>
              <w:left w:val="single" w:sz="4" w:space="0" w:color="000000"/>
              <w:bottom w:val="single" w:sz="4" w:space="0" w:color="000000"/>
              <w:right w:val="single" w:sz="24" w:space="0" w:color="000000"/>
            </w:tcBorders>
          </w:tcPr>
          <w:p w14:paraId="0B1AEB4D" w14:textId="77777777" w:rsidR="003551B9" w:rsidRDefault="003551B9" w:rsidP="003551B9">
            <w:r>
              <w:t>Office</w:t>
            </w:r>
          </w:p>
        </w:tc>
      </w:tr>
      <w:tr w:rsidR="003551B9" w14:paraId="42F6A01C" w14:textId="77777777" w:rsidTr="003551B9">
        <w:trPr>
          <w:trHeight w:val="401"/>
          <w:jc w:val="center"/>
        </w:trPr>
        <w:tc>
          <w:tcPr>
            <w:tcW w:w="1157" w:type="dxa"/>
            <w:tcBorders>
              <w:top w:val="single" w:sz="4" w:space="0" w:color="000000"/>
              <w:left w:val="single" w:sz="24" w:space="0" w:color="000000"/>
              <w:bottom w:val="single" w:sz="4" w:space="0" w:color="000000"/>
              <w:right w:val="single" w:sz="4" w:space="0" w:color="000000"/>
            </w:tcBorders>
            <w:shd w:val="solid" w:color="C6D9F1" w:fill="auto"/>
          </w:tcPr>
          <w:p w14:paraId="7B1F9C7A" w14:textId="77777777" w:rsidR="003551B9" w:rsidRDefault="003551B9" w:rsidP="003551B9">
            <w:r>
              <w:t>4</w:t>
            </w:r>
          </w:p>
        </w:tc>
        <w:tc>
          <w:tcPr>
            <w:tcW w:w="2898" w:type="dxa"/>
            <w:tcBorders>
              <w:top w:val="single" w:sz="4" w:space="0" w:color="000000"/>
              <w:left w:val="single" w:sz="4" w:space="0" w:color="000000"/>
              <w:bottom w:val="single" w:sz="4" w:space="0" w:color="000000"/>
              <w:right w:val="single" w:sz="4" w:space="0" w:color="000000"/>
            </w:tcBorders>
            <w:shd w:val="solid" w:color="C6D9F1" w:fill="auto"/>
          </w:tcPr>
          <w:p w14:paraId="06C2F1AE" w14:textId="77777777" w:rsidR="003551B9" w:rsidRDefault="003551B9" w:rsidP="003551B9">
            <w:proofErr w:type="spellStart"/>
            <w:r>
              <w:t>Dijkstra</w:t>
            </w:r>
            <w:proofErr w:type="spellEnd"/>
          </w:p>
        </w:tc>
        <w:tc>
          <w:tcPr>
            <w:tcW w:w="3410" w:type="dxa"/>
            <w:tcBorders>
              <w:top w:val="single" w:sz="4" w:space="0" w:color="000000"/>
              <w:left w:val="single" w:sz="4" w:space="0" w:color="000000"/>
              <w:bottom w:val="single" w:sz="4" w:space="0" w:color="000000"/>
              <w:right w:val="single" w:sz="24" w:space="0" w:color="000000"/>
            </w:tcBorders>
            <w:shd w:val="solid" w:color="C6D9F1" w:fill="auto"/>
          </w:tcPr>
          <w:p w14:paraId="7FBE4F56" w14:textId="77777777" w:rsidR="003551B9" w:rsidRDefault="003551B9" w:rsidP="003551B9">
            <w:r>
              <w:t>Network</w:t>
            </w:r>
          </w:p>
        </w:tc>
      </w:tr>
      <w:tr w:rsidR="003551B9" w14:paraId="1079865F" w14:textId="77777777" w:rsidTr="003551B9">
        <w:trPr>
          <w:trHeight w:val="401"/>
          <w:jc w:val="center"/>
        </w:trPr>
        <w:tc>
          <w:tcPr>
            <w:tcW w:w="1157" w:type="dxa"/>
            <w:tcBorders>
              <w:top w:val="single" w:sz="4" w:space="0" w:color="000000"/>
              <w:left w:val="single" w:sz="24" w:space="0" w:color="000000"/>
              <w:bottom w:val="single" w:sz="4" w:space="0" w:color="000000"/>
              <w:right w:val="single" w:sz="4" w:space="0" w:color="000000"/>
            </w:tcBorders>
          </w:tcPr>
          <w:p w14:paraId="0A693468" w14:textId="77777777" w:rsidR="003551B9" w:rsidRDefault="003551B9" w:rsidP="003551B9">
            <w:r>
              <w:t>5</w:t>
            </w:r>
          </w:p>
        </w:tc>
        <w:tc>
          <w:tcPr>
            <w:tcW w:w="2898" w:type="dxa"/>
            <w:tcBorders>
              <w:top w:val="single" w:sz="4" w:space="0" w:color="000000"/>
              <w:left w:val="single" w:sz="4" w:space="0" w:color="000000"/>
              <w:bottom w:val="single" w:sz="4" w:space="0" w:color="000000"/>
              <w:right w:val="single" w:sz="4" w:space="0" w:color="000000"/>
            </w:tcBorders>
          </w:tcPr>
          <w:p w14:paraId="010C3248" w14:textId="24A54595" w:rsidR="003551B9" w:rsidRDefault="002035BB" w:rsidP="003551B9">
            <w:r>
              <w:t>AES</w:t>
            </w:r>
          </w:p>
        </w:tc>
        <w:tc>
          <w:tcPr>
            <w:tcW w:w="3410" w:type="dxa"/>
            <w:tcBorders>
              <w:top w:val="single" w:sz="4" w:space="0" w:color="000000"/>
              <w:left w:val="single" w:sz="4" w:space="0" w:color="000000"/>
              <w:bottom w:val="single" w:sz="4" w:space="0" w:color="000000"/>
              <w:right w:val="single" w:sz="24" w:space="0" w:color="000000"/>
            </w:tcBorders>
          </w:tcPr>
          <w:p w14:paraId="4BF1A5FC" w14:textId="77777777" w:rsidR="003551B9" w:rsidRDefault="003551B9" w:rsidP="003551B9">
            <w:r>
              <w:t>Security</w:t>
            </w:r>
          </w:p>
        </w:tc>
      </w:tr>
      <w:tr w:rsidR="003551B9" w14:paraId="751D4D0F" w14:textId="77777777" w:rsidTr="003551B9">
        <w:trPr>
          <w:trHeight w:val="401"/>
          <w:jc w:val="center"/>
        </w:trPr>
        <w:tc>
          <w:tcPr>
            <w:tcW w:w="1157" w:type="dxa"/>
            <w:tcBorders>
              <w:top w:val="single" w:sz="4" w:space="0" w:color="000000"/>
              <w:left w:val="single" w:sz="24" w:space="0" w:color="000000"/>
              <w:bottom w:val="single" w:sz="24" w:space="0" w:color="000000"/>
              <w:right w:val="single" w:sz="4" w:space="0" w:color="000000"/>
            </w:tcBorders>
            <w:shd w:val="solid" w:color="C6D9F1" w:fill="auto"/>
          </w:tcPr>
          <w:p w14:paraId="2124B6F1" w14:textId="77777777" w:rsidR="003551B9" w:rsidRDefault="003551B9" w:rsidP="003551B9">
            <w:r>
              <w:t>6</w:t>
            </w:r>
          </w:p>
        </w:tc>
        <w:tc>
          <w:tcPr>
            <w:tcW w:w="2898" w:type="dxa"/>
            <w:tcBorders>
              <w:top w:val="single" w:sz="4" w:space="0" w:color="000000"/>
              <w:left w:val="single" w:sz="4" w:space="0" w:color="000000"/>
              <w:bottom w:val="single" w:sz="24" w:space="0" w:color="000000"/>
              <w:right w:val="single" w:sz="4" w:space="0" w:color="000000"/>
            </w:tcBorders>
            <w:shd w:val="solid" w:color="C6D9F1" w:fill="auto"/>
          </w:tcPr>
          <w:p w14:paraId="188AF985" w14:textId="77777777" w:rsidR="003551B9" w:rsidRDefault="003551B9" w:rsidP="003551B9">
            <w:r>
              <w:t>FFT</w:t>
            </w:r>
          </w:p>
        </w:tc>
        <w:tc>
          <w:tcPr>
            <w:tcW w:w="3410" w:type="dxa"/>
            <w:tcBorders>
              <w:top w:val="single" w:sz="4" w:space="0" w:color="000000"/>
              <w:left w:val="single" w:sz="4" w:space="0" w:color="000000"/>
              <w:bottom w:val="single" w:sz="24" w:space="0" w:color="000000"/>
              <w:right w:val="single" w:sz="24" w:space="0" w:color="000000"/>
            </w:tcBorders>
            <w:shd w:val="solid" w:color="C6D9F1" w:fill="auto"/>
          </w:tcPr>
          <w:p w14:paraId="26931F1C" w14:textId="77777777" w:rsidR="003551B9" w:rsidRDefault="003551B9" w:rsidP="003551B9">
            <w:pPr>
              <w:keepNext/>
            </w:pPr>
            <w:r>
              <w:t>Telecommunication</w:t>
            </w:r>
          </w:p>
        </w:tc>
      </w:tr>
    </w:tbl>
    <w:p w14:paraId="00223B21" w14:textId="77777777" w:rsidR="003551B9" w:rsidRDefault="003551B9" w:rsidP="003551B9">
      <w:pPr>
        <w:pStyle w:val="Beschriftung"/>
        <w:jc w:val="center"/>
      </w:pPr>
      <w:bookmarkStart w:id="37" w:name="_Ref127442329"/>
      <w:bookmarkStart w:id="38" w:name="_Ref127500933"/>
      <w:bookmarkStart w:id="39" w:name="_Toc130549806"/>
      <w:bookmarkStart w:id="40" w:name="_Toc214958417"/>
      <w:r>
        <w:t xml:space="preserve">Table </w:t>
      </w:r>
      <w:r>
        <w:fldChar w:fldCharType="begin"/>
      </w:r>
      <w:r>
        <w:instrText xml:space="preserve"> SEQ Table \* ARABIC </w:instrText>
      </w:r>
      <w:r>
        <w:fldChar w:fldCharType="separate"/>
      </w:r>
      <w:r w:rsidR="008E364D">
        <w:rPr>
          <w:noProof/>
        </w:rPr>
        <w:t>4</w:t>
      </w:r>
      <w:r>
        <w:fldChar w:fldCharType="end"/>
      </w:r>
      <w:bookmarkEnd w:id="37"/>
      <w:r>
        <w:t xml:space="preserve"> - </w:t>
      </w:r>
      <w:proofErr w:type="spellStart"/>
      <w:r>
        <w:t>MiBench</w:t>
      </w:r>
      <w:proofErr w:type="spellEnd"/>
      <w:r>
        <w:t xml:space="preserve"> (selected)</w:t>
      </w:r>
      <w:bookmarkEnd w:id="38"/>
      <w:bookmarkEnd w:id="39"/>
      <w:bookmarkEnd w:id="40"/>
    </w:p>
    <w:p w14:paraId="3C430C13" w14:textId="77777777" w:rsidR="003551B9" w:rsidRPr="002521A8" w:rsidRDefault="003551B9" w:rsidP="003551B9"/>
    <w:p w14:paraId="7332F963" w14:textId="204FF462" w:rsidR="003551B9" w:rsidRDefault="003551B9" w:rsidP="003551B9">
      <w:r>
        <w:t xml:space="preserve">The </w:t>
      </w:r>
      <w:r w:rsidR="00996F37">
        <w:t xml:space="preserve">proof-of-concept VP </w:t>
      </w:r>
      <w:r w:rsidR="00445CA4">
        <w:t>was</w:t>
      </w:r>
      <w:r>
        <w:t xml:space="preserve"> implemented using the </w:t>
      </w:r>
      <w:r>
        <w:rPr>
          <w:lang w:eastAsia="fr-FR"/>
        </w:rPr>
        <w:t>DF</w:t>
      </w:r>
      <w:r w:rsidR="00996F37">
        <w:t xml:space="preserve">, which </w:t>
      </w:r>
      <w:r w:rsidR="00445CA4">
        <w:t>was</w:t>
      </w:r>
      <w:r>
        <w:t xml:space="preserve"> updated with all the lessons and experience gained during the actua</w:t>
      </w:r>
      <w:r w:rsidR="00996F37">
        <w:t xml:space="preserve">l VP development. The VP </w:t>
      </w:r>
      <w:r w:rsidR="00445CA4">
        <w:t>was</w:t>
      </w:r>
      <w:r>
        <w:t xml:space="preserve"> profiled and benchmarked, reporting its simulation performance in transactions per second, as specified in Annex A 1.3 of the RD01.</w:t>
      </w:r>
    </w:p>
    <w:p w14:paraId="059633F1" w14:textId="365F1311" w:rsidR="003551B9" w:rsidRDefault="00996F37" w:rsidP="003551B9">
      <w:pPr>
        <w:jc w:val="left"/>
      </w:pPr>
      <w:r>
        <w:t>The proof-of-concept VP</w:t>
      </w:r>
      <w:r w:rsidR="003551B9">
        <w:t>:</w:t>
      </w:r>
    </w:p>
    <w:p w14:paraId="6E536A75" w14:textId="0BBECC7F" w:rsidR="003551B9" w:rsidRDefault="003551B9" w:rsidP="003551B9">
      <w:pPr>
        <w:numPr>
          <w:ilvl w:val="0"/>
          <w:numId w:val="40"/>
        </w:numPr>
        <w:jc w:val="left"/>
      </w:pPr>
      <w:r>
        <w:t>Demonstrate</w:t>
      </w:r>
      <w:r w:rsidR="00445CA4">
        <w:t>s</w:t>
      </w:r>
      <w:r>
        <w:t xml:space="preserve"> the application of the </w:t>
      </w:r>
      <w:r>
        <w:rPr>
          <w:lang w:eastAsia="fr-FR"/>
        </w:rPr>
        <w:t>DF</w:t>
      </w:r>
      <w:r>
        <w:t xml:space="preserve"> on a typical </w:t>
      </w:r>
      <w:proofErr w:type="spellStart"/>
      <w:r>
        <w:t>SoC</w:t>
      </w:r>
      <w:proofErr w:type="spellEnd"/>
      <w:r>
        <w:t>, showing how it can be used for performance analysis and design trade-off</w:t>
      </w:r>
    </w:p>
    <w:p w14:paraId="1127F667" w14:textId="786B473E" w:rsidR="003551B9" w:rsidRPr="00FA5227" w:rsidRDefault="00445CA4" w:rsidP="003551B9">
      <w:pPr>
        <w:numPr>
          <w:ilvl w:val="0"/>
          <w:numId w:val="40"/>
        </w:numPr>
        <w:jc w:val="left"/>
        <w:rPr>
          <w:b/>
        </w:rPr>
      </w:pPr>
      <w:r>
        <w:t>Is</w:t>
      </w:r>
      <w:r w:rsidR="003551B9">
        <w:t xml:space="preserve"> a single distributable application that acts as a virtual development board, on which software can be run and performance can be </w:t>
      </w:r>
      <w:proofErr w:type="gramStart"/>
      <w:r w:rsidR="003551B9">
        <w:t>estimated.</w:t>
      </w:r>
      <w:proofErr w:type="gramEnd"/>
    </w:p>
    <w:p w14:paraId="45249679" w14:textId="77777777" w:rsidR="003551B9" w:rsidRDefault="003551B9" w:rsidP="003551B9">
      <w:pPr>
        <w:jc w:val="left"/>
        <w:rPr>
          <w:b/>
        </w:rPr>
      </w:pPr>
      <w:r w:rsidRPr="00FA5227">
        <w:rPr>
          <w:b/>
        </w:rPr>
        <w:t>Subtask:</w:t>
      </w:r>
    </w:p>
    <w:p w14:paraId="27AD7D9F" w14:textId="77777777" w:rsidR="003551B9" w:rsidRDefault="003551B9" w:rsidP="003551B9">
      <w:pPr>
        <w:numPr>
          <w:ilvl w:val="0"/>
          <w:numId w:val="41"/>
        </w:numPr>
        <w:jc w:val="left"/>
      </w:pPr>
      <w:r>
        <w:t>Interconnect all the IP models (both developed in Task 2 and ESA provided) using the VPI from Task 4</w:t>
      </w:r>
    </w:p>
    <w:p w14:paraId="45B8F230" w14:textId="77777777" w:rsidR="003551B9" w:rsidRDefault="003551B9" w:rsidP="003551B9">
      <w:pPr>
        <w:numPr>
          <w:ilvl w:val="0"/>
          <w:numId w:val="41"/>
        </w:numPr>
        <w:jc w:val="left"/>
      </w:pPr>
      <w:r>
        <w:t>Develop and/or adapt the software to be run on the VP</w:t>
      </w:r>
    </w:p>
    <w:p w14:paraId="632FE278" w14:textId="77777777" w:rsidR="003551B9" w:rsidRDefault="003551B9" w:rsidP="003551B9">
      <w:pPr>
        <w:numPr>
          <w:ilvl w:val="0"/>
          <w:numId w:val="41"/>
        </w:numPr>
        <w:jc w:val="left"/>
      </w:pPr>
      <w:r>
        <w:t>Benchmark the produced VP</w:t>
      </w:r>
    </w:p>
    <w:p w14:paraId="3F0FF6ED" w14:textId="77777777" w:rsidR="003551B9" w:rsidRDefault="003551B9" w:rsidP="003551B9">
      <w:pPr>
        <w:numPr>
          <w:ilvl w:val="0"/>
          <w:numId w:val="41"/>
        </w:numPr>
        <w:jc w:val="left"/>
      </w:pPr>
      <w:r>
        <w:t xml:space="preserve">Update the </w:t>
      </w:r>
      <w:r>
        <w:rPr>
          <w:lang w:eastAsia="fr-FR"/>
        </w:rPr>
        <w:t>DF</w:t>
      </w:r>
      <w:r>
        <w:t xml:space="preserve"> based on lessons learned</w:t>
      </w:r>
    </w:p>
    <w:p w14:paraId="6280BA10" w14:textId="77777777" w:rsidR="003551B9" w:rsidRPr="00FA5227" w:rsidRDefault="003551B9" w:rsidP="003551B9">
      <w:pPr>
        <w:jc w:val="left"/>
        <w:rPr>
          <w:b/>
        </w:rPr>
      </w:pPr>
      <w:r w:rsidRPr="00FA5227">
        <w:rPr>
          <w:b/>
        </w:rPr>
        <w:t>Outputs:</w:t>
      </w:r>
    </w:p>
    <w:p w14:paraId="7F6EDB17" w14:textId="77777777" w:rsidR="003551B9" w:rsidRDefault="003551B9" w:rsidP="003551B9">
      <w:pPr>
        <w:numPr>
          <w:ilvl w:val="0"/>
          <w:numId w:val="42"/>
        </w:numPr>
        <w:jc w:val="left"/>
      </w:pPr>
      <w:r>
        <w:t xml:space="preserve">The </w:t>
      </w:r>
      <w:proofErr w:type="spellStart"/>
      <w:r>
        <w:rPr>
          <w:lang w:eastAsia="fr-FR"/>
        </w:rPr>
        <w:t>P</w:t>
      </w:r>
      <w:r w:rsidRPr="00A85854">
        <w:rPr>
          <w:lang w:eastAsia="fr-FR"/>
        </w:rPr>
        <w:t>o</w:t>
      </w:r>
      <w:r>
        <w:rPr>
          <w:lang w:eastAsia="fr-FR"/>
        </w:rPr>
        <w:t>C</w:t>
      </w:r>
      <w:proofErr w:type="spellEnd"/>
      <w:r>
        <w:t xml:space="preserve"> VP package (</w:t>
      </w:r>
      <w:proofErr w:type="spellStart"/>
      <w:r>
        <w:t>SystemC</w:t>
      </w:r>
      <w:proofErr w:type="spellEnd"/>
      <w:r>
        <w:t xml:space="preserve"> source, build scripts, data files, </w:t>
      </w:r>
      <w:proofErr w:type="spellStart"/>
      <w:r>
        <w:t>testbenches</w:t>
      </w:r>
      <w:proofErr w:type="spellEnd"/>
      <w:r>
        <w:t>, VP development document, VP user manual, etc.)</w:t>
      </w:r>
    </w:p>
    <w:p w14:paraId="5AD7F50B" w14:textId="77777777" w:rsidR="003551B9" w:rsidRPr="00FA5227" w:rsidRDefault="003551B9" w:rsidP="003551B9">
      <w:pPr>
        <w:numPr>
          <w:ilvl w:val="0"/>
          <w:numId w:val="42"/>
        </w:numPr>
        <w:jc w:val="left"/>
        <w:rPr>
          <w:b/>
        </w:rPr>
      </w:pPr>
      <w:proofErr w:type="spellStart"/>
      <w:r>
        <w:rPr>
          <w:lang w:eastAsia="fr-FR"/>
        </w:rPr>
        <w:t>P</w:t>
      </w:r>
      <w:r w:rsidRPr="00A85854">
        <w:rPr>
          <w:lang w:eastAsia="fr-FR"/>
        </w:rPr>
        <w:t>o</w:t>
      </w:r>
      <w:r>
        <w:rPr>
          <w:lang w:eastAsia="fr-FR"/>
        </w:rPr>
        <w:t>C</w:t>
      </w:r>
      <w:proofErr w:type="spellEnd"/>
      <w:r>
        <w:t xml:space="preserve"> VP Definition, Interconnect and Performance Report</w:t>
      </w:r>
    </w:p>
    <w:p w14:paraId="29E09238" w14:textId="77777777" w:rsidR="003551B9" w:rsidRPr="0073095A" w:rsidRDefault="003551B9" w:rsidP="003551B9">
      <w:pPr>
        <w:numPr>
          <w:ilvl w:val="0"/>
          <w:numId w:val="42"/>
        </w:numPr>
        <w:jc w:val="left"/>
        <w:rPr>
          <w:b/>
        </w:rPr>
      </w:pPr>
      <w:r>
        <w:t xml:space="preserve">Updated </w:t>
      </w:r>
      <w:proofErr w:type="spellStart"/>
      <w:r>
        <w:rPr>
          <w:lang w:eastAsia="fr-FR"/>
        </w:rPr>
        <w:t>P</w:t>
      </w:r>
      <w:r w:rsidRPr="00A85854">
        <w:rPr>
          <w:lang w:eastAsia="fr-FR"/>
        </w:rPr>
        <w:t>o</w:t>
      </w:r>
      <w:r>
        <w:rPr>
          <w:lang w:eastAsia="fr-FR"/>
        </w:rPr>
        <w:t>C</w:t>
      </w:r>
      <w:proofErr w:type="spellEnd"/>
      <w:r>
        <w:t xml:space="preserve"> Methodology</w:t>
      </w:r>
    </w:p>
    <w:p w14:paraId="41C19ED2" w14:textId="77777777" w:rsidR="003551B9" w:rsidRDefault="003551B9" w:rsidP="00D32DA1">
      <w:pPr>
        <w:pStyle w:val="Standardeinzug"/>
        <w:ind w:left="0" w:firstLine="0"/>
      </w:pPr>
      <w:bookmarkStart w:id="41" w:name="_Toc115323025"/>
    </w:p>
    <w:p w14:paraId="3BF6C504" w14:textId="77777777" w:rsidR="003551B9" w:rsidRDefault="003551B9" w:rsidP="003551B9">
      <w:pPr>
        <w:pStyle w:val="berschrift4"/>
      </w:pPr>
      <w:bookmarkStart w:id="42" w:name="_Toc130551773"/>
      <w:r>
        <w:t>Task 7:</w:t>
      </w:r>
      <w:r w:rsidRPr="008E786F">
        <w:t xml:space="preserve"> High-Level DSE Demonstration</w:t>
      </w:r>
      <w:r>
        <w:t xml:space="preserve"> (WP 2300)</w:t>
      </w:r>
      <w:bookmarkEnd w:id="41"/>
      <w:bookmarkEnd w:id="42"/>
    </w:p>
    <w:p w14:paraId="04F1056C" w14:textId="3E83621D" w:rsidR="003551B9" w:rsidRDefault="003551B9" w:rsidP="003551B9">
      <w:r>
        <w:t xml:space="preserve">The </w:t>
      </w:r>
      <w:r>
        <w:rPr>
          <w:lang w:eastAsia="fr-FR"/>
        </w:rPr>
        <w:t>proof-of-concept</w:t>
      </w:r>
      <w:r w:rsidR="006B69EF">
        <w:t xml:space="preserve"> VP </w:t>
      </w:r>
      <w:r w:rsidR="00445CA4">
        <w:t>was</w:t>
      </w:r>
      <w:r>
        <w:t xml:space="preserve"> used in conjunction with the VPI to demonstrate its use for high-level design space exploration (DSE)</w:t>
      </w:r>
      <w:r w:rsidR="006B69EF">
        <w:t xml:space="preserve">. It </w:t>
      </w:r>
      <w:r w:rsidR="00445CA4">
        <w:t>was</w:t>
      </w:r>
      <w:r w:rsidR="006B69EF">
        <w:t xml:space="preserve"> extended with multiple CPUs (up to 16). The VP</w:t>
      </w:r>
      <w:r>
        <w:t xml:space="preserve"> r</w:t>
      </w:r>
      <w:r w:rsidR="00445CA4">
        <w:t>an</w:t>
      </w:r>
      <w:r>
        <w:t xml:space="preserve"> a set of application benchmarks (</w:t>
      </w:r>
      <w:r>
        <w:fldChar w:fldCharType="begin"/>
      </w:r>
      <w:r>
        <w:instrText xml:space="preserve"> REF _Ref127442329 \h </w:instrText>
      </w:r>
      <w:r>
        <w:fldChar w:fldCharType="separate"/>
      </w:r>
      <w:r w:rsidR="008E364D">
        <w:t xml:space="preserve">Table </w:t>
      </w:r>
      <w:r w:rsidR="008E364D">
        <w:rPr>
          <w:noProof/>
        </w:rPr>
        <w:t>4</w:t>
      </w:r>
      <w:r>
        <w:fldChar w:fldCharType="end"/>
      </w:r>
      <w:r>
        <w:t>) on top of RTEMS OS. Within these simulations, system perfor</w:t>
      </w:r>
      <w:r w:rsidR="006B69EF">
        <w:t xml:space="preserve">mance and power dissipation </w:t>
      </w:r>
      <w:r w:rsidR="00445CA4">
        <w:t>wa</w:t>
      </w:r>
      <w:r w:rsidR="006B69EF">
        <w:t>s</w:t>
      </w:r>
      <w:r>
        <w:t xml:space="preserve"> measured for different configurations of the platform.</w:t>
      </w:r>
    </w:p>
    <w:p w14:paraId="2D69A0FB" w14:textId="42F72B69" w:rsidR="003551B9" w:rsidRDefault="003551B9" w:rsidP="003551B9">
      <w:r>
        <w:lastRenderedPageBreak/>
        <w:t>The main architectural parameter to be modified during the DSE is the number of CPUs in the system. As an additional parameter, the cache size may be modified.</w:t>
      </w:r>
    </w:p>
    <w:p w14:paraId="48517F1F" w14:textId="77777777" w:rsidR="003551B9" w:rsidRPr="00D17819" w:rsidRDefault="003551B9" w:rsidP="003551B9">
      <w:pPr>
        <w:jc w:val="left"/>
        <w:rPr>
          <w:b/>
        </w:rPr>
      </w:pPr>
      <w:r w:rsidRPr="00D17819">
        <w:rPr>
          <w:b/>
        </w:rPr>
        <w:t>Subtasks:</w:t>
      </w:r>
    </w:p>
    <w:p w14:paraId="79869C1A" w14:textId="77777777" w:rsidR="003551B9" w:rsidRDefault="003551B9" w:rsidP="003551B9">
      <w:pPr>
        <w:numPr>
          <w:ilvl w:val="0"/>
          <w:numId w:val="43"/>
        </w:numPr>
        <w:jc w:val="left"/>
      </w:pPr>
      <w:r>
        <w:t xml:space="preserve">Port the application benchmarks to the </w:t>
      </w:r>
      <w:proofErr w:type="spellStart"/>
      <w:r>
        <w:rPr>
          <w:lang w:eastAsia="fr-FR"/>
        </w:rPr>
        <w:t>P</w:t>
      </w:r>
      <w:r w:rsidRPr="00A85854">
        <w:rPr>
          <w:lang w:eastAsia="fr-FR"/>
        </w:rPr>
        <w:t>o</w:t>
      </w:r>
      <w:r>
        <w:rPr>
          <w:lang w:eastAsia="fr-FR"/>
        </w:rPr>
        <w:t>C</w:t>
      </w:r>
      <w:proofErr w:type="spellEnd"/>
      <w:r>
        <w:t xml:space="preserve"> VP</w:t>
      </w:r>
    </w:p>
    <w:p w14:paraId="3C1F9B77" w14:textId="77777777" w:rsidR="003551B9" w:rsidRPr="00CB780D" w:rsidRDefault="003551B9" w:rsidP="003551B9">
      <w:pPr>
        <w:numPr>
          <w:ilvl w:val="0"/>
          <w:numId w:val="43"/>
        </w:numPr>
        <w:jc w:val="left"/>
        <w:rPr>
          <w:b/>
        </w:rPr>
      </w:pPr>
      <w:r>
        <w:t>Run a set of simulations, varying the architectural parameters of the system</w:t>
      </w:r>
    </w:p>
    <w:p w14:paraId="239BEE30" w14:textId="77777777" w:rsidR="003551B9" w:rsidRPr="00CB780D" w:rsidRDefault="003551B9" w:rsidP="003551B9">
      <w:pPr>
        <w:numPr>
          <w:ilvl w:val="0"/>
          <w:numId w:val="43"/>
        </w:numPr>
        <w:jc w:val="left"/>
        <w:rPr>
          <w:b/>
        </w:rPr>
      </w:pPr>
      <w:r>
        <w:t>Report the variations on system performance and the best and worst configuration</w:t>
      </w:r>
    </w:p>
    <w:p w14:paraId="300D65A1" w14:textId="77777777" w:rsidR="003551B9" w:rsidRPr="00D17819" w:rsidRDefault="003551B9" w:rsidP="003551B9">
      <w:pPr>
        <w:jc w:val="left"/>
        <w:rPr>
          <w:b/>
        </w:rPr>
      </w:pPr>
      <w:r w:rsidRPr="00D17819">
        <w:rPr>
          <w:b/>
        </w:rPr>
        <w:t>Outputs:</w:t>
      </w:r>
    </w:p>
    <w:p w14:paraId="0D00A231" w14:textId="77777777" w:rsidR="003551B9" w:rsidRDefault="003551B9" w:rsidP="003551B9">
      <w:pPr>
        <w:numPr>
          <w:ilvl w:val="0"/>
          <w:numId w:val="44"/>
        </w:numPr>
        <w:jc w:val="left"/>
      </w:pPr>
      <w:r>
        <w:t>High-Level DSE Report</w:t>
      </w:r>
    </w:p>
    <w:p w14:paraId="6C5AD6F6" w14:textId="77777777" w:rsidR="003551B9" w:rsidRDefault="003551B9" w:rsidP="003551B9">
      <w:pPr>
        <w:numPr>
          <w:ilvl w:val="0"/>
          <w:numId w:val="44"/>
        </w:numPr>
        <w:jc w:val="left"/>
      </w:pPr>
      <w:r>
        <w:t>Final Report and Executive Summary</w:t>
      </w:r>
    </w:p>
    <w:p w14:paraId="5005C7DA" w14:textId="77777777" w:rsidR="003551B9" w:rsidRPr="00C64856" w:rsidRDefault="003551B9" w:rsidP="00C64856">
      <w:pPr>
        <w:pStyle w:val="Default"/>
        <w:rPr>
          <w:color w:val="FF0000"/>
        </w:rPr>
      </w:pPr>
    </w:p>
    <w:p w14:paraId="3D0A5036" w14:textId="16CEBABD" w:rsidR="005B798D" w:rsidRDefault="005B798D" w:rsidP="005B798D">
      <w:pPr>
        <w:pStyle w:val="berschrift2"/>
        <w:rPr>
          <w:lang w:val="en-US"/>
        </w:rPr>
      </w:pPr>
      <w:bookmarkStart w:id="43" w:name="_Toc215222849"/>
      <w:r w:rsidRPr="005B798D">
        <w:rPr>
          <w:lang w:val="en-US"/>
        </w:rPr>
        <w:t>Achievements</w:t>
      </w:r>
      <w:bookmarkEnd w:id="43"/>
    </w:p>
    <w:p w14:paraId="23152648" w14:textId="717E7889" w:rsidR="00F867C6" w:rsidRDefault="00A21CF6" w:rsidP="00F867C6">
      <w:r w:rsidRPr="00A21CF6">
        <w:t xml:space="preserve">All declared goals </w:t>
      </w:r>
      <w:r w:rsidR="00445CA4">
        <w:t>were</w:t>
      </w:r>
      <w:r w:rsidRPr="00A21CF6">
        <w:t xml:space="preserve"> reached inclu</w:t>
      </w:r>
      <w:r w:rsidR="00445CA4">
        <w:t>ding</w:t>
      </w:r>
      <w:r w:rsidRPr="00A21CF6">
        <w:t xml:space="preserve"> </w:t>
      </w:r>
      <w:r w:rsidR="00445CA4" w:rsidRPr="00A21CF6">
        <w:t>option</w:t>
      </w:r>
      <w:r w:rsidR="00445CA4">
        <w:t>al goals</w:t>
      </w:r>
      <w:r w:rsidRPr="00A21CF6">
        <w:t>. Even with regards to</w:t>
      </w:r>
      <w:r w:rsidR="00445CA4">
        <w:t xml:space="preserve"> having to</w:t>
      </w:r>
      <w:r w:rsidRPr="00A21CF6">
        <w:t xml:space="preserve"> work with</w:t>
      </w:r>
      <w:r w:rsidR="00445CA4">
        <w:t>out</w:t>
      </w:r>
      <w:r w:rsidRPr="00A21CF6">
        <w:t xml:space="preserve"> test vectors</w:t>
      </w:r>
      <w:r w:rsidR="00445CA4">
        <w:t>. W</w:t>
      </w:r>
      <w:r w:rsidRPr="00A21CF6">
        <w:t>e had to debug lo</w:t>
      </w:r>
      <w:r>
        <w:t>w-level dependency</w:t>
      </w:r>
      <w:r w:rsidRPr="00A21CF6">
        <w:t xml:space="preserve"> components</w:t>
      </w:r>
      <w:r w:rsidR="00445CA4">
        <w:t>,</w:t>
      </w:r>
      <w:r w:rsidRPr="00A21CF6">
        <w:t xml:space="preserve"> </w:t>
      </w:r>
      <w:r w:rsidR="00445CA4">
        <w:t>f</w:t>
      </w:r>
      <w:r w:rsidRPr="00A21CF6">
        <w:t xml:space="preserve">or which we provided </w:t>
      </w:r>
      <w:r w:rsidR="00445CA4">
        <w:t xml:space="preserve">a </w:t>
      </w:r>
      <w:r w:rsidRPr="00A21CF6">
        <w:t>patc</w:t>
      </w:r>
      <w:r>
        <w:t>h se</w:t>
      </w:r>
      <w:r w:rsidRPr="00A21CF6">
        <w:t xml:space="preserve">t </w:t>
      </w:r>
      <w:r w:rsidR="00445CA4">
        <w:t>t</w:t>
      </w:r>
      <w:r w:rsidRPr="00A21CF6">
        <w:t>o fix the found issues.</w:t>
      </w:r>
    </w:p>
    <w:p w14:paraId="4FE80F4E" w14:textId="70FE93F1" w:rsidR="00F867C6" w:rsidRDefault="00F867C6" w:rsidP="00F867C6">
      <w:r>
        <w:t xml:space="preserve">The following objectives were fully reached and </w:t>
      </w:r>
      <w:r w:rsidR="006971D7">
        <w:t>acquired in agreement with the ESA:</w:t>
      </w:r>
    </w:p>
    <w:p w14:paraId="14A01561" w14:textId="7685A028" w:rsidR="00F867C6" w:rsidRDefault="00F867C6" w:rsidP="006971D7">
      <w:pPr>
        <w:pStyle w:val="Listenabsatz"/>
        <w:numPr>
          <w:ilvl w:val="0"/>
          <w:numId w:val="46"/>
        </w:numPr>
      </w:pPr>
      <w:r>
        <w:t xml:space="preserve">High-Level Modeling of </w:t>
      </w:r>
      <w:proofErr w:type="spellStart"/>
      <w:r>
        <w:t>SystemC</w:t>
      </w:r>
      <w:proofErr w:type="spellEnd"/>
      <w:r>
        <w:t xml:space="preserve"> IPs AMBA AHB </w:t>
      </w:r>
      <w:r w:rsidR="006971D7">
        <w:t>Controller</w:t>
      </w:r>
      <w:r>
        <w:t xml:space="preserve">, </w:t>
      </w:r>
      <w:proofErr w:type="spellStart"/>
      <w:r>
        <w:t>Aeroflex</w:t>
      </w:r>
      <w:proofErr w:type="spellEnd"/>
      <w:r>
        <w:t xml:space="preserve"> </w:t>
      </w:r>
      <w:proofErr w:type="spellStart"/>
      <w:r>
        <w:t>Gaisler</w:t>
      </w:r>
      <w:proofErr w:type="spellEnd"/>
      <w:r>
        <w:t xml:space="preserve"> GRLIB MCTRL Memory Controller, A memory model, A Harvard L1 cache, A SPARCv8 MMU, </w:t>
      </w:r>
      <w:proofErr w:type="spellStart"/>
      <w:r>
        <w:t>Aeroflex</w:t>
      </w:r>
      <w:proofErr w:type="spellEnd"/>
      <w:r>
        <w:t xml:space="preserve"> </w:t>
      </w:r>
      <w:proofErr w:type="spellStart"/>
      <w:r>
        <w:t>Gaisler</w:t>
      </w:r>
      <w:proofErr w:type="spellEnd"/>
      <w:r>
        <w:t xml:space="preserve"> GPTIMER General Purpose Timer Unit and </w:t>
      </w:r>
      <w:proofErr w:type="spellStart"/>
      <w:r>
        <w:t>Aeroflex</w:t>
      </w:r>
      <w:proofErr w:type="spellEnd"/>
      <w:r>
        <w:t xml:space="preserve"> </w:t>
      </w:r>
      <w:proofErr w:type="spellStart"/>
      <w:r>
        <w:t>Gaisler</w:t>
      </w:r>
      <w:proofErr w:type="spellEnd"/>
      <w:r>
        <w:t xml:space="preserve"> IRQMP Interrupt Controller</w:t>
      </w:r>
    </w:p>
    <w:p w14:paraId="5C60EF3F" w14:textId="5B2E9AAC" w:rsidR="00F867C6" w:rsidRDefault="00F867C6" w:rsidP="006971D7">
      <w:pPr>
        <w:pStyle w:val="Listenabsatz"/>
        <w:numPr>
          <w:ilvl w:val="0"/>
          <w:numId w:val="46"/>
        </w:numPr>
      </w:pPr>
      <w:r>
        <w:t xml:space="preserve">Verification of the mentioned TL Models </w:t>
      </w:r>
    </w:p>
    <w:p w14:paraId="0DC728E5" w14:textId="0507FA2B" w:rsidR="00F867C6" w:rsidRDefault="00F867C6" w:rsidP="006971D7">
      <w:pPr>
        <w:pStyle w:val="Listenabsatz"/>
        <w:numPr>
          <w:ilvl w:val="0"/>
          <w:numId w:val="46"/>
        </w:numPr>
      </w:pPr>
      <w:r>
        <w:t xml:space="preserve">Updating the </w:t>
      </w:r>
      <w:proofErr w:type="spellStart"/>
      <w:r>
        <w:t>SystemC</w:t>
      </w:r>
      <w:proofErr w:type="spellEnd"/>
      <w:r>
        <w:t xml:space="preserve"> Model Library with a power modeling framework and providing initial power values</w:t>
      </w:r>
    </w:p>
    <w:p w14:paraId="2C7886F9" w14:textId="18688885" w:rsidR="00F867C6" w:rsidRDefault="00F867C6" w:rsidP="006971D7">
      <w:pPr>
        <w:pStyle w:val="Listenabsatz"/>
        <w:numPr>
          <w:ilvl w:val="0"/>
          <w:numId w:val="46"/>
        </w:numPr>
      </w:pPr>
      <w:r>
        <w:t>Implementing a first Virtual Platform and manufacture a Design Flow for creating such VPs</w:t>
      </w:r>
    </w:p>
    <w:p w14:paraId="26DED7A0" w14:textId="01D228E8" w:rsidR="00F867C6" w:rsidRDefault="006971D7" w:rsidP="006971D7">
      <w:pPr>
        <w:pStyle w:val="Listenabsatz"/>
        <w:numPr>
          <w:ilvl w:val="0"/>
          <w:numId w:val="46"/>
        </w:numPr>
      </w:pPr>
      <w:r>
        <w:t>Pro</w:t>
      </w:r>
      <w:r w:rsidR="00F867C6">
        <w:t>viding a proof-of-concept VP designed with the leon3mp platform in mind</w:t>
      </w:r>
    </w:p>
    <w:p w14:paraId="4E02CE72" w14:textId="718ACA74" w:rsidR="00F867C6" w:rsidRDefault="00F867C6" w:rsidP="006971D7">
      <w:pPr>
        <w:pStyle w:val="Listenabsatz"/>
        <w:numPr>
          <w:ilvl w:val="0"/>
          <w:numId w:val="46"/>
        </w:numPr>
      </w:pPr>
      <w:r>
        <w:t xml:space="preserve">Providing software Tests for the Proof-of-concept VP, plus </w:t>
      </w:r>
      <w:r w:rsidR="006971D7">
        <w:t>ensuring</w:t>
      </w:r>
      <w:r>
        <w:t xml:space="preserve"> that RTEMS runs on the VP</w:t>
      </w:r>
    </w:p>
    <w:p w14:paraId="5CB6C387" w14:textId="264BC916" w:rsidR="00F867C6" w:rsidRDefault="00F867C6" w:rsidP="006971D7">
      <w:pPr>
        <w:pStyle w:val="Listenabsatz"/>
        <w:numPr>
          <w:ilvl w:val="0"/>
          <w:numId w:val="46"/>
        </w:numPr>
      </w:pPr>
      <w:r>
        <w:t>DSE Demonstration to show how to run a DSE on a generated VP</w:t>
      </w:r>
    </w:p>
    <w:p w14:paraId="6A780342" w14:textId="77777777" w:rsidR="00F867C6" w:rsidRDefault="00F867C6" w:rsidP="00F867C6"/>
    <w:p w14:paraId="5BF370E1" w14:textId="5B37CFC2" w:rsidR="00F867C6" w:rsidRPr="00A21CF6" w:rsidRDefault="00743E11" w:rsidP="00505D59">
      <w:r>
        <w:t>In addition the m</w:t>
      </w:r>
      <w:r w:rsidR="00F867C6">
        <w:t>od</w:t>
      </w:r>
      <w:r>
        <w:t>el</w:t>
      </w:r>
      <w:r w:rsidR="00F867C6">
        <w:t xml:space="preserve">ing of the following </w:t>
      </w:r>
      <w:proofErr w:type="spellStart"/>
      <w:r w:rsidR="00F867C6">
        <w:t>SystemC</w:t>
      </w:r>
      <w:proofErr w:type="spellEnd"/>
      <w:r w:rsidR="00F867C6">
        <w:t xml:space="preserve"> IP Models: AMBA AHB to APB Bridge, </w:t>
      </w:r>
      <w:proofErr w:type="spellStart"/>
      <w:r w:rsidR="00F867C6">
        <w:t>Aeroflex</w:t>
      </w:r>
      <w:proofErr w:type="spellEnd"/>
      <w:r w:rsidR="00F867C6">
        <w:t xml:space="preserve"> </w:t>
      </w:r>
      <w:proofErr w:type="spellStart"/>
      <w:r w:rsidR="00F867C6">
        <w:t>Gaisler</w:t>
      </w:r>
      <w:proofErr w:type="spellEnd"/>
      <w:r w:rsidR="00F867C6">
        <w:t xml:space="preserve"> GRLIB APBUART and</w:t>
      </w:r>
      <w:r w:rsidR="000C7BFD">
        <w:t xml:space="preserve"> </w:t>
      </w:r>
      <w:r w:rsidR="00F867C6">
        <w:t>AHB System Profiler.</w:t>
      </w:r>
    </w:p>
    <w:p w14:paraId="4FB40979" w14:textId="304F6FDA" w:rsidR="005B798D" w:rsidRDefault="005B798D" w:rsidP="005B798D">
      <w:pPr>
        <w:pStyle w:val="berschrift2"/>
        <w:rPr>
          <w:lang w:val="en-US"/>
        </w:rPr>
      </w:pPr>
      <w:bookmarkStart w:id="44" w:name="_Toc215222850"/>
      <w:r w:rsidRPr="005B798D">
        <w:rPr>
          <w:lang w:val="en-US"/>
        </w:rPr>
        <w:t>Re</w:t>
      </w:r>
      <w:r w:rsidR="008E7435">
        <w:rPr>
          <w:lang w:val="en-US"/>
        </w:rPr>
        <w:t>f</w:t>
      </w:r>
      <w:r w:rsidRPr="005B798D">
        <w:rPr>
          <w:lang w:val="en-US"/>
        </w:rPr>
        <w:t>erence Documents</w:t>
      </w:r>
      <w:bookmarkEnd w:id="44"/>
    </w:p>
    <w:p w14:paraId="41393646" w14:textId="77777777" w:rsidR="00A21CF6" w:rsidRDefault="00A21CF6" w:rsidP="00505D59">
      <w:r w:rsidRPr="003A2971">
        <w:t xml:space="preserve">The </w:t>
      </w:r>
      <w:r>
        <w:t>documents</w:t>
      </w:r>
      <w:r w:rsidRPr="003A2971">
        <w:t xml:space="preserve"> listed below were used in the preparation of this document and contain </w:t>
      </w:r>
      <w:r>
        <w:t xml:space="preserve">additional </w:t>
      </w:r>
      <w:r w:rsidRPr="003A2971">
        <w:t xml:space="preserve">information. </w:t>
      </w:r>
      <w:r w:rsidRPr="00055E53">
        <w:t xml:space="preserve">In the event of conflict between the contents of this document and the contents of </w:t>
      </w:r>
      <w:r>
        <w:t>reference</w:t>
      </w:r>
      <w:r w:rsidRPr="00055E53">
        <w:t xml:space="preserve"> documents as listed below, this conflict shall be brought to the attention of the project management of the involved parties for clarification</w:t>
      </w:r>
      <w:r>
        <w:t>.</w:t>
      </w:r>
    </w:p>
    <w:p w14:paraId="19A030CD" w14:textId="77777777" w:rsidR="00505D59" w:rsidRDefault="00505D59" w:rsidP="00505D59"/>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A21CF6" w14:paraId="1810E363" w14:textId="77777777" w:rsidTr="00A21CF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4AE3EB74" w14:textId="77777777" w:rsidR="00A21CF6" w:rsidRPr="00C10901" w:rsidRDefault="00A21CF6" w:rsidP="00A21CF6">
            <w:pPr>
              <w:rPr>
                <w:b/>
              </w:rPr>
            </w:pPr>
            <w:r>
              <w:rPr>
                <w:b/>
              </w:rPr>
              <w:lastRenderedPageBreak/>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4CC9AAF" w14:textId="77777777" w:rsidR="00A21CF6" w:rsidRPr="00C10901" w:rsidRDefault="00A21CF6" w:rsidP="00A21CF6">
            <w:pPr>
              <w:rPr>
                <w:b/>
              </w:rPr>
            </w:pPr>
            <w:r>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5856E15F" w14:textId="77777777" w:rsidR="00A21CF6" w:rsidRPr="00C10901" w:rsidRDefault="00A21CF6" w:rsidP="00A21CF6">
            <w:pPr>
              <w:rPr>
                <w:b/>
              </w:rPr>
            </w:pPr>
            <w:r>
              <w:rPr>
                <w:b/>
              </w:rPr>
              <w:t>Document Title, Author</w:t>
            </w:r>
          </w:p>
        </w:tc>
      </w:tr>
      <w:tr w:rsidR="00A21CF6" w14:paraId="1DCE1A24" w14:textId="77777777" w:rsidTr="00A21CF6">
        <w:trPr>
          <w:trHeight w:val="401"/>
          <w:jc w:val="center"/>
        </w:trPr>
        <w:tc>
          <w:tcPr>
            <w:tcW w:w="1467" w:type="dxa"/>
            <w:tcBorders>
              <w:top w:val="single" w:sz="24" w:space="0" w:color="000000"/>
              <w:left w:val="single" w:sz="24" w:space="0" w:color="000000"/>
              <w:bottom w:val="single" w:sz="4" w:space="0" w:color="000000"/>
              <w:right w:val="single" w:sz="4" w:space="0" w:color="000000"/>
            </w:tcBorders>
          </w:tcPr>
          <w:p w14:paraId="5AF019B1" w14:textId="77777777" w:rsidR="00A21CF6" w:rsidRPr="0031538A" w:rsidRDefault="00A21CF6" w:rsidP="00A21CF6">
            <w:pPr>
              <w:rPr>
                <w:sz w:val="22"/>
                <w:szCs w:val="22"/>
              </w:rPr>
            </w:pPr>
            <w:r w:rsidRPr="0031538A">
              <w:rPr>
                <w:sz w:val="22"/>
                <w:szCs w:val="22"/>
              </w:rPr>
              <w:t>RD01</w:t>
            </w:r>
          </w:p>
        </w:tc>
        <w:tc>
          <w:tcPr>
            <w:tcW w:w="2642" w:type="dxa"/>
            <w:tcBorders>
              <w:top w:val="single" w:sz="24" w:space="0" w:color="000000"/>
              <w:left w:val="single" w:sz="4" w:space="0" w:color="000000"/>
              <w:bottom w:val="single" w:sz="4" w:space="0" w:color="000000"/>
              <w:right w:val="single" w:sz="4" w:space="0" w:color="000000"/>
            </w:tcBorders>
          </w:tcPr>
          <w:p w14:paraId="48167524" w14:textId="77777777" w:rsidR="00A21CF6" w:rsidRPr="00233D5F" w:rsidRDefault="00A21CF6" w:rsidP="00A21CF6">
            <w:pPr>
              <w:jc w:val="left"/>
              <w:rPr>
                <w:sz w:val="20"/>
              </w:rPr>
            </w:pPr>
            <w:r w:rsidRPr="00233D5F">
              <w:rPr>
                <w:sz w:val="20"/>
              </w:rPr>
              <w:t>TEC-EDM/2008.27/BG</w:t>
            </w:r>
          </w:p>
        </w:tc>
        <w:tc>
          <w:tcPr>
            <w:tcW w:w="5529" w:type="dxa"/>
            <w:tcBorders>
              <w:top w:val="single" w:sz="24" w:space="0" w:color="000000"/>
              <w:left w:val="single" w:sz="4" w:space="0" w:color="000000"/>
              <w:bottom w:val="single" w:sz="4" w:space="0" w:color="000000"/>
              <w:right w:val="single" w:sz="24" w:space="0" w:color="000000"/>
            </w:tcBorders>
          </w:tcPr>
          <w:p w14:paraId="2098B7C1" w14:textId="77777777" w:rsidR="00A21CF6" w:rsidRPr="0031538A" w:rsidRDefault="00A21CF6" w:rsidP="00A21CF6">
            <w:pPr>
              <w:rPr>
                <w:sz w:val="20"/>
                <w:lang w:val="en-GB"/>
              </w:rPr>
            </w:pPr>
            <w:r w:rsidRPr="0031538A">
              <w:rPr>
                <w:rFonts w:eastAsia="SimSun"/>
                <w:spacing w:val="0"/>
                <w:sz w:val="20"/>
                <w:lang w:val="en-GB" w:eastAsia="zh-CN"/>
              </w:rPr>
              <w:t>Statement of Work to ITT- AO/1-6025/09/NL/JK</w:t>
            </w:r>
            <w:r>
              <w:rPr>
                <w:rFonts w:eastAsia="SimSun"/>
                <w:spacing w:val="0"/>
                <w:sz w:val="20"/>
                <w:lang w:val="en-GB" w:eastAsia="zh-CN"/>
              </w:rPr>
              <w:t>, ESA</w:t>
            </w:r>
          </w:p>
        </w:tc>
      </w:tr>
      <w:tr w:rsidR="00A21CF6" w14:paraId="00E5B8C4" w14:textId="77777777" w:rsidTr="00A21CF6">
        <w:trPr>
          <w:trHeight w:val="417"/>
          <w:jc w:val="center"/>
        </w:trPr>
        <w:tc>
          <w:tcPr>
            <w:tcW w:w="1467" w:type="dxa"/>
            <w:tcBorders>
              <w:top w:val="single" w:sz="4" w:space="0" w:color="000000"/>
              <w:left w:val="single" w:sz="24" w:space="0" w:color="000000"/>
              <w:bottom w:val="single" w:sz="4" w:space="0" w:color="000000"/>
              <w:right w:val="single" w:sz="4" w:space="0" w:color="000000"/>
            </w:tcBorders>
            <w:shd w:val="solid" w:color="C6D9F1" w:fill="auto"/>
          </w:tcPr>
          <w:p w14:paraId="06CDA54F" w14:textId="77777777" w:rsidR="00A21CF6" w:rsidRPr="0031538A" w:rsidRDefault="00A21CF6" w:rsidP="00A21CF6">
            <w:pPr>
              <w:rPr>
                <w:sz w:val="22"/>
                <w:szCs w:val="22"/>
              </w:rPr>
            </w:pPr>
            <w:r w:rsidRPr="0031538A">
              <w:rPr>
                <w:sz w:val="22"/>
                <w:szCs w:val="22"/>
              </w:rPr>
              <w:t>RD02</w:t>
            </w:r>
          </w:p>
        </w:tc>
        <w:tc>
          <w:tcPr>
            <w:tcW w:w="2642" w:type="dxa"/>
            <w:tcBorders>
              <w:top w:val="single" w:sz="4" w:space="0" w:color="000000"/>
              <w:left w:val="single" w:sz="4" w:space="0" w:color="000000"/>
              <w:bottom w:val="single" w:sz="4" w:space="0" w:color="000000"/>
              <w:right w:val="single" w:sz="4" w:space="0" w:color="000000"/>
            </w:tcBorders>
            <w:shd w:val="solid" w:color="C6D9F1" w:fill="auto"/>
          </w:tcPr>
          <w:p w14:paraId="1A4B6D17" w14:textId="77777777" w:rsidR="00A21CF6" w:rsidRDefault="00A21CF6" w:rsidP="00A21CF6">
            <w:r>
              <w:rPr>
                <w:rFonts w:eastAsia="SimSun"/>
                <w:spacing w:val="0"/>
                <w:sz w:val="20"/>
                <w:lang w:val="de-DE" w:eastAsia="zh-CN"/>
              </w:rPr>
              <w:t>IDA-PPS-0309-2</w:t>
            </w:r>
          </w:p>
        </w:tc>
        <w:tc>
          <w:tcPr>
            <w:tcW w:w="5529" w:type="dxa"/>
            <w:tcBorders>
              <w:top w:val="single" w:sz="4" w:space="0" w:color="000000"/>
              <w:left w:val="single" w:sz="4" w:space="0" w:color="000000"/>
              <w:bottom w:val="single" w:sz="4" w:space="0" w:color="000000"/>
              <w:right w:val="single" w:sz="24" w:space="0" w:color="000000"/>
            </w:tcBorders>
            <w:shd w:val="solid" w:color="C6D9F1" w:fill="auto"/>
          </w:tcPr>
          <w:p w14:paraId="5AA4D755" w14:textId="77777777" w:rsidR="00A21CF6" w:rsidRPr="00946BFC" w:rsidRDefault="00A21CF6" w:rsidP="00A21CF6">
            <w:pPr>
              <w:jc w:val="left"/>
              <w:rPr>
                <w:sz w:val="18"/>
                <w:szCs w:val="18"/>
              </w:rPr>
            </w:pPr>
            <w:r w:rsidRPr="00946BFC">
              <w:rPr>
                <w:sz w:val="18"/>
                <w:szCs w:val="18"/>
                <w:lang w:eastAsia="fr-FR"/>
              </w:rPr>
              <w:t xml:space="preserve">HW-SW Co-Simulation </w:t>
            </w:r>
            <w:proofErr w:type="spellStart"/>
            <w:r w:rsidRPr="00946BFC">
              <w:rPr>
                <w:sz w:val="18"/>
                <w:szCs w:val="18"/>
                <w:lang w:eastAsia="fr-FR"/>
              </w:rPr>
              <w:t>SystemC</w:t>
            </w:r>
            <w:proofErr w:type="spellEnd"/>
            <w:r w:rsidRPr="00946BFC">
              <w:rPr>
                <w:sz w:val="18"/>
                <w:szCs w:val="18"/>
                <w:lang w:eastAsia="fr-FR"/>
              </w:rPr>
              <w:t xml:space="preserve"> </w:t>
            </w:r>
            <w:proofErr w:type="spellStart"/>
            <w:r w:rsidRPr="00946BFC">
              <w:rPr>
                <w:sz w:val="18"/>
                <w:szCs w:val="18"/>
                <w:lang w:eastAsia="fr-FR"/>
              </w:rPr>
              <w:t>SoC</w:t>
            </w:r>
            <w:proofErr w:type="spellEnd"/>
            <w:r w:rsidRPr="00946BFC">
              <w:rPr>
                <w:sz w:val="18"/>
                <w:szCs w:val="18"/>
                <w:lang w:eastAsia="fr-FR"/>
              </w:rPr>
              <w:t xml:space="preserve"> Validation Platform</w:t>
            </w:r>
            <w:r>
              <w:rPr>
                <w:sz w:val="18"/>
                <w:szCs w:val="18"/>
                <w:lang w:eastAsia="fr-FR"/>
              </w:rPr>
              <w:t xml:space="preserve"> – </w:t>
            </w:r>
            <w:r w:rsidRPr="00946BFC">
              <w:rPr>
                <w:lang w:eastAsia="fr-FR"/>
              </w:rPr>
              <w:t>Technical Proposal</w:t>
            </w:r>
          </w:p>
        </w:tc>
      </w:tr>
      <w:tr w:rsidR="00A21CF6" w14:paraId="0A23BEB7" w14:textId="77777777" w:rsidTr="00A21CF6">
        <w:trPr>
          <w:trHeight w:val="401"/>
          <w:jc w:val="center"/>
        </w:trPr>
        <w:tc>
          <w:tcPr>
            <w:tcW w:w="1467" w:type="dxa"/>
            <w:tcBorders>
              <w:top w:val="single" w:sz="4" w:space="0" w:color="000000"/>
              <w:left w:val="single" w:sz="24" w:space="0" w:color="000000"/>
              <w:bottom w:val="single" w:sz="4" w:space="0" w:color="000000"/>
              <w:right w:val="single" w:sz="4" w:space="0" w:color="000000"/>
            </w:tcBorders>
          </w:tcPr>
          <w:p w14:paraId="07EDE55D" w14:textId="77777777" w:rsidR="00A21CF6" w:rsidRPr="0031538A" w:rsidRDefault="00A21CF6" w:rsidP="00A21CF6">
            <w:pPr>
              <w:rPr>
                <w:sz w:val="22"/>
                <w:szCs w:val="22"/>
              </w:rPr>
            </w:pPr>
            <w:r w:rsidRPr="0031538A">
              <w:rPr>
                <w:sz w:val="22"/>
                <w:szCs w:val="22"/>
              </w:rPr>
              <w:t>RD03</w:t>
            </w:r>
          </w:p>
        </w:tc>
        <w:tc>
          <w:tcPr>
            <w:tcW w:w="2642" w:type="dxa"/>
            <w:tcBorders>
              <w:top w:val="single" w:sz="4" w:space="0" w:color="000000"/>
              <w:left w:val="single" w:sz="4" w:space="0" w:color="000000"/>
              <w:bottom w:val="single" w:sz="4" w:space="0" w:color="000000"/>
              <w:right w:val="single" w:sz="4" w:space="0" w:color="000000"/>
            </w:tcBorders>
          </w:tcPr>
          <w:p w14:paraId="4C84D011" w14:textId="77777777" w:rsidR="00A21CF6" w:rsidRDefault="00A21CF6" w:rsidP="00A21CF6">
            <w:r>
              <w:rPr>
                <w:rFonts w:eastAsia="SimSun"/>
                <w:spacing w:val="0"/>
                <w:sz w:val="20"/>
                <w:lang w:val="de-DE" w:eastAsia="zh-CN"/>
              </w:rPr>
              <w:t>IDA-PPS 0309-3</w:t>
            </w:r>
          </w:p>
        </w:tc>
        <w:tc>
          <w:tcPr>
            <w:tcW w:w="5529" w:type="dxa"/>
            <w:tcBorders>
              <w:top w:val="single" w:sz="4" w:space="0" w:color="000000"/>
              <w:left w:val="single" w:sz="4" w:space="0" w:color="000000"/>
              <w:bottom w:val="single" w:sz="4" w:space="0" w:color="000000"/>
              <w:right w:val="single" w:sz="24" w:space="0" w:color="000000"/>
            </w:tcBorders>
          </w:tcPr>
          <w:p w14:paraId="1E2EF2C2" w14:textId="77777777" w:rsidR="00A21CF6" w:rsidRPr="00263B8D" w:rsidRDefault="00A21CF6" w:rsidP="00A21CF6">
            <w:pPr>
              <w:jc w:val="left"/>
            </w:pPr>
            <w:r w:rsidRPr="00946BFC">
              <w:rPr>
                <w:sz w:val="18"/>
                <w:szCs w:val="18"/>
                <w:lang w:eastAsia="fr-FR"/>
              </w:rPr>
              <w:t xml:space="preserve">HW-SW Co-Simulation </w:t>
            </w:r>
            <w:proofErr w:type="spellStart"/>
            <w:r w:rsidRPr="00946BFC">
              <w:rPr>
                <w:sz w:val="18"/>
                <w:szCs w:val="18"/>
                <w:lang w:eastAsia="fr-FR"/>
              </w:rPr>
              <w:t>SystemC</w:t>
            </w:r>
            <w:proofErr w:type="spellEnd"/>
            <w:r w:rsidRPr="00946BFC">
              <w:rPr>
                <w:sz w:val="18"/>
                <w:szCs w:val="18"/>
                <w:lang w:eastAsia="fr-FR"/>
              </w:rPr>
              <w:t xml:space="preserve"> </w:t>
            </w:r>
            <w:proofErr w:type="spellStart"/>
            <w:r w:rsidRPr="00946BFC">
              <w:rPr>
                <w:sz w:val="18"/>
                <w:szCs w:val="18"/>
                <w:lang w:eastAsia="fr-FR"/>
              </w:rPr>
              <w:t>SoC</w:t>
            </w:r>
            <w:proofErr w:type="spellEnd"/>
            <w:r w:rsidRPr="00946BFC">
              <w:rPr>
                <w:sz w:val="18"/>
                <w:szCs w:val="18"/>
                <w:lang w:eastAsia="fr-FR"/>
              </w:rPr>
              <w:t xml:space="preserve"> Validation Platform</w:t>
            </w:r>
            <w:r>
              <w:rPr>
                <w:sz w:val="18"/>
                <w:szCs w:val="18"/>
                <w:lang w:eastAsia="fr-FR"/>
              </w:rPr>
              <w:t xml:space="preserve"> – </w:t>
            </w:r>
            <w:r>
              <w:rPr>
                <w:lang w:eastAsia="fr-FR"/>
              </w:rPr>
              <w:t>Management</w:t>
            </w:r>
            <w:r w:rsidRPr="00946BFC">
              <w:rPr>
                <w:lang w:eastAsia="fr-FR"/>
              </w:rPr>
              <w:t xml:space="preserve"> Proposal</w:t>
            </w:r>
          </w:p>
        </w:tc>
      </w:tr>
      <w:tr w:rsidR="00A21CF6" w14:paraId="3587DC98" w14:textId="77777777" w:rsidTr="007B0C7A">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solid" w:color="C6D9F1" w:fill="auto"/>
          </w:tcPr>
          <w:p w14:paraId="18583BD7" w14:textId="39015581" w:rsidR="00A21CF6" w:rsidRPr="008E364D" w:rsidRDefault="00A21CF6" w:rsidP="008E364D">
            <w:pPr>
              <w:rPr>
                <w:sz w:val="22"/>
                <w:szCs w:val="22"/>
              </w:rPr>
            </w:pPr>
            <w:r w:rsidRPr="008E364D">
              <w:rPr>
                <w:sz w:val="22"/>
                <w:szCs w:val="22"/>
              </w:rPr>
              <w:t>RD04</w:t>
            </w:r>
          </w:p>
        </w:tc>
        <w:tc>
          <w:tcPr>
            <w:tcW w:w="2642" w:type="dxa"/>
            <w:tcBorders>
              <w:top w:val="single" w:sz="4" w:space="0" w:color="000000"/>
              <w:left w:val="single" w:sz="4" w:space="0" w:color="000000"/>
              <w:bottom w:val="single" w:sz="4" w:space="0" w:color="000000"/>
              <w:right w:val="single" w:sz="4" w:space="0" w:color="000000"/>
            </w:tcBorders>
            <w:shd w:val="solid" w:color="C6D9F1" w:fill="auto"/>
          </w:tcPr>
          <w:p w14:paraId="0BFC53EB" w14:textId="3A2EEBD6" w:rsidR="00A21CF6" w:rsidRPr="007B0C7A" w:rsidRDefault="00A21CF6" w:rsidP="007B0C7A">
            <w:pPr>
              <w:jc w:val="left"/>
              <w:rPr>
                <w:sz w:val="18"/>
                <w:szCs w:val="18"/>
                <w:lang w:eastAsia="fr-FR"/>
              </w:rPr>
            </w:pPr>
            <w:r w:rsidRPr="007B0C7A">
              <w:rPr>
                <w:sz w:val="18"/>
                <w:szCs w:val="18"/>
                <w:lang w:eastAsia="fr-FR"/>
              </w:rPr>
              <w:t>IDA-SCSPV-PL-001</w:t>
            </w:r>
          </w:p>
        </w:tc>
        <w:tc>
          <w:tcPr>
            <w:tcW w:w="5529" w:type="dxa"/>
            <w:tcBorders>
              <w:top w:val="single" w:sz="4" w:space="0" w:color="000000"/>
              <w:left w:val="single" w:sz="4" w:space="0" w:color="000000"/>
              <w:bottom w:val="single" w:sz="4" w:space="0" w:color="000000"/>
              <w:right w:val="single" w:sz="24" w:space="0" w:color="000000"/>
            </w:tcBorders>
            <w:shd w:val="solid" w:color="C6D9F1" w:fill="auto"/>
          </w:tcPr>
          <w:p w14:paraId="6A2C034F" w14:textId="20164EDB" w:rsidR="00A21CF6" w:rsidRPr="007B0C7A" w:rsidRDefault="007B0C7A" w:rsidP="007B0C7A">
            <w:pPr>
              <w:jc w:val="left"/>
              <w:rPr>
                <w:sz w:val="18"/>
                <w:szCs w:val="18"/>
                <w:lang w:eastAsia="fr-FR"/>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Development Plan</w:t>
            </w:r>
          </w:p>
        </w:tc>
      </w:tr>
      <w:tr w:rsidR="007B0C7A" w14:paraId="50250913" w14:textId="77777777" w:rsidTr="008E364D">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clear" w:color="C6D9F1" w:fill="FFFFFF" w:themeFill="background1"/>
          </w:tcPr>
          <w:p w14:paraId="771E6466" w14:textId="0C92196B" w:rsidR="007B0C7A" w:rsidRPr="008E364D" w:rsidRDefault="007B0C7A" w:rsidP="008E364D">
            <w:pPr>
              <w:rPr>
                <w:sz w:val="22"/>
                <w:szCs w:val="22"/>
              </w:rPr>
            </w:pPr>
            <w:r w:rsidRPr="008E364D">
              <w:rPr>
                <w:sz w:val="22"/>
                <w:szCs w:val="22"/>
              </w:rPr>
              <w:t>RD05</w:t>
            </w:r>
          </w:p>
        </w:tc>
        <w:tc>
          <w:tcPr>
            <w:tcW w:w="2642" w:type="dxa"/>
            <w:tcBorders>
              <w:top w:val="single" w:sz="4" w:space="0" w:color="000000"/>
              <w:left w:val="single" w:sz="4" w:space="0" w:color="000000"/>
              <w:bottom w:val="single" w:sz="4" w:space="0" w:color="000000"/>
              <w:right w:val="single" w:sz="4" w:space="0" w:color="000000"/>
            </w:tcBorders>
            <w:shd w:val="clear" w:color="C6D9F1" w:fill="FFFFFF" w:themeFill="background1"/>
          </w:tcPr>
          <w:p w14:paraId="63FE87C0" w14:textId="304446BC" w:rsidR="007B0C7A" w:rsidRPr="007B0C7A" w:rsidRDefault="007B0C7A" w:rsidP="007B0C7A">
            <w:pPr>
              <w:jc w:val="left"/>
              <w:rPr>
                <w:sz w:val="18"/>
                <w:szCs w:val="18"/>
                <w:lang w:eastAsia="fr-FR"/>
              </w:rPr>
            </w:pPr>
            <w:r w:rsidRPr="007B0C7A">
              <w:rPr>
                <w:sz w:val="18"/>
                <w:szCs w:val="18"/>
                <w:lang w:eastAsia="fr-FR"/>
              </w:rPr>
              <w:t>IDA-SCSPV-UM-001</w:t>
            </w:r>
          </w:p>
        </w:tc>
        <w:tc>
          <w:tcPr>
            <w:tcW w:w="5529" w:type="dxa"/>
            <w:tcBorders>
              <w:top w:val="single" w:sz="4" w:space="0" w:color="000000"/>
              <w:left w:val="single" w:sz="4" w:space="0" w:color="000000"/>
              <w:bottom w:val="single" w:sz="4" w:space="0" w:color="000000"/>
              <w:right w:val="single" w:sz="24" w:space="0" w:color="000000"/>
            </w:tcBorders>
            <w:shd w:val="clear" w:color="C6D9F1" w:fill="FFFFFF" w:themeFill="background1"/>
          </w:tcPr>
          <w:p w14:paraId="36AAC3C4" w14:textId="3E1187CA" w:rsidR="007B0C7A" w:rsidRPr="007B0C7A" w:rsidRDefault="007B0C7A" w:rsidP="007B0C7A">
            <w:pPr>
              <w:jc w:val="left"/>
              <w:rPr>
                <w:b/>
                <w:bCs/>
                <w:sz w:val="36"/>
                <w:szCs w:val="36"/>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IP User Manual</w:t>
            </w:r>
          </w:p>
        </w:tc>
      </w:tr>
      <w:tr w:rsidR="007B0C7A" w14:paraId="60BC1175" w14:textId="77777777" w:rsidTr="007B0C7A">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solid" w:color="C6D9F1" w:fill="auto"/>
          </w:tcPr>
          <w:p w14:paraId="1E7C975D" w14:textId="1822DD57" w:rsidR="007B0C7A" w:rsidRPr="008E364D" w:rsidRDefault="007B0C7A" w:rsidP="008E364D">
            <w:pPr>
              <w:rPr>
                <w:sz w:val="22"/>
                <w:szCs w:val="22"/>
              </w:rPr>
            </w:pPr>
            <w:r w:rsidRPr="008E364D">
              <w:rPr>
                <w:sz w:val="22"/>
                <w:szCs w:val="22"/>
              </w:rPr>
              <w:t>RD06</w:t>
            </w:r>
          </w:p>
        </w:tc>
        <w:tc>
          <w:tcPr>
            <w:tcW w:w="2642" w:type="dxa"/>
            <w:tcBorders>
              <w:top w:val="single" w:sz="4" w:space="0" w:color="000000"/>
              <w:left w:val="single" w:sz="4" w:space="0" w:color="000000"/>
              <w:bottom w:val="single" w:sz="4" w:space="0" w:color="000000"/>
              <w:right w:val="single" w:sz="4" w:space="0" w:color="000000"/>
            </w:tcBorders>
            <w:shd w:val="solid" w:color="C6D9F1" w:fill="auto"/>
          </w:tcPr>
          <w:p w14:paraId="2CC794E4" w14:textId="0286F631" w:rsidR="007B0C7A" w:rsidRPr="007B0C7A" w:rsidRDefault="007B0C7A" w:rsidP="007B0C7A">
            <w:pPr>
              <w:jc w:val="left"/>
              <w:rPr>
                <w:sz w:val="18"/>
                <w:szCs w:val="18"/>
                <w:lang w:eastAsia="fr-FR"/>
              </w:rPr>
            </w:pPr>
            <w:r w:rsidRPr="007B0C7A">
              <w:rPr>
                <w:sz w:val="18"/>
                <w:szCs w:val="18"/>
                <w:lang w:eastAsia="fr-FR"/>
              </w:rPr>
              <w:t>IDA-SCSV-PD-001</w:t>
            </w:r>
          </w:p>
        </w:tc>
        <w:tc>
          <w:tcPr>
            <w:tcW w:w="5529" w:type="dxa"/>
            <w:tcBorders>
              <w:top w:val="single" w:sz="4" w:space="0" w:color="000000"/>
              <w:left w:val="single" w:sz="4" w:space="0" w:color="000000"/>
              <w:bottom w:val="single" w:sz="4" w:space="0" w:color="000000"/>
              <w:right w:val="single" w:sz="24" w:space="0" w:color="000000"/>
            </w:tcBorders>
            <w:shd w:val="solid" w:color="C6D9F1" w:fill="auto"/>
          </w:tcPr>
          <w:p w14:paraId="7FA7BAF4" w14:textId="3433841E" w:rsidR="007B0C7A" w:rsidRPr="007B0C7A" w:rsidRDefault="007B0C7A" w:rsidP="007B0C7A">
            <w:pPr>
              <w:jc w:val="left"/>
              <w:rPr>
                <w:b/>
                <w:bCs/>
                <w:sz w:val="36"/>
                <w:szCs w:val="36"/>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proofErr w:type="spellStart"/>
            <w:r w:rsidRPr="007B0C7A">
              <w:rPr>
                <w:lang w:eastAsia="fr-FR"/>
              </w:rPr>
              <w:t>SystemC</w:t>
            </w:r>
            <w:proofErr w:type="spellEnd"/>
            <w:r w:rsidRPr="007B0C7A">
              <w:rPr>
                <w:lang w:eastAsia="fr-FR"/>
              </w:rPr>
              <w:t xml:space="preserve"> IP Verification and Performance Document</w:t>
            </w:r>
          </w:p>
        </w:tc>
      </w:tr>
      <w:tr w:rsidR="007B0C7A" w14:paraId="42927536" w14:textId="77777777" w:rsidTr="008E364D">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clear" w:color="C6D9F1" w:fill="FFFFFF" w:themeFill="background1"/>
          </w:tcPr>
          <w:p w14:paraId="547ACBB6" w14:textId="5BE5C3EF" w:rsidR="007B0C7A" w:rsidRPr="008E364D" w:rsidRDefault="007B0C7A" w:rsidP="008E364D">
            <w:pPr>
              <w:rPr>
                <w:sz w:val="22"/>
                <w:szCs w:val="22"/>
              </w:rPr>
            </w:pPr>
            <w:r w:rsidRPr="008E364D">
              <w:rPr>
                <w:sz w:val="22"/>
                <w:szCs w:val="22"/>
              </w:rPr>
              <w:t>RD07</w:t>
            </w:r>
          </w:p>
        </w:tc>
        <w:tc>
          <w:tcPr>
            <w:tcW w:w="2642" w:type="dxa"/>
            <w:tcBorders>
              <w:top w:val="single" w:sz="4" w:space="0" w:color="000000"/>
              <w:left w:val="single" w:sz="4" w:space="0" w:color="000000"/>
              <w:bottom w:val="single" w:sz="4" w:space="0" w:color="000000"/>
              <w:right w:val="single" w:sz="4" w:space="0" w:color="000000"/>
            </w:tcBorders>
            <w:shd w:val="clear" w:color="C6D9F1" w:fill="FFFFFF" w:themeFill="background1"/>
          </w:tcPr>
          <w:p w14:paraId="05E5EBFF" w14:textId="51DEEE99" w:rsidR="007B0C7A" w:rsidRPr="007B0C7A" w:rsidRDefault="007B0C7A" w:rsidP="007B0C7A">
            <w:pPr>
              <w:jc w:val="left"/>
              <w:rPr>
                <w:sz w:val="18"/>
                <w:szCs w:val="18"/>
                <w:lang w:eastAsia="fr-FR"/>
              </w:rPr>
            </w:pPr>
            <w:r w:rsidRPr="007B0C7A">
              <w:rPr>
                <w:sz w:val="18"/>
                <w:szCs w:val="18"/>
                <w:lang w:eastAsia="fr-FR"/>
              </w:rPr>
              <w:t>IDA-SCSV-DF-010</w:t>
            </w:r>
          </w:p>
        </w:tc>
        <w:tc>
          <w:tcPr>
            <w:tcW w:w="5529" w:type="dxa"/>
            <w:tcBorders>
              <w:top w:val="single" w:sz="4" w:space="0" w:color="000000"/>
              <w:left w:val="single" w:sz="4" w:space="0" w:color="000000"/>
              <w:bottom w:val="single" w:sz="4" w:space="0" w:color="000000"/>
              <w:right w:val="single" w:sz="24" w:space="0" w:color="000000"/>
            </w:tcBorders>
            <w:shd w:val="clear" w:color="C6D9F1" w:fill="FFFFFF" w:themeFill="background1"/>
          </w:tcPr>
          <w:p w14:paraId="609B582C" w14:textId="2ED5CC08" w:rsidR="007B0C7A" w:rsidRPr="007B0C7A" w:rsidRDefault="007B0C7A" w:rsidP="007B0C7A">
            <w:pPr>
              <w:jc w:val="left"/>
              <w:rPr>
                <w:b/>
                <w:bCs/>
                <w:sz w:val="36"/>
                <w:szCs w:val="36"/>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Design Flow Report</w:t>
            </w:r>
          </w:p>
        </w:tc>
      </w:tr>
      <w:tr w:rsidR="007B0C7A" w14:paraId="4469A507" w14:textId="77777777" w:rsidTr="007B0C7A">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solid" w:color="C6D9F1" w:fill="auto"/>
          </w:tcPr>
          <w:p w14:paraId="3DD0790C" w14:textId="189A8C28" w:rsidR="007B0C7A" w:rsidRPr="008E364D" w:rsidRDefault="007B0C7A" w:rsidP="008E364D">
            <w:pPr>
              <w:rPr>
                <w:sz w:val="22"/>
                <w:szCs w:val="22"/>
              </w:rPr>
            </w:pPr>
            <w:r w:rsidRPr="008E364D">
              <w:rPr>
                <w:sz w:val="22"/>
                <w:szCs w:val="22"/>
              </w:rPr>
              <w:t>RD08</w:t>
            </w:r>
          </w:p>
        </w:tc>
        <w:tc>
          <w:tcPr>
            <w:tcW w:w="2642" w:type="dxa"/>
            <w:tcBorders>
              <w:top w:val="single" w:sz="4" w:space="0" w:color="000000"/>
              <w:left w:val="single" w:sz="4" w:space="0" w:color="000000"/>
              <w:bottom w:val="single" w:sz="4" w:space="0" w:color="000000"/>
              <w:right w:val="single" w:sz="4" w:space="0" w:color="000000"/>
            </w:tcBorders>
            <w:shd w:val="solid" w:color="C6D9F1" w:fill="auto"/>
          </w:tcPr>
          <w:p w14:paraId="01C09B21" w14:textId="62C4E9A4" w:rsidR="007B0C7A" w:rsidRPr="007B0C7A" w:rsidRDefault="007B0C7A" w:rsidP="007B0C7A">
            <w:pPr>
              <w:jc w:val="left"/>
              <w:rPr>
                <w:sz w:val="18"/>
                <w:szCs w:val="18"/>
                <w:lang w:eastAsia="fr-FR"/>
              </w:rPr>
            </w:pPr>
            <w:r w:rsidRPr="007B0C7A">
              <w:rPr>
                <w:sz w:val="18"/>
                <w:szCs w:val="18"/>
                <w:lang w:eastAsia="fr-FR"/>
              </w:rPr>
              <w:t>IDA-SCSV-PMR-004</w:t>
            </w:r>
          </w:p>
        </w:tc>
        <w:tc>
          <w:tcPr>
            <w:tcW w:w="5529" w:type="dxa"/>
            <w:tcBorders>
              <w:top w:val="single" w:sz="4" w:space="0" w:color="000000"/>
              <w:left w:val="single" w:sz="4" w:space="0" w:color="000000"/>
              <w:bottom w:val="single" w:sz="4" w:space="0" w:color="000000"/>
              <w:right w:val="single" w:sz="24" w:space="0" w:color="000000"/>
            </w:tcBorders>
            <w:shd w:val="solid" w:color="C6D9F1" w:fill="auto"/>
          </w:tcPr>
          <w:p w14:paraId="550BE554" w14:textId="12DBF82F" w:rsidR="007B0C7A" w:rsidRPr="008E364D" w:rsidRDefault="007B0C7A" w:rsidP="007B0C7A">
            <w:pPr>
              <w:jc w:val="left"/>
              <w:rPr>
                <w:b/>
                <w:bCs/>
                <w:sz w:val="36"/>
                <w:szCs w:val="36"/>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Power Modeling Report</w:t>
            </w:r>
          </w:p>
        </w:tc>
      </w:tr>
      <w:tr w:rsidR="007B0C7A" w14:paraId="47C80785" w14:textId="77777777" w:rsidTr="008E364D">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clear" w:color="C6D9F1" w:fill="FFFFFF" w:themeFill="background1"/>
          </w:tcPr>
          <w:p w14:paraId="14AA0E53" w14:textId="7BFF9652" w:rsidR="007B0C7A" w:rsidRPr="008E364D" w:rsidRDefault="007B0C7A" w:rsidP="008E364D">
            <w:pPr>
              <w:rPr>
                <w:sz w:val="22"/>
                <w:szCs w:val="22"/>
              </w:rPr>
            </w:pPr>
            <w:r w:rsidRPr="008E364D">
              <w:rPr>
                <w:sz w:val="22"/>
                <w:szCs w:val="22"/>
              </w:rPr>
              <w:t>RD09</w:t>
            </w:r>
          </w:p>
        </w:tc>
        <w:tc>
          <w:tcPr>
            <w:tcW w:w="2642" w:type="dxa"/>
            <w:tcBorders>
              <w:top w:val="single" w:sz="4" w:space="0" w:color="000000"/>
              <w:left w:val="single" w:sz="4" w:space="0" w:color="000000"/>
              <w:bottom w:val="single" w:sz="4" w:space="0" w:color="000000"/>
              <w:right w:val="single" w:sz="4" w:space="0" w:color="000000"/>
            </w:tcBorders>
            <w:shd w:val="clear" w:color="C6D9F1" w:fill="FFFFFF" w:themeFill="background1"/>
          </w:tcPr>
          <w:p w14:paraId="5AF43EF2" w14:textId="0ED2252C" w:rsidR="007B0C7A" w:rsidRPr="007B0C7A" w:rsidRDefault="007B0C7A" w:rsidP="007B0C7A">
            <w:pPr>
              <w:jc w:val="left"/>
              <w:rPr>
                <w:sz w:val="18"/>
                <w:szCs w:val="18"/>
                <w:lang w:eastAsia="fr-FR"/>
              </w:rPr>
            </w:pPr>
            <w:r w:rsidRPr="007B0C7A">
              <w:rPr>
                <w:sz w:val="18"/>
                <w:szCs w:val="18"/>
                <w:lang w:eastAsia="fr-FR"/>
              </w:rPr>
              <w:t>IDA-SCSV-IMS-001</w:t>
            </w:r>
          </w:p>
        </w:tc>
        <w:tc>
          <w:tcPr>
            <w:tcW w:w="5529" w:type="dxa"/>
            <w:tcBorders>
              <w:top w:val="single" w:sz="4" w:space="0" w:color="000000"/>
              <w:left w:val="single" w:sz="4" w:space="0" w:color="000000"/>
              <w:bottom w:val="single" w:sz="4" w:space="0" w:color="000000"/>
              <w:right w:val="single" w:sz="24" w:space="0" w:color="000000"/>
            </w:tcBorders>
            <w:shd w:val="clear" w:color="C6D9F1" w:fill="FFFFFF" w:themeFill="background1"/>
          </w:tcPr>
          <w:p w14:paraId="671FBDFA" w14:textId="758F8AE6" w:rsidR="007B0C7A" w:rsidRPr="007B0C7A" w:rsidRDefault="007B0C7A" w:rsidP="007B0C7A">
            <w:pPr>
              <w:jc w:val="left"/>
              <w:rPr>
                <w:sz w:val="18"/>
                <w:szCs w:val="18"/>
                <w:lang w:eastAsia="fr-FR"/>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Interconnect Methodology Summary</w:t>
            </w:r>
          </w:p>
        </w:tc>
      </w:tr>
      <w:tr w:rsidR="007B0C7A" w14:paraId="2CDC5B63" w14:textId="77777777" w:rsidTr="006971D7">
        <w:trPr>
          <w:trHeight w:val="388"/>
          <w:jc w:val="center"/>
        </w:trPr>
        <w:tc>
          <w:tcPr>
            <w:tcW w:w="1467" w:type="dxa"/>
            <w:tcBorders>
              <w:top w:val="single" w:sz="4" w:space="0" w:color="000000"/>
              <w:left w:val="single" w:sz="24" w:space="0" w:color="000000"/>
              <w:bottom w:val="single" w:sz="4" w:space="0" w:color="000000"/>
              <w:right w:val="single" w:sz="4" w:space="0" w:color="000000"/>
            </w:tcBorders>
            <w:shd w:val="solid" w:color="C6D9F1" w:fill="auto"/>
          </w:tcPr>
          <w:p w14:paraId="5E40147D" w14:textId="0C8EA518" w:rsidR="007B0C7A" w:rsidRPr="008E364D" w:rsidRDefault="007B0C7A" w:rsidP="008E364D">
            <w:pPr>
              <w:rPr>
                <w:sz w:val="22"/>
                <w:szCs w:val="22"/>
              </w:rPr>
            </w:pPr>
            <w:r w:rsidRPr="008E364D">
              <w:rPr>
                <w:sz w:val="22"/>
                <w:szCs w:val="22"/>
              </w:rPr>
              <w:t>RD10</w:t>
            </w:r>
          </w:p>
        </w:tc>
        <w:tc>
          <w:tcPr>
            <w:tcW w:w="2642" w:type="dxa"/>
            <w:tcBorders>
              <w:top w:val="single" w:sz="4" w:space="0" w:color="000000"/>
              <w:left w:val="single" w:sz="4" w:space="0" w:color="000000"/>
              <w:bottom w:val="single" w:sz="4" w:space="0" w:color="000000"/>
              <w:right w:val="single" w:sz="4" w:space="0" w:color="000000"/>
            </w:tcBorders>
            <w:shd w:val="solid" w:color="C6D9F1" w:fill="auto"/>
          </w:tcPr>
          <w:p w14:paraId="5B5EF26C" w14:textId="614E48B0" w:rsidR="007B0C7A" w:rsidRPr="007B0C7A" w:rsidRDefault="007B0C7A" w:rsidP="007B0C7A">
            <w:pPr>
              <w:jc w:val="left"/>
              <w:rPr>
                <w:sz w:val="18"/>
                <w:szCs w:val="18"/>
                <w:lang w:eastAsia="fr-FR"/>
              </w:rPr>
            </w:pPr>
            <w:r w:rsidRPr="007B0C7A">
              <w:rPr>
                <w:sz w:val="18"/>
                <w:szCs w:val="18"/>
                <w:lang w:eastAsia="fr-FR"/>
              </w:rPr>
              <w:t>IDA-SCSV-DSE-001</w:t>
            </w:r>
          </w:p>
        </w:tc>
        <w:tc>
          <w:tcPr>
            <w:tcW w:w="5529" w:type="dxa"/>
            <w:tcBorders>
              <w:top w:val="single" w:sz="4" w:space="0" w:color="000000"/>
              <w:left w:val="single" w:sz="4" w:space="0" w:color="000000"/>
              <w:bottom w:val="single" w:sz="4" w:space="0" w:color="000000"/>
              <w:right w:val="single" w:sz="24" w:space="0" w:color="000000"/>
            </w:tcBorders>
            <w:shd w:val="solid" w:color="C6D9F1" w:fill="auto"/>
          </w:tcPr>
          <w:p w14:paraId="64871277" w14:textId="1BCCE7A3" w:rsidR="007B0C7A" w:rsidRPr="008E364D" w:rsidRDefault="007B0C7A" w:rsidP="007B0C7A">
            <w:pPr>
              <w:jc w:val="left"/>
              <w:rPr>
                <w:lang w:eastAsia="fr-FR"/>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High-Level DSE Report</w:t>
            </w:r>
          </w:p>
        </w:tc>
      </w:tr>
      <w:tr w:rsidR="007B0C7A" w14:paraId="32A8C8AB" w14:textId="77777777" w:rsidTr="006971D7">
        <w:trPr>
          <w:trHeight w:val="388"/>
          <w:jc w:val="center"/>
        </w:trPr>
        <w:tc>
          <w:tcPr>
            <w:tcW w:w="1467" w:type="dxa"/>
            <w:tcBorders>
              <w:top w:val="single" w:sz="4" w:space="0" w:color="000000"/>
              <w:left w:val="single" w:sz="24" w:space="0" w:color="000000"/>
              <w:bottom w:val="single" w:sz="24" w:space="0" w:color="000000"/>
              <w:right w:val="single" w:sz="4" w:space="0" w:color="000000"/>
            </w:tcBorders>
            <w:shd w:val="clear" w:color="C6D9F1" w:fill="FFFFFF" w:themeFill="background1"/>
          </w:tcPr>
          <w:p w14:paraId="12167365" w14:textId="57603866" w:rsidR="007B0C7A" w:rsidRPr="008E364D" w:rsidRDefault="007B0C7A" w:rsidP="008E364D">
            <w:pPr>
              <w:rPr>
                <w:sz w:val="22"/>
                <w:szCs w:val="22"/>
              </w:rPr>
            </w:pPr>
            <w:r w:rsidRPr="008E364D">
              <w:rPr>
                <w:sz w:val="22"/>
                <w:szCs w:val="22"/>
              </w:rPr>
              <w:t>RD11</w:t>
            </w:r>
          </w:p>
        </w:tc>
        <w:tc>
          <w:tcPr>
            <w:tcW w:w="2642" w:type="dxa"/>
            <w:tcBorders>
              <w:top w:val="single" w:sz="4" w:space="0" w:color="000000"/>
              <w:left w:val="single" w:sz="4" w:space="0" w:color="000000"/>
              <w:bottom w:val="single" w:sz="24" w:space="0" w:color="000000"/>
              <w:right w:val="single" w:sz="4" w:space="0" w:color="000000"/>
            </w:tcBorders>
            <w:shd w:val="clear" w:color="C6D9F1" w:fill="FFFFFF" w:themeFill="background1"/>
          </w:tcPr>
          <w:p w14:paraId="0255B5D3" w14:textId="77777777" w:rsidR="007B0C7A" w:rsidRPr="007B0C7A" w:rsidRDefault="007B0C7A" w:rsidP="007B0C7A">
            <w:pPr>
              <w:jc w:val="left"/>
              <w:rPr>
                <w:sz w:val="18"/>
                <w:szCs w:val="18"/>
                <w:lang w:eastAsia="fr-FR"/>
              </w:rPr>
            </w:pPr>
          </w:p>
        </w:tc>
        <w:tc>
          <w:tcPr>
            <w:tcW w:w="5529" w:type="dxa"/>
            <w:tcBorders>
              <w:top w:val="single" w:sz="4" w:space="0" w:color="000000"/>
              <w:left w:val="single" w:sz="4" w:space="0" w:color="000000"/>
              <w:bottom w:val="single" w:sz="24" w:space="0" w:color="000000"/>
              <w:right w:val="single" w:sz="24" w:space="0" w:color="000000"/>
            </w:tcBorders>
            <w:shd w:val="clear" w:color="C6D9F1" w:fill="FFFFFF" w:themeFill="background1"/>
          </w:tcPr>
          <w:p w14:paraId="2D2D01BF" w14:textId="1EDF1369" w:rsidR="007B0C7A" w:rsidRPr="008E364D" w:rsidRDefault="007B0C7A" w:rsidP="007B0C7A">
            <w:pPr>
              <w:jc w:val="left"/>
              <w:rPr>
                <w:b/>
                <w:bCs/>
                <w:sz w:val="36"/>
                <w:szCs w:val="36"/>
              </w:rPr>
            </w:pPr>
            <w:r w:rsidRPr="007B0C7A">
              <w:rPr>
                <w:sz w:val="18"/>
                <w:szCs w:val="18"/>
                <w:lang w:eastAsia="fr-FR"/>
              </w:rPr>
              <w:t xml:space="preserve">HW-SW </w:t>
            </w:r>
            <w:proofErr w:type="spellStart"/>
            <w:r w:rsidRPr="007B0C7A">
              <w:rPr>
                <w:sz w:val="18"/>
                <w:szCs w:val="18"/>
                <w:lang w:eastAsia="fr-FR"/>
              </w:rPr>
              <w:t>SystemC</w:t>
            </w:r>
            <w:proofErr w:type="spellEnd"/>
            <w:r w:rsidRPr="007B0C7A">
              <w:rPr>
                <w:sz w:val="18"/>
                <w:szCs w:val="18"/>
                <w:lang w:eastAsia="fr-FR"/>
              </w:rPr>
              <w:t xml:space="preserve"> Co-Simulation </w:t>
            </w:r>
            <w:proofErr w:type="spellStart"/>
            <w:r w:rsidRPr="007B0C7A">
              <w:rPr>
                <w:sz w:val="18"/>
                <w:szCs w:val="18"/>
                <w:lang w:eastAsia="fr-FR"/>
              </w:rPr>
              <w:t>SoC</w:t>
            </w:r>
            <w:proofErr w:type="spellEnd"/>
            <w:r w:rsidRPr="007B0C7A">
              <w:rPr>
                <w:sz w:val="18"/>
                <w:szCs w:val="18"/>
                <w:lang w:eastAsia="fr-FR"/>
              </w:rPr>
              <w:t xml:space="preserve"> Validation Platform</w:t>
            </w:r>
            <w:r>
              <w:rPr>
                <w:sz w:val="18"/>
                <w:szCs w:val="18"/>
                <w:lang w:eastAsia="fr-FR"/>
              </w:rPr>
              <w:t xml:space="preserve"> – </w:t>
            </w:r>
            <w:r w:rsidRPr="007B0C7A">
              <w:rPr>
                <w:lang w:eastAsia="fr-FR"/>
              </w:rPr>
              <w:t>Analysis Capability Report</w:t>
            </w:r>
          </w:p>
        </w:tc>
      </w:tr>
    </w:tbl>
    <w:p w14:paraId="77888CB8" w14:textId="77777777" w:rsidR="00135522" w:rsidRPr="00135522" w:rsidRDefault="00135522" w:rsidP="00135522">
      <w:pPr>
        <w:pStyle w:val="Default"/>
      </w:pPr>
    </w:p>
    <w:p w14:paraId="6E90D634" w14:textId="77777777" w:rsidR="005B798D" w:rsidRPr="005B798D" w:rsidRDefault="005B798D" w:rsidP="005B798D"/>
    <w:p w14:paraId="5FD888AB" w14:textId="77777777" w:rsidR="005B798D" w:rsidRPr="005B798D" w:rsidRDefault="005B798D">
      <w:pPr>
        <w:spacing w:before="0"/>
        <w:jc w:val="left"/>
        <w:rPr>
          <w:b/>
          <w:bCs/>
          <w:caps/>
          <w:sz w:val="32"/>
          <w:szCs w:val="32"/>
        </w:rPr>
      </w:pPr>
      <w:r w:rsidRPr="005B798D">
        <w:br w:type="page"/>
      </w:r>
    </w:p>
    <w:p w14:paraId="16293096" w14:textId="70BB632C" w:rsidR="005B798D" w:rsidRDefault="005B798D" w:rsidP="005B798D">
      <w:pPr>
        <w:pStyle w:val="berschrift1"/>
      </w:pPr>
      <w:bookmarkStart w:id="45" w:name="_Toc215222851"/>
      <w:r w:rsidRPr="005B798D">
        <w:lastRenderedPageBreak/>
        <w:t>The Usage of SoCRocket</w:t>
      </w:r>
      <w:bookmarkEnd w:id="45"/>
    </w:p>
    <w:p w14:paraId="7D2E516A" w14:textId="51F311BE" w:rsidR="00AC1043" w:rsidRDefault="00AC1043" w:rsidP="00AC1043">
      <w:r>
        <w:t xml:space="preserve">The </w:t>
      </w:r>
      <w:proofErr w:type="spellStart"/>
      <w:r>
        <w:t>SoCRocket</w:t>
      </w:r>
      <w:proofErr w:type="spellEnd"/>
      <w:r>
        <w:t xml:space="preserve"> TLM Library is a common TLM 2.0 Library, but designed to simulate in particular designs of the </w:t>
      </w:r>
      <w:proofErr w:type="spellStart"/>
      <w:r>
        <w:t>Aeroflex</w:t>
      </w:r>
      <w:proofErr w:type="spellEnd"/>
      <w:r>
        <w:t xml:space="preserve"> </w:t>
      </w:r>
      <w:proofErr w:type="spellStart"/>
      <w:r>
        <w:t>Gaisler</w:t>
      </w:r>
      <w:proofErr w:type="spellEnd"/>
      <w:r>
        <w:t xml:space="preserve"> </w:t>
      </w:r>
      <w:proofErr w:type="spellStart"/>
      <w:r>
        <w:t>GRLib</w:t>
      </w:r>
      <w:proofErr w:type="spellEnd"/>
      <w:r>
        <w:t xml:space="preserve">. The modeled TLM IP cores are modeled and verified TLM counterparts to the core components from the </w:t>
      </w:r>
      <w:proofErr w:type="spellStart"/>
      <w:r>
        <w:t>Gaisler</w:t>
      </w:r>
      <w:proofErr w:type="spellEnd"/>
      <w:r>
        <w:t xml:space="preserve"> library. The parameters in the platform leon3mp are matching the parameters from the </w:t>
      </w:r>
      <w:proofErr w:type="spellStart"/>
      <w:r>
        <w:t>GRLib</w:t>
      </w:r>
      <w:proofErr w:type="spellEnd"/>
      <w:r>
        <w:t xml:space="preserve">. </w:t>
      </w:r>
    </w:p>
    <w:p w14:paraId="4DEC81C9" w14:textId="74FC8AF3" w:rsidR="00AC1043" w:rsidRDefault="00AC1043" w:rsidP="00AC1043">
      <w:r>
        <w:t xml:space="preserve">Moreover the </w:t>
      </w:r>
      <w:r w:rsidR="008E7435">
        <w:t>l</w:t>
      </w:r>
      <w:r>
        <w:t xml:space="preserve">ibrary is extendable with any needed IP Core as shown </w:t>
      </w:r>
      <w:r w:rsidR="006E4020">
        <w:t>with</w:t>
      </w:r>
      <w:r>
        <w:t xml:space="preserve"> the external LEON3 or </w:t>
      </w:r>
      <w:proofErr w:type="spellStart"/>
      <w:r>
        <w:t>SpaceWire</w:t>
      </w:r>
      <w:proofErr w:type="spellEnd"/>
      <w:r>
        <w:t xml:space="preserve"> IP, which are now deeply integrated in the library.</w:t>
      </w:r>
    </w:p>
    <w:p w14:paraId="4FFF5DE9" w14:textId="7DE69FDA" w:rsidR="00AC1043" w:rsidRDefault="00AC1043" w:rsidP="00AC1043">
      <w:r>
        <w:t>Therefore this platform is an ideal starting point to design and shape new architectures for new systems. It helps to identify risks and flaws in early stages and allows early software development and simulation as close to the real-thing as possible.</w:t>
      </w:r>
    </w:p>
    <w:p w14:paraId="138F77C4" w14:textId="7FF1EF28" w:rsidR="00AC1043" w:rsidRDefault="00F24A6E" w:rsidP="00AC1043">
      <w:r>
        <w:t xml:space="preserve">To do so the library has to be bootstrapped as shown in chapter 2.1 and either used for model development or platform exploration. Model development is shortly explained in chapter 2.2 and in detail in RD05. Platform exploration is introduced in chapter 2.3 and in detail explained in RD07 and further testing and refinement is </w:t>
      </w:r>
      <w:r w:rsidR="00E6798C">
        <w:t>explained</w:t>
      </w:r>
      <w:r>
        <w:t xml:space="preserve"> in RD10.</w:t>
      </w:r>
    </w:p>
    <w:p w14:paraId="1EF73FB5" w14:textId="235A6FCD" w:rsidR="006E4020" w:rsidRDefault="009408E3" w:rsidP="00AC1043">
      <w:r>
        <w:t xml:space="preserve">One of the most time consuming tasks was the verification of the hardware models. Besides the already time consuming task of verifying we had the misfortune that there were no test vector available for the project. This resulted in a </w:t>
      </w:r>
      <w:r w:rsidR="008E7435">
        <w:t>long</w:t>
      </w:r>
      <w:r>
        <w:t xml:space="preserve"> delay. Further information </w:t>
      </w:r>
      <w:r w:rsidR="00F24A6E">
        <w:t xml:space="preserve">is </w:t>
      </w:r>
      <w:r>
        <w:t xml:space="preserve">given </w:t>
      </w:r>
      <w:r w:rsidR="00F24A6E">
        <w:t xml:space="preserve">in </w:t>
      </w:r>
      <w:r w:rsidR="008E7435">
        <w:t>c</w:t>
      </w:r>
      <w:r w:rsidR="00F24A6E">
        <w:t>hapter 3 and in detail in RD6.</w:t>
      </w:r>
      <w:r w:rsidR="006E4020">
        <w:t xml:space="preserve"> One special feature, which is w</w:t>
      </w:r>
      <w:r w:rsidR="008E7435">
        <w:t>oven</w:t>
      </w:r>
      <w:r w:rsidR="006E4020">
        <w:t xml:space="preserve"> into the models</w:t>
      </w:r>
      <w:r w:rsidR="006E673C">
        <w:t>,</w:t>
      </w:r>
      <w:r w:rsidR="006E4020">
        <w:t xml:space="preserve"> is the power </w:t>
      </w:r>
      <w:r w:rsidR="00E23285">
        <w:t>monitoring</w:t>
      </w:r>
      <w:r w:rsidR="006E4020">
        <w:t xml:space="preserve">. It is introduced in chapter 4 and further information </w:t>
      </w:r>
      <w:r w:rsidR="008E7435">
        <w:t xml:space="preserve">is provided </w:t>
      </w:r>
      <w:r w:rsidR="006E4020">
        <w:t>in RD08.</w:t>
      </w:r>
    </w:p>
    <w:p w14:paraId="3A7397D8" w14:textId="24F21630" w:rsidR="006E4020" w:rsidRDefault="00CD4A42" w:rsidP="00AC1043">
      <w:r>
        <w:t>To show the full functionality of the library chapter 5 is explaining the me</w:t>
      </w:r>
      <w:r w:rsidR="00E6798C">
        <w:t>thodology</w:t>
      </w:r>
      <w:r>
        <w:t xml:space="preserve"> of a design space exploration with the </w:t>
      </w:r>
      <w:proofErr w:type="spellStart"/>
      <w:r>
        <w:t>SoCRocket</w:t>
      </w:r>
      <w:proofErr w:type="spellEnd"/>
      <w:r>
        <w:t xml:space="preserve"> design flow.</w:t>
      </w:r>
    </w:p>
    <w:p w14:paraId="4299F0CD" w14:textId="11165D2F" w:rsidR="00CD4A42" w:rsidRPr="00AC1043" w:rsidRDefault="008E7435" w:rsidP="00AC1043">
      <w:r>
        <w:t>Finally</w:t>
      </w:r>
      <w:r w:rsidR="00CD4A42">
        <w:t xml:space="preserve"> chapter 6 concludes with a description of the most important classes components and tools of the library. </w:t>
      </w:r>
    </w:p>
    <w:p w14:paraId="767797ED" w14:textId="5429CF31" w:rsidR="00DC0144" w:rsidRDefault="00DC0144" w:rsidP="00DC0144">
      <w:pPr>
        <w:pStyle w:val="berschrift2"/>
      </w:pPr>
      <w:bookmarkStart w:id="46" w:name="_Toc215222852"/>
      <w:r>
        <w:t xml:space="preserve">Bootstrapping </w:t>
      </w:r>
      <w:proofErr w:type="spellStart"/>
      <w:r>
        <w:t>the</w:t>
      </w:r>
      <w:proofErr w:type="spellEnd"/>
      <w:r>
        <w:t xml:space="preserve"> </w:t>
      </w:r>
      <w:proofErr w:type="spellStart"/>
      <w:r>
        <w:t>library</w:t>
      </w:r>
      <w:bookmarkEnd w:id="46"/>
      <w:proofErr w:type="spellEnd"/>
    </w:p>
    <w:p w14:paraId="3C302E55" w14:textId="77777777" w:rsidR="00E62C17" w:rsidRPr="005E7A40" w:rsidRDefault="00E62C17" w:rsidP="00E62C17">
      <w:r w:rsidRPr="005E7A40">
        <w:t xml:space="preserve">The </w:t>
      </w:r>
      <w:proofErr w:type="spellStart"/>
      <w:r w:rsidRPr="005E7A40">
        <w:t>SoCRocket</w:t>
      </w:r>
      <w:proofErr w:type="spellEnd"/>
      <w:r w:rsidRPr="005E7A40">
        <w:t xml:space="preserve"> Library can be checked out from our GIT repository at the following location:</w:t>
      </w:r>
    </w:p>
    <w:p w14:paraId="1F6E4C6C" w14:textId="77777777" w:rsidR="00E62C17" w:rsidRPr="005E7A40" w:rsidRDefault="00E62C17" w:rsidP="00E62C17">
      <w:r w:rsidRPr="005E7A40">
        <w:t>https://socrocket</w:t>
      </w:r>
      <w:proofErr w:type="gramStart"/>
      <w:r w:rsidRPr="005E7A40">
        <w:t>:esac3e12@projects.c3e.cs.tu</w:t>
      </w:r>
      <w:proofErr w:type="gramEnd"/>
      <w:r w:rsidRPr="005E7A40">
        <w:t>-bs.de/git/socrocket.git</w:t>
      </w:r>
    </w:p>
    <w:p w14:paraId="65768108" w14:textId="77777777" w:rsidR="00E62C17" w:rsidRPr="005E7A40" w:rsidRDefault="00E62C17" w:rsidP="00E62C17">
      <w:r w:rsidRPr="005E7A40">
        <w:t>To compile and simulate the comprised models, software and example platforms the following tools are required (</w:t>
      </w:r>
      <w:r w:rsidRPr="005E7A40">
        <w:fldChar w:fldCharType="begin"/>
      </w:r>
      <w:r w:rsidRPr="005E7A40">
        <w:instrText xml:space="preserve"> REF _Ref146166047 \h </w:instrText>
      </w:r>
      <w:r w:rsidRPr="005E7A40">
        <w:fldChar w:fldCharType="separate"/>
      </w:r>
      <w:r w:rsidR="008E364D" w:rsidRPr="005E7A40">
        <w:t xml:space="preserve">Table </w:t>
      </w:r>
      <w:r w:rsidR="008E364D">
        <w:rPr>
          <w:noProof/>
        </w:rPr>
        <w:t>6</w:t>
      </w:r>
      <w:r w:rsidRPr="005E7A40">
        <w:fldChar w:fldCharType="end"/>
      </w:r>
      <w:r w:rsidRPr="005E7A40">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E62C17" w:rsidRPr="005E7A40" w14:paraId="6B35E577" w14:textId="77777777" w:rsidTr="00E62C1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0E40F9C9" w14:textId="77777777" w:rsidR="00E62C17" w:rsidRPr="005E7A40" w:rsidRDefault="00E62C17" w:rsidP="00E62C17">
            <w:pPr>
              <w:rPr>
                <w:sz w:val="20"/>
              </w:rPr>
            </w:pPr>
            <w:r w:rsidRPr="005E7A40">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6DBB3A61" w14:textId="77777777" w:rsidR="00E62C17" w:rsidRPr="005E7A40" w:rsidRDefault="00E62C17" w:rsidP="00E62C17">
            <w:pPr>
              <w:rPr>
                <w:sz w:val="20"/>
              </w:rPr>
            </w:pPr>
            <w:r w:rsidRPr="005E7A40">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42BB9B71" w14:textId="77777777" w:rsidR="00E62C17" w:rsidRPr="005E7A40" w:rsidRDefault="00E62C17" w:rsidP="00E62C17">
            <w:pPr>
              <w:rPr>
                <w:sz w:val="20"/>
              </w:rPr>
            </w:pPr>
            <w:r w:rsidRPr="005E7A40">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32470FCC" w14:textId="77777777" w:rsidR="00E62C17" w:rsidRPr="005E7A40" w:rsidRDefault="00E62C17" w:rsidP="00E62C17">
            <w:pPr>
              <w:rPr>
                <w:sz w:val="20"/>
              </w:rPr>
            </w:pPr>
            <w:r w:rsidRPr="005E7A40">
              <w:rPr>
                <w:sz w:val="20"/>
              </w:rPr>
              <w:t>Installation Path Variables</w:t>
            </w:r>
          </w:p>
        </w:tc>
      </w:tr>
      <w:tr w:rsidR="00E62C17" w:rsidRPr="005E7A40" w14:paraId="082CDD09" w14:textId="77777777" w:rsidTr="00E62C1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DB0F6B4" w14:textId="77777777" w:rsidR="00E62C17" w:rsidRPr="005E7A40" w:rsidRDefault="00E62C17" w:rsidP="00E62C17">
            <w:pPr>
              <w:rPr>
                <w:noProof/>
                <w:sz w:val="20"/>
              </w:rPr>
            </w:pPr>
            <w:r w:rsidRPr="005E7A40">
              <w:rPr>
                <w:noProof/>
                <w:sz w:val="20"/>
              </w:rPr>
              <w:t>Python</w:t>
            </w:r>
            <w:r w:rsidRPr="005E7A40">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58F4FD3A" w14:textId="77777777" w:rsidR="00E62C17" w:rsidRPr="005E7A40" w:rsidRDefault="00E62C17" w:rsidP="00E62C17">
            <w:pPr>
              <w:rPr>
                <w:noProof/>
                <w:sz w:val="20"/>
              </w:rPr>
            </w:pPr>
            <w:r w:rsidRPr="005E7A40">
              <w:rPr>
                <w:noProof/>
                <w:sz w:val="20"/>
              </w:rPr>
              <w:t>&gt;2.4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A38FDB" w14:textId="77777777" w:rsidR="00E62C17" w:rsidRPr="005E7A40" w:rsidRDefault="00E62C17" w:rsidP="00E62C17">
            <w:pPr>
              <w:jc w:val="left"/>
              <w:rPr>
                <w:noProof/>
                <w:sz w:val="20"/>
              </w:rPr>
            </w:pPr>
            <w:r w:rsidRPr="005E7A40">
              <w:rPr>
                <w:noProof/>
                <w:sz w:val="20"/>
              </w:rPr>
              <w:t>Python team</w:t>
            </w:r>
          </w:p>
        </w:tc>
        <w:tc>
          <w:tcPr>
            <w:tcW w:w="4015" w:type="dxa"/>
            <w:tcBorders>
              <w:bottom w:val="single" w:sz="4" w:space="0" w:color="auto"/>
            </w:tcBorders>
            <w:tcMar>
              <w:top w:w="28" w:type="dxa"/>
              <w:left w:w="28" w:type="dxa"/>
              <w:bottom w:w="28" w:type="dxa"/>
              <w:right w:w="28" w:type="dxa"/>
            </w:tcMar>
          </w:tcPr>
          <w:p w14:paraId="22D2B314"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E62C17" w:rsidRPr="005E7A40" w14:paraId="78776AB5" w14:textId="77777777" w:rsidTr="00E62C1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3C2862C9" w14:textId="77777777" w:rsidR="00E62C17" w:rsidRPr="005E7A40" w:rsidRDefault="00E62C17" w:rsidP="00E62C17">
            <w:pPr>
              <w:rPr>
                <w:noProof/>
                <w:sz w:val="20"/>
              </w:rPr>
            </w:pPr>
            <w:r w:rsidRPr="005E7A40">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74627B8E" w14:textId="77777777" w:rsidR="00E62C17" w:rsidRPr="005E7A40" w:rsidRDefault="00E62C17" w:rsidP="00E62C17">
            <w:pPr>
              <w:rPr>
                <w:noProof/>
                <w:sz w:val="20"/>
              </w:rPr>
            </w:pPr>
            <w:r w:rsidRPr="005E7A40">
              <w:rPr>
                <w:noProof/>
                <w:sz w:val="20"/>
              </w:rPr>
              <w:t>&gt;4.1.0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012ADBD1" w14:textId="77777777" w:rsidR="00E62C17" w:rsidRPr="005E7A40" w:rsidRDefault="00E62C17" w:rsidP="00E62C17">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643FA3AF"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E62C17" w:rsidRPr="005E7A40" w14:paraId="5D61ADAC" w14:textId="77777777" w:rsidTr="00E62C1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84589E8" w14:textId="77777777" w:rsidR="00E62C17" w:rsidRPr="005E7A40" w:rsidRDefault="00E62C17" w:rsidP="00E62C17">
            <w:pPr>
              <w:rPr>
                <w:noProof/>
                <w:sz w:val="20"/>
              </w:rPr>
            </w:pPr>
            <w:r w:rsidRPr="005E7A40">
              <w:rPr>
                <w:noProof/>
                <w:sz w:val="20"/>
              </w:rPr>
              <w:t>GCC/BCC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3EC84F57" w14:textId="77777777" w:rsidR="00E62C17" w:rsidRPr="005E7A40" w:rsidRDefault="00E62C17" w:rsidP="00E62C17">
            <w:pPr>
              <w:rPr>
                <w:noProof/>
                <w:sz w:val="20"/>
              </w:rPr>
            </w:pPr>
            <w:r w:rsidRPr="005E7A40">
              <w:rPr>
                <w:noProof/>
                <w:sz w:val="20"/>
              </w:rPr>
              <w:t>&gt;4.3.4</w:t>
            </w:r>
          </w:p>
        </w:tc>
        <w:tc>
          <w:tcPr>
            <w:tcW w:w="1821" w:type="dxa"/>
            <w:tcBorders>
              <w:bottom w:val="single" w:sz="4" w:space="0" w:color="auto"/>
            </w:tcBorders>
            <w:shd w:val="clear" w:color="auto" w:fill="auto"/>
            <w:tcMar>
              <w:top w:w="28" w:type="dxa"/>
              <w:left w:w="28" w:type="dxa"/>
              <w:bottom w:w="28" w:type="dxa"/>
              <w:right w:w="28" w:type="dxa"/>
            </w:tcMar>
            <w:vAlign w:val="center"/>
          </w:tcPr>
          <w:p w14:paraId="25989014" w14:textId="77777777" w:rsidR="00E62C17" w:rsidRPr="005E7A40" w:rsidRDefault="00E62C17" w:rsidP="00E62C17">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68DC1014"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E62C17" w:rsidRPr="005E7A40" w14:paraId="14AD484C" w14:textId="77777777" w:rsidTr="00E62C17">
        <w:trPr>
          <w:trHeight w:val="34"/>
        </w:trPr>
        <w:tc>
          <w:tcPr>
            <w:tcW w:w="1906" w:type="dxa"/>
            <w:shd w:val="clear" w:color="auto" w:fill="auto"/>
            <w:tcMar>
              <w:top w:w="28" w:type="dxa"/>
              <w:left w:w="28" w:type="dxa"/>
              <w:bottom w:w="28" w:type="dxa"/>
              <w:right w:w="28" w:type="dxa"/>
            </w:tcMar>
            <w:vAlign w:val="center"/>
          </w:tcPr>
          <w:p w14:paraId="07509A98" w14:textId="75AF7684" w:rsidR="00E62C17" w:rsidRPr="005E7A40" w:rsidRDefault="00CD4A42" w:rsidP="00E62C17">
            <w:pPr>
              <w:rPr>
                <w:noProof/>
                <w:sz w:val="20"/>
              </w:rPr>
            </w:pPr>
            <w:r w:rsidRPr="005E7A40">
              <w:rPr>
                <w:noProof/>
                <w:sz w:val="20"/>
              </w:rPr>
              <w:lastRenderedPageBreak/>
              <w:t>B</w:t>
            </w:r>
            <w:r w:rsidR="00E62C17" w:rsidRPr="005E7A40">
              <w:rPr>
                <w:noProof/>
                <w:sz w:val="20"/>
              </w:rPr>
              <w:t>inutils</w:t>
            </w:r>
          </w:p>
        </w:tc>
        <w:tc>
          <w:tcPr>
            <w:tcW w:w="1121" w:type="dxa"/>
            <w:shd w:val="clear" w:color="auto" w:fill="auto"/>
            <w:tcMar>
              <w:top w:w="28" w:type="dxa"/>
              <w:left w:w="28" w:type="dxa"/>
              <w:bottom w:w="28" w:type="dxa"/>
              <w:right w:w="28" w:type="dxa"/>
            </w:tcMar>
            <w:vAlign w:val="center"/>
          </w:tcPr>
          <w:p w14:paraId="3A477D67" w14:textId="77777777" w:rsidR="00E62C17" w:rsidRPr="005E7A40" w:rsidRDefault="00E62C17" w:rsidP="00E62C17">
            <w:pPr>
              <w:rPr>
                <w:noProof/>
                <w:sz w:val="20"/>
              </w:rPr>
            </w:pPr>
            <w:r w:rsidRPr="005E7A40">
              <w:rPr>
                <w:noProof/>
                <w:sz w:val="20"/>
              </w:rPr>
              <w:t>&gt;2.19</w:t>
            </w:r>
          </w:p>
        </w:tc>
        <w:tc>
          <w:tcPr>
            <w:tcW w:w="1821" w:type="dxa"/>
            <w:shd w:val="clear" w:color="auto" w:fill="auto"/>
            <w:tcMar>
              <w:top w:w="28" w:type="dxa"/>
              <w:left w:w="28" w:type="dxa"/>
              <w:bottom w:w="28" w:type="dxa"/>
              <w:right w:w="28" w:type="dxa"/>
            </w:tcMar>
            <w:vAlign w:val="center"/>
          </w:tcPr>
          <w:p w14:paraId="63A2BD7F" w14:textId="77777777" w:rsidR="00E62C17" w:rsidRPr="005E7A40" w:rsidRDefault="00E62C17" w:rsidP="00E62C17">
            <w:pPr>
              <w:jc w:val="left"/>
              <w:rPr>
                <w:noProof/>
                <w:sz w:val="20"/>
              </w:rPr>
            </w:pPr>
            <w:r w:rsidRPr="005E7A40">
              <w:rPr>
                <w:noProof/>
                <w:sz w:val="20"/>
              </w:rPr>
              <w:t>GNU team</w:t>
            </w:r>
          </w:p>
        </w:tc>
        <w:tc>
          <w:tcPr>
            <w:tcW w:w="4015" w:type="dxa"/>
            <w:tcMar>
              <w:top w:w="28" w:type="dxa"/>
              <w:left w:w="28" w:type="dxa"/>
              <w:bottom w:w="28" w:type="dxa"/>
              <w:right w:w="28" w:type="dxa"/>
            </w:tcMar>
          </w:tcPr>
          <w:p w14:paraId="754C8C3F"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E62C17" w:rsidRPr="005E7A40" w14:paraId="701B54A7" w14:textId="77777777" w:rsidTr="00E62C17">
        <w:trPr>
          <w:trHeight w:val="34"/>
        </w:trPr>
        <w:tc>
          <w:tcPr>
            <w:tcW w:w="1906" w:type="dxa"/>
            <w:shd w:val="clear" w:color="auto" w:fill="auto"/>
            <w:tcMar>
              <w:top w:w="28" w:type="dxa"/>
              <w:left w:w="28" w:type="dxa"/>
              <w:bottom w:w="28" w:type="dxa"/>
              <w:right w:w="28" w:type="dxa"/>
            </w:tcMar>
            <w:vAlign w:val="center"/>
          </w:tcPr>
          <w:p w14:paraId="56BB4561" w14:textId="77777777" w:rsidR="00E62C17" w:rsidRPr="005E7A40" w:rsidRDefault="00E62C17" w:rsidP="00E62C17">
            <w:pPr>
              <w:rPr>
                <w:noProof/>
                <w:sz w:val="20"/>
              </w:rPr>
            </w:pPr>
            <w:r w:rsidRPr="005E7A40">
              <w:rPr>
                <w:noProof/>
                <w:sz w:val="20"/>
              </w:rPr>
              <w:t>Doxygen*</w:t>
            </w:r>
          </w:p>
        </w:tc>
        <w:tc>
          <w:tcPr>
            <w:tcW w:w="1121" w:type="dxa"/>
            <w:shd w:val="clear" w:color="auto" w:fill="auto"/>
            <w:tcMar>
              <w:top w:w="28" w:type="dxa"/>
              <w:left w:w="28" w:type="dxa"/>
              <w:bottom w:w="28" w:type="dxa"/>
              <w:right w:w="28" w:type="dxa"/>
            </w:tcMar>
            <w:vAlign w:val="center"/>
          </w:tcPr>
          <w:p w14:paraId="696175CC" w14:textId="77777777" w:rsidR="00E62C17" w:rsidRPr="005E7A40" w:rsidRDefault="00E62C17" w:rsidP="00E62C17">
            <w:pPr>
              <w:rPr>
                <w:noProof/>
                <w:sz w:val="20"/>
              </w:rPr>
            </w:pPr>
            <w:r w:rsidRPr="005E7A40">
              <w:rPr>
                <w:noProof/>
                <w:sz w:val="20"/>
              </w:rPr>
              <w:t>&gt;=1.8.1</w:t>
            </w:r>
          </w:p>
        </w:tc>
        <w:tc>
          <w:tcPr>
            <w:tcW w:w="1821" w:type="dxa"/>
            <w:shd w:val="clear" w:color="auto" w:fill="auto"/>
            <w:tcMar>
              <w:top w:w="28" w:type="dxa"/>
              <w:left w:w="28" w:type="dxa"/>
              <w:bottom w:w="28" w:type="dxa"/>
              <w:right w:w="28" w:type="dxa"/>
            </w:tcMar>
            <w:vAlign w:val="center"/>
          </w:tcPr>
          <w:p w14:paraId="5AF111F6" w14:textId="77777777" w:rsidR="00E62C17" w:rsidRPr="005E7A40" w:rsidRDefault="00E62C17" w:rsidP="00E62C17">
            <w:pPr>
              <w:jc w:val="left"/>
              <w:rPr>
                <w:noProof/>
                <w:sz w:val="20"/>
              </w:rPr>
            </w:pPr>
            <w:r w:rsidRPr="005E7A40">
              <w:rPr>
                <w:noProof/>
                <w:sz w:val="20"/>
              </w:rPr>
              <w:t>Doxygen</w:t>
            </w:r>
          </w:p>
        </w:tc>
        <w:tc>
          <w:tcPr>
            <w:tcW w:w="4015" w:type="dxa"/>
            <w:tcMar>
              <w:top w:w="28" w:type="dxa"/>
              <w:left w:w="28" w:type="dxa"/>
              <w:bottom w:w="28" w:type="dxa"/>
              <w:right w:w="28" w:type="dxa"/>
            </w:tcMar>
          </w:tcPr>
          <w:p w14:paraId="6D4AF80F"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E62C17" w:rsidRPr="005E7A40" w14:paraId="6F8531AA" w14:textId="77777777" w:rsidTr="00E62C17">
        <w:trPr>
          <w:trHeight w:val="34"/>
        </w:trPr>
        <w:tc>
          <w:tcPr>
            <w:tcW w:w="1906" w:type="dxa"/>
            <w:shd w:val="clear" w:color="auto" w:fill="auto"/>
            <w:tcMar>
              <w:top w:w="28" w:type="dxa"/>
              <w:left w:w="28" w:type="dxa"/>
              <w:bottom w:w="28" w:type="dxa"/>
              <w:right w:w="28" w:type="dxa"/>
            </w:tcMar>
            <w:vAlign w:val="center"/>
          </w:tcPr>
          <w:p w14:paraId="638B7896" w14:textId="77777777" w:rsidR="00E62C17" w:rsidRPr="005E7A40" w:rsidRDefault="00E62C17" w:rsidP="00E62C17">
            <w:pPr>
              <w:rPr>
                <w:noProof/>
                <w:sz w:val="20"/>
              </w:rPr>
            </w:pPr>
            <w:r w:rsidRPr="005E7A40">
              <w:rPr>
                <w:noProof/>
                <w:sz w:val="20"/>
              </w:rPr>
              <w:t>GCOV/LCOV*</w:t>
            </w:r>
          </w:p>
        </w:tc>
        <w:tc>
          <w:tcPr>
            <w:tcW w:w="1121" w:type="dxa"/>
            <w:shd w:val="clear" w:color="auto" w:fill="auto"/>
            <w:tcMar>
              <w:top w:w="28" w:type="dxa"/>
              <w:left w:w="28" w:type="dxa"/>
              <w:bottom w:w="28" w:type="dxa"/>
              <w:right w:w="28" w:type="dxa"/>
            </w:tcMar>
            <w:vAlign w:val="center"/>
          </w:tcPr>
          <w:p w14:paraId="789DFE50" w14:textId="77777777" w:rsidR="00E62C17" w:rsidRPr="005E7A40" w:rsidRDefault="00E62C17" w:rsidP="00E62C17">
            <w:pPr>
              <w:rPr>
                <w:noProof/>
                <w:sz w:val="20"/>
              </w:rPr>
            </w:pPr>
            <w:r w:rsidRPr="005E7A40">
              <w:rPr>
                <w:noProof/>
                <w:sz w:val="20"/>
              </w:rPr>
              <w:t>&gt;4.1.0</w:t>
            </w:r>
          </w:p>
        </w:tc>
        <w:tc>
          <w:tcPr>
            <w:tcW w:w="1821" w:type="dxa"/>
            <w:shd w:val="clear" w:color="auto" w:fill="auto"/>
            <w:tcMar>
              <w:top w:w="28" w:type="dxa"/>
              <w:left w:w="28" w:type="dxa"/>
              <w:bottom w:w="28" w:type="dxa"/>
              <w:right w:w="28" w:type="dxa"/>
            </w:tcMar>
            <w:vAlign w:val="center"/>
          </w:tcPr>
          <w:p w14:paraId="60322B83" w14:textId="77777777" w:rsidR="00E62C17" w:rsidRPr="005E7A40" w:rsidRDefault="00E62C17" w:rsidP="00E62C17">
            <w:pPr>
              <w:jc w:val="left"/>
              <w:rPr>
                <w:noProof/>
                <w:sz w:val="20"/>
              </w:rPr>
            </w:pPr>
            <w:r w:rsidRPr="005E7A40">
              <w:rPr>
                <w:noProof/>
                <w:sz w:val="20"/>
              </w:rPr>
              <w:t>GNU team</w:t>
            </w:r>
          </w:p>
        </w:tc>
        <w:tc>
          <w:tcPr>
            <w:tcW w:w="4015" w:type="dxa"/>
            <w:tcMar>
              <w:top w:w="28" w:type="dxa"/>
              <w:left w:w="28" w:type="dxa"/>
              <w:bottom w:w="28" w:type="dxa"/>
              <w:right w:w="28" w:type="dxa"/>
            </w:tcMar>
          </w:tcPr>
          <w:p w14:paraId="7FBC2284" w14:textId="77777777" w:rsidR="00E62C17" w:rsidRPr="005E7A40" w:rsidRDefault="00E62C17" w:rsidP="00E62C17">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E62C17" w:rsidRPr="005E7A40" w14:paraId="77909B4E" w14:textId="77777777" w:rsidTr="00E62C17">
        <w:trPr>
          <w:trHeight w:val="34"/>
        </w:trPr>
        <w:tc>
          <w:tcPr>
            <w:tcW w:w="1906" w:type="dxa"/>
            <w:shd w:val="clear" w:color="auto" w:fill="auto"/>
            <w:tcMar>
              <w:top w:w="28" w:type="dxa"/>
              <w:left w:w="28" w:type="dxa"/>
              <w:bottom w:w="28" w:type="dxa"/>
              <w:right w:w="28" w:type="dxa"/>
            </w:tcMar>
            <w:vAlign w:val="center"/>
          </w:tcPr>
          <w:p w14:paraId="63CF2F95" w14:textId="77777777" w:rsidR="00E62C17" w:rsidRPr="005E7A40" w:rsidRDefault="00E62C17" w:rsidP="00E62C17">
            <w:pPr>
              <w:rPr>
                <w:noProof/>
                <w:sz w:val="20"/>
              </w:rPr>
            </w:pPr>
            <w:r w:rsidRPr="005E7A40">
              <w:rPr>
                <w:noProof/>
                <w:sz w:val="20"/>
              </w:rPr>
              <w:t>Boost</w:t>
            </w:r>
          </w:p>
        </w:tc>
        <w:tc>
          <w:tcPr>
            <w:tcW w:w="1121" w:type="dxa"/>
            <w:shd w:val="clear" w:color="auto" w:fill="auto"/>
            <w:tcMar>
              <w:top w:w="28" w:type="dxa"/>
              <w:left w:w="28" w:type="dxa"/>
              <w:bottom w:w="28" w:type="dxa"/>
              <w:right w:w="28" w:type="dxa"/>
            </w:tcMar>
            <w:vAlign w:val="center"/>
          </w:tcPr>
          <w:p w14:paraId="1E614577" w14:textId="77777777" w:rsidR="00E62C17" w:rsidRPr="005E7A40" w:rsidRDefault="00E62C17" w:rsidP="00E62C17">
            <w:pPr>
              <w:rPr>
                <w:noProof/>
                <w:sz w:val="20"/>
              </w:rPr>
            </w:pPr>
            <w:r w:rsidRPr="005E7A40">
              <w:rPr>
                <w:noProof/>
                <w:sz w:val="20"/>
              </w:rPr>
              <w:t>&gt;1_37_0</w:t>
            </w:r>
          </w:p>
        </w:tc>
        <w:tc>
          <w:tcPr>
            <w:tcW w:w="1821" w:type="dxa"/>
            <w:shd w:val="clear" w:color="auto" w:fill="auto"/>
            <w:tcMar>
              <w:top w:w="28" w:type="dxa"/>
              <w:left w:w="28" w:type="dxa"/>
              <w:bottom w:w="28" w:type="dxa"/>
              <w:right w:w="28" w:type="dxa"/>
            </w:tcMar>
            <w:vAlign w:val="center"/>
          </w:tcPr>
          <w:p w14:paraId="14B2B402" w14:textId="77777777" w:rsidR="00E62C17" w:rsidRPr="005E7A40" w:rsidRDefault="00E62C17" w:rsidP="00E62C17">
            <w:pPr>
              <w:jc w:val="left"/>
              <w:rPr>
                <w:noProof/>
                <w:sz w:val="20"/>
              </w:rPr>
            </w:pPr>
            <w:r w:rsidRPr="005E7A40">
              <w:rPr>
                <w:noProof/>
                <w:sz w:val="20"/>
              </w:rPr>
              <w:t>Boost team</w:t>
            </w:r>
          </w:p>
        </w:tc>
        <w:tc>
          <w:tcPr>
            <w:tcW w:w="4015" w:type="dxa"/>
            <w:tcMar>
              <w:top w:w="28" w:type="dxa"/>
              <w:left w:w="28" w:type="dxa"/>
              <w:bottom w:w="28" w:type="dxa"/>
              <w:right w:w="28" w:type="dxa"/>
            </w:tcMar>
          </w:tcPr>
          <w:p w14:paraId="26B07909" w14:textId="77777777" w:rsidR="00E62C17" w:rsidRPr="005E7A40" w:rsidRDefault="00E62C17" w:rsidP="00E62C17">
            <w:pPr>
              <w:jc w:val="left"/>
              <w:rPr>
                <w:noProof/>
                <w:sz w:val="20"/>
                <w:szCs w:val="18"/>
              </w:rPr>
            </w:pPr>
            <w:r w:rsidRPr="005E7A40">
              <w:rPr>
                <w:rFonts w:ascii="Lucida Console" w:hAnsi="Lucida Console"/>
                <w:b/>
                <w:noProof/>
                <w:sz w:val="20"/>
                <w:szCs w:val="18"/>
              </w:rPr>
              <w:t>$BOOST_DIR</w:t>
            </w:r>
            <w:r w:rsidRPr="005E7A40">
              <w:rPr>
                <w:noProof/>
                <w:sz w:val="20"/>
                <w:szCs w:val="18"/>
              </w:rPr>
              <w:t xml:space="preserve"> - header path</w:t>
            </w:r>
          </w:p>
          <w:p w14:paraId="5B200C9C" w14:textId="77777777" w:rsidR="00E62C17" w:rsidRPr="005E7A40" w:rsidRDefault="00E62C17" w:rsidP="00E62C17">
            <w:pPr>
              <w:jc w:val="left"/>
              <w:rPr>
                <w:noProof/>
                <w:sz w:val="20"/>
                <w:szCs w:val="18"/>
              </w:rPr>
            </w:pPr>
            <w:r w:rsidRPr="005E7A40">
              <w:rPr>
                <w:rFonts w:ascii="Lucida Console" w:hAnsi="Lucida Console"/>
                <w:b/>
                <w:noProof/>
                <w:sz w:val="20"/>
                <w:szCs w:val="18"/>
              </w:rPr>
              <w:t>$BOOST_LIB</w:t>
            </w:r>
            <w:r w:rsidRPr="005E7A40">
              <w:rPr>
                <w:noProof/>
                <w:sz w:val="20"/>
                <w:szCs w:val="18"/>
              </w:rPr>
              <w:t xml:space="preserve"> - library path</w:t>
            </w:r>
          </w:p>
        </w:tc>
      </w:tr>
      <w:tr w:rsidR="00E62C17" w:rsidRPr="005E7A40" w14:paraId="6EAAA6E9" w14:textId="77777777" w:rsidTr="00E62C17">
        <w:trPr>
          <w:trHeight w:val="34"/>
        </w:trPr>
        <w:tc>
          <w:tcPr>
            <w:tcW w:w="1906" w:type="dxa"/>
            <w:shd w:val="clear" w:color="auto" w:fill="auto"/>
            <w:tcMar>
              <w:top w:w="28" w:type="dxa"/>
              <w:left w:w="28" w:type="dxa"/>
              <w:bottom w:w="28" w:type="dxa"/>
              <w:right w:w="28" w:type="dxa"/>
            </w:tcMar>
            <w:vAlign w:val="center"/>
          </w:tcPr>
          <w:p w14:paraId="01A2E8FD" w14:textId="77777777" w:rsidR="00E62C17" w:rsidRPr="005E7A40" w:rsidRDefault="00E62C17" w:rsidP="00E62C17">
            <w:pPr>
              <w:rPr>
                <w:noProof/>
                <w:sz w:val="20"/>
              </w:rPr>
            </w:pPr>
            <w:r w:rsidRPr="005E7A40">
              <w:rPr>
                <w:noProof/>
                <w:sz w:val="20"/>
              </w:rPr>
              <w:t>SystemC</w:t>
            </w:r>
          </w:p>
        </w:tc>
        <w:tc>
          <w:tcPr>
            <w:tcW w:w="1121" w:type="dxa"/>
            <w:shd w:val="clear" w:color="auto" w:fill="auto"/>
            <w:tcMar>
              <w:top w:w="28" w:type="dxa"/>
              <w:left w:w="28" w:type="dxa"/>
              <w:bottom w:w="28" w:type="dxa"/>
              <w:right w:w="28" w:type="dxa"/>
            </w:tcMar>
            <w:vAlign w:val="center"/>
          </w:tcPr>
          <w:p w14:paraId="61D0E9E1" w14:textId="77777777" w:rsidR="00E62C17" w:rsidRPr="005E7A40" w:rsidRDefault="00E62C17" w:rsidP="00E62C17">
            <w:pPr>
              <w:rPr>
                <w:noProof/>
                <w:sz w:val="20"/>
              </w:rPr>
            </w:pPr>
            <w:r w:rsidRPr="005E7A40">
              <w:rPr>
                <w:noProof/>
                <w:sz w:val="20"/>
              </w:rPr>
              <w:t>=2.2.x</w:t>
            </w:r>
          </w:p>
        </w:tc>
        <w:tc>
          <w:tcPr>
            <w:tcW w:w="1821" w:type="dxa"/>
            <w:shd w:val="clear" w:color="auto" w:fill="auto"/>
            <w:tcMar>
              <w:top w:w="28" w:type="dxa"/>
              <w:left w:w="28" w:type="dxa"/>
              <w:bottom w:w="28" w:type="dxa"/>
              <w:right w:w="28" w:type="dxa"/>
            </w:tcMar>
            <w:vAlign w:val="center"/>
          </w:tcPr>
          <w:p w14:paraId="26A950E1" w14:textId="77777777" w:rsidR="00E62C17" w:rsidRPr="005E7A40" w:rsidRDefault="00E62C17" w:rsidP="00E62C17">
            <w:pPr>
              <w:jc w:val="left"/>
              <w:rPr>
                <w:noProof/>
                <w:sz w:val="20"/>
              </w:rPr>
            </w:pPr>
            <w:r w:rsidRPr="005E7A40">
              <w:rPr>
                <w:noProof/>
                <w:sz w:val="20"/>
              </w:rPr>
              <w:t>OSCI</w:t>
            </w:r>
          </w:p>
        </w:tc>
        <w:tc>
          <w:tcPr>
            <w:tcW w:w="4015" w:type="dxa"/>
            <w:tcMar>
              <w:top w:w="28" w:type="dxa"/>
              <w:left w:w="28" w:type="dxa"/>
              <w:bottom w:w="28" w:type="dxa"/>
              <w:right w:w="28" w:type="dxa"/>
            </w:tcMar>
          </w:tcPr>
          <w:p w14:paraId="48909B82" w14:textId="77777777" w:rsidR="00E62C17" w:rsidRPr="005E7A40" w:rsidRDefault="00E62C17" w:rsidP="00E62C17">
            <w:pPr>
              <w:jc w:val="left"/>
              <w:rPr>
                <w:noProof/>
                <w:sz w:val="20"/>
                <w:szCs w:val="18"/>
              </w:rPr>
            </w:pPr>
            <w:r w:rsidRPr="005E7A40">
              <w:rPr>
                <w:rFonts w:ascii="Lucida Console" w:hAnsi="Lucida Console"/>
                <w:b/>
                <w:noProof/>
                <w:sz w:val="20"/>
                <w:szCs w:val="18"/>
              </w:rPr>
              <w:t>$SYSTEMC_HOME</w:t>
            </w:r>
            <w:r w:rsidRPr="005E7A40">
              <w:rPr>
                <w:noProof/>
                <w:sz w:val="20"/>
                <w:szCs w:val="18"/>
              </w:rPr>
              <w:t xml:space="preserve"> – installation root</w:t>
            </w:r>
          </w:p>
        </w:tc>
      </w:tr>
      <w:tr w:rsidR="00E62C17" w:rsidRPr="005E7A40" w14:paraId="2DB463C7" w14:textId="77777777" w:rsidTr="00E62C17">
        <w:trPr>
          <w:trHeight w:val="34"/>
        </w:trPr>
        <w:tc>
          <w:tcPr>
            <w:tcW w:w="1906" w:type="dxa"/>
            <w:shd w:val="clear" w:color="auto" w:fill="auto"/>
            <w:tcMar>
              <w:top w:w="28" w:type="dxa"/>
              <w:left w:w="28" w:type="dxa"/>
              <w:bottom w:w="28" w:type="dxa"/>
              <w:right w:w="28" w:type="dxa"/>
            </w:tcMar>
            <w:vAlign w:val="center"/>
          </w:tcPr>
          <w:p w14:paraId="23D22CEF" w14:textId="77777777" w:rsidR="00E62C17" w:rsidRPr="005E7A40" w:rsidRDefault="00E62C17" w:rsidP="00E62C17">
            <w:pPr>
              <w:rPr>
                <w:noProof/>
                <w:sz w:val="20"/>
              </w:rPr>
            </w:pPr>
            <w:r w:rsidRPr="005E7A40">
              <w:rPr>
                <w:noProof/>
                <w:sz w:val="20"/>
              </w:rPr>
              <w:t>libelf</w:t>
            </w:r>
          </w:p>
        </w:tc>
        <w:tc>
          <w:tcPr>
            <w:tcW w:w="1121" w:type="dxa"/>
            <w:shd w:val="clear" w:color="auto" w:fill="auto"/>
            <w:tcMar>
              <w:top w:w="28" w:type="dxa"/>
              <w:left w:w="28" w:type="dxa"/>
              <w:bottom w:w="28" w:type="dxa"/>
              <w:right w:w="28" w:type="dxa"/>
            </w:tcMar>
            <w:vAlign w:val="center"/>
          </w:tcPr>
          <w:p w14:paraId="5112A311" w14:textId="77777777" w:rsidR="00E62C17" w:rsidRPr="005E7A40" w:rsidRDefault="00E62C17" w:rsidP="00E62C17">
            <w:pPr>
              <w:rPr>
                <w:noProof/>
                <w:sz w:val="20"/>
              </w:rPr>
            </w:pPr>
            <w:r w:rsidRPr="005E7A40">
              <w:rPr>
                <w:noProof/>
                <w:sz w:val="20"/>
              </w:rPr>
              <w:t>0.152</w:t>
            </w:r>
          </w:p>
        </w:tc>
        <w:tc>
          <w:tcPr>
            <w:tcW w:w="1821" w:type="dxa"/>
            <w:shd w:val="clear" w:color="auto" w:fill="auto"/>
            <w:tcMar>
              <w:top w:w="28" w:type="dxa"/>
              <w:left w:w="28" w:type="dxa"/>
              <w:bottom w:w="28" w:type="dxa"/>
              <w:right w:w="28" w:type="dxa"/>
            </w:tcMar>
            <w:vAlign w:val="center"/>
          </w:tcPr>
          <w:p w14:paraId="53069FA3" w14:textId="77777777" w:rsidR="00E62C17" w:rsidRPr="005E7A40" w:rsidRDefault="00E62C17" w:rsidP="00E62C17">
            <w:pPr>
              <w:jc w:val="left"/>
              <w:rPr>
                <w:noProof/>
                <w:sz w:val="20"/>
              </w:rPr>
            </w:pPr>
            <w:r w:rsidRPr="005E7A40">
              <w:rPr>
                <w:noProof/>
                <w:sz w:val="20"/>
              </w:rPr>
              <w:t>Elf Team</w:t>
            </w:r>
          </w:p>
        </w:tc>
        <w:tc>
          <w:tcPr>
            <w:tcW w:w="4015" w:type="dxa"/>
            <w:tcMar>
              <w:top w:w="28" w:type="dxa"/>
              <w:left w:w="28" w:type="dxa"/>
              <w:bottom w:w="28" w:type="dxa"/>
              <w:right w:w="28" w:type="dxa"/>
            </w:tcMar>
          </w:tcPr>
          <w:p w14:paraId="40270F99" w14:textId="77777777" w:rsidR="00E62C17" w:rsidRPr="005E7A40" w:rsidRDefault="00E62C17" w:rsidP="00E62C17">
            <w:pPr>
              <w:jc w:val="left"/>
              <w:rPr>
                <w:noProof/>
                <w:sz w:val="20"/>
                <w:szCs w:val="18"/>
              </w:rPr>
            </w:pPr>
            <w:r w:rsidRPr="005E7A40">
              <w:rPr>
                <w:rFonts w:ascii="Lucida Console" w:hAnsi="Lucida Console"/>
                <w:b/>
                <w:noProof/>
                <w:sz w:val="20"/>
                <w:szCs w:val="18"/>
              </w:rPr>
              <w:t>$ELF_HOME</w:t>
            </w:r>
            <w:r w:rsidRPr="005E7A40">
              <w:rPr>
                <w:noProof/>
                <w:sz w:val="20"/>
                <w:szCs w:val="18"/>
              </w:rPr>
              <w:t xml:space="preserve"> – installation root</w:t>
            </w:r>
          </w:p>
          <w:p w14:paraId="358E4330" w14:textId="77777777" w:rsidR="00E62C17" w:rsidRPr="005E7A40" w:rsidRDefault="00E62C17" w:rsidP="00E62C17">
            <w:pPr>
              <w:jc w:val="left"/>
              <w:rPr>
                <w:noProof/>
                <w:sz w:val="20"/>
                <w:szCs w:val="18"/>
              </w:rPr>
            </w:pPr>
          </w:p>
        </w:tc>
      </w:tr>
      <w:tr w:rsidR="00E62C17" w:rsidRPr="005E7A40" w14:paraId="0F0CB8C2" w14:textId="77777777" w:rsidTr="00E62C17">
        <w:trPr>
          <w:trHeight w:val="34"/>
        </w:trPr>
        <w:tc>
          <w:tcPr>
            <w:tcW w:w="1906" w:type="dxa"/>
            <w:shd w:val="clear" w:color="auto" w:fill="auto"/>
            <w:tcMar>
              <w:top w:w="28" w:type="dxa"/>
              <w:left w:w="28" w:type="dxa"/>
              <w:bottom w:w="28" w:type="dxa"/>
              <w:right w:w="28" w:type="dxa"/>
            </w:tcMar>
            <w:vAlign w:val="center"/>
          </w:tcPr>
          <w:p w14:paraId="7C648CE0" w14:textId="77777777" w:rsidR="00E62C17" w:rsidRPr="005E7A40" w:rsidRDefault="00E62C17" w:rsidP="00E62C17">
            <w:pPr>
              <w:rPr>
                <w:noProof/>
                <w:sz w:val="20"/>
              </w:rPr>
            </w:pPr>
            <w:r w:rsidRPr="005E7A40">
              <w:rPr>
                <w:noProof/>
                <w:sz w:val="20"/>
              </w:rPr>
              <w:t>TLM 2.0</w:t>
            </w:r>
          </w:p>
        </w:tc>
        <w:tc>
          <w:tcPr>
            <w:tcW w:w="1121" w:type="dxa"/>
            <w:shd w:val="clear" w:color="auto" w:fill="auto"/>
            <w:tcMar>
              <w:top w:w="28" w:type="dxa"/>
              <w:left w:w="28" w:type="dxa"/>
              <w:bottom w:w="28" w:type="dxa"/>
              <w:right w:w="28" w:type="dxa"/>
            </w:tcMar>
            <w:vAlign w:val="center"/>
          </w:tcPr>
          <w:p w14:paraId="387D676F" w14:textId="77777777" w:rsidR="00E62C17" w:rsidRPr="005E7A40" w:rsidRDefault="00E62C17" w:rsidP="00E62C17">
            <w:pPr>
              <w:rPr>
                <w:noProof/>
                <w:sz w:val="20"/>
              </w:rPr>
            </w:pPr>
            <w:r w:rsidRPr="005E7A40">
              <w:rPr>
                <w:noProof/>
                <w:sz w:val="20"/>
              </w:rPr>
              <w:t>2009-07-15</w:t>
            </w:r>
          </w:p>
        </w:tc>
        <w:tc>
          <w:tcPr>
            <w:tcW w:w="1821" w:type="dxa"/>
            <w:shd w:val="clear" w:color="auto" w:fill="auto"/>
            <w:tcMar>
              <w:top w:w="28" w:type="dxa"/>
              <w:left w:w="28" w:type="dxa"/>
              <w:bottom w:w="28" w:type="dxa"/>
              <w:right w:w="28" w:type="dxa"/>
            </w:tcMar>
            <w:vAlign w:val="center"/>
          </w:tcPr>
          <w:p w14:paraId="3DF5E31E" w14:textId="77777777" w:rsidR="00E62C17" w:rsidRPr="005E7A40" w:rsidRDefault="00E62C17" w:rsidP="00E62C17">
            <w:pPr>
              <w:jc w:val="left"/>
              <w:rPr>
                <w:noProof/>
                <w:sz w:val="20"/>
              </w:rPr>
            </w:pPr>
            <w:r w:rsidRPr="005E7A40">
              <w:rPr>
                <w:noProof/>
                <w:sz w:val="20"/>
              </w:rPr>
              <w:t>OSCI</w:t>
            </w:r>
          </w:p>
        </w:tc>
        <w:tc>
          <w:tcPr>
            <w:tcW w:w="4015" w:type="dxa"/>
            <w:tcMar>
              <w:top w:w="28" w:type="dxa"/>
              <w:left w:w="28" w:type="dxa"/>
              <w:bottom w:w="28" w:type="dxa"/>
              <w:right w:w="28" w:type="dxa"/>
            </w:tcMar>
          </w:tcPr>
          <w:p w14:paraId="1D16CEEA" w14:textId="77777777" w:rsidR="00E62C17" w:rsidRPr="005E7A40" w:rsidRDefault="00E62C17" w:rsidP="00E62C17">
            <w:pPr>
              <w:rPr>
                <w:noProof/>
                <w:sz w:val="20"/>
                <w:szCs w:val="18"/>
              </w:rPr>
            </w:pPr>
            <w:r w:rsidRPr="005E7A40">
              <w:rPr>
                <w:rFonts w:ascii="Lucida Console" w:hAnsi="Lucida Console"/>
                <w:b/>
                <w:noProof/>
                <w:sz w:val="20"/>
              </w:rPr>
              <w:t>$TLM2_HOME</w:t>
            </w:r>
            <w:r w:rsidRPr="005E7A40">
              <w:rPr>
                <w:noProof/>
                <w:sz w:val="20"/>
                <w:szCs w:val="18"/>
              </w:rPr>
              <w:t xml:space="preserve"> – installation root</w:t>
            </w:r>
          </w:p>
        </w:tc>
      </w:tr>
      <w:tr w:rsidR="00E62C17" w:rsidRPr="005E7A40" w14:paraId="396A09E5" w14:textId="77777777" w:rsidTr="00E62C17">
        <w:trPr>
          <w:trHeight w:val="34"/>
        </w:trPr>
        <w:tc>
          <w:tcPr>
            <w:tcW w:w="1906" w:type="dxa"/>
            <w:shd w:val="clear" w:color="auto" w:fill="auto"/>
            <w:tcMar>
              <w:top w:w="28" w:type="dxa"/>
              <w:left w:w="28" w:type="dxa"/>
              <w:bottom w:w="28" w:type="dxa"/>
              <w:right w:w="28" w:type="dxa"/>
            </w:tcMar>
            <w:vAlign w:val="center"/>
          </w:tcPr>
          <w:p w14:paraId="7618A478" w14:textId="77777777" w:rsidR="00E62C17" w:rsidRPr="005E7A40" w:rsidRDefault="00E62C17" w:rsidP="00E62C17">
            <w:pPr>
              <w:rPr>
                <w:noProof/>
                <w:sz w:val="20"/>
              </w:rPr>
            </w:pPr>
            <w:r w:rsidRPr="005E7A40">
              <w:rPr>
                <w:noProof/>
                <w:sz w:val="20"/>
              </w:rPr>
              <w:t>GreenSocs</w:t>
            </w:r>
          </w:p>
        </w:tc>
        <w:tc>
          <w:tcPr>
            <w:tcW w:w="1121" w:type="dxa"/>
            <w:shd w:val="clear" w:color="auto" w:fill="auto"/>
            <w:tcMar>
              <w:top w:w="28" w:type="dxa"/>
              <w:left w:w="28" w:type="dxa"/>
              <w:bottom w:w="28" w:type="dxa"/>
              <w:right w:w="28" w:type="dxa"/>
            </w:tcMar>
            <w:vAlign w:val="center"/>
          </w:tcPr>
          <w:p w14:paraId="2A6A8010" w14:textId="77777777" w:rsidR="00E62C17" w:rsidRPr="005E7A40" w:rsidRDefault="00E62C17" w:rsidP="00E62C17">
            <w:pPr>
              <w:rPr>
                <w:noProof/>
                <w:sz w:val="20"/>
              </w:rPr>
            </w:pPr>
            <w:r w:rsidRPr="005E7A40">
              <w:rPr>
                <w:noProof/>
                <w:sz w:val="20"/>
              </w:rPr>
              <w:t>4.2.0</w:t>
            </w:r>
          </w:p>
        </w:tc>
        <w:tc>
          <w:tcPr>
            <w:tcW w:w="1821" w:type="dxa"/>
            <w:shd w:val="clear" w:color="auto" w:fill="auto"/>
            <w:tcMar>
              <w:top w:w="28" w:type="dxa"/>
              <w:left w:w="28" w:type="dxa"/>
              <w:bottom w:w="28" w:type="dxa"/>
              <w:right w:w="28" w:type="dxa"/>
            </w:tcMar>
            <w:vAlign w:val="center"/>
          </w:tcPr>
          <w:p w14:paraId="52BFB204" w14:textId="77777777" w:rsidR="00E62C17" w:rsidRPr="005E7A40" w:rsidRDefault="00E62C17" w:rsidP="00E62C17">
            <w:pPr>
              <w:jc w:val="left"/>
              <w:rPr>
                <w:noProof/>
                <w:sz w:val="20"/>
              </w:rPr>
            </w:pPr>
            <w:r w:rsidRPr="005E7A40">
              <w:rPr>
                <w:noProof/>
                <w:sz w:val="20"/>
              </w:rPr>
              <w:t>GreenSocs Ltd.</w:t>
            </w:r>
          </w:p>
        </w:tc>
        <w:tc>
          <w:tcPr>
            <w:tcW w:w="4015" w:type="dxa"/>
            <w:tcMar>
              <w:top w:w="28" w:type="dxa"/>
              <w:left w:w="28" w:type="dxa"/>
              <w:bottom w:w="28" w:type="dxa"/>
              <w:right w:w="28" w:type="dxa"/>
            </w:tcMar>
          </w:tcPr>
          <w:p w14:paraId="1F1D12E1" w14:textId="77777777" w:rsidR="00E62C17" w:rsidRPr="005E7A40" w:rsidRDefault="00E62C17" w:rsidP="00E62C17">
            <w:pPr>
              <w:rPr>
                <w:noProof/>
                <w:sz w:val="20"/>
                <w:szCs w:val="18"/>
              </w:rPr>
            </w:pPr>
            <w:r w:rsidRPr="005E7A40">
              <w:rPr>
                <w:rFonts w:ascii="Lucida Console" w:hAnsi="Lucida Console"/>
                <w:b/>
                <w:noProof/>
                <w:sz w:val="20"/>
                <w:szCs w:val="18"/>
              </w:rPr>
              <w:t>$GREENSOCS_HOME</w:t>
            </w:r>
            <w:r w:rsidRPr="005E7A40">
              <w:rPr>
                <w:noProof/>
                <w:sz w:val="20"/>
                <w:szCs w:val="18"/>
              </w:rPr>
              <w:t xml:space="preserve"> – inst. root</w:t>
            </w:r>
          </w:p>
        </w:tc>
      </w:tr>
      <w:tr w:rsidR="00E62C17" w:rsidRPr="005E7A40" w14:paraId="052A7F2E" w14:textId="77777777" w:rsidTr="00E62C17">
        <w:trPr>
          <w:trHeight w:val="34"/>
        </w:trPr>
        <w:tc>
          <w:tcPr>
            <w:tcW w:w="1906" w:type="dxa"/>
            <w:shd w:val="clear" w:color="auto" w:fill="auto"/>
            <w:tcMar>
              <w:top w:w="28" w:type="dxa"/>
              <w:left w:w="28" w:type="dxa"/>
              <w:bottom w:w="28" w:type="dxa"/>
              <w:right w:w="28" w:type="dxa"/>
            </w:tcMar>
            <w:vAlign w:val="center"/>
          </w:tcPr>
          <w:p w14:paraId="340A6CF6" w14:textId="77777777" w:rsidR="00E62C17" w:rsidRPr="005E7A40" w:rsidRDefault="00E62C17" w:rsidP="00E62C17">
            <w:pPr>
              <w:rPr>
                <w:noProof/>
                <w:sz w:val="20"/>
              </w:rPr>
            </w:pPr>
            <w:r w:rsidRPr="005E7A40">
              <w:rPr>
                <w:noProof/>
                <w:sz w:val="20"/>
              </w:rPr>
              <w:t>AMBASockets</w:t>
            </w:r>
          </w:p>
        </w:tc>
        <w:tc>
          <w:tcPr>
            <w:tcW w:w="1121" w:type="dxa"/>
            <w:shd w:val="clear" w:color="auto" w:fill="auto"/>
            <w:tcMar>
              <w:top w:w="28" w:type="dxa"/>
              <w:left w:w="28" w:type="dxa"/>
              <w:bottom w:w="28" w:type="dxa"/>
              <w:right w:w="28" w:type="dxa"/>
            </w:tcMar>
            <w:vAlign w:val="center"/>
          </w:tcPr>
          <w:p w14:paraId="0F02D9E2" w14:textId="77777777" w:rsidR="00E62C17" w:rsidRPr="005E7A40" w:rsidRDefault="00E62C17" w:rsidP="00E62C17">
            <w:pPr>
              <w:rPr>
                <w:noProof/>
                <w:sz w:val="20"/>
              </w:rPr>
            </w:pPr>
            <w:r w:rsidRPr="005E7A40">
              <w:rPr>
                <w:noProof/>
                <w:sz w:val="20"/>
              </w:rPr>
              <w:t>1.0</w:t>
            </w:r>
          </w:p>
        </w:tc>
        <w:tc>
          <w:tcPr>
            <w:tcW w:w="1821" w:type="dxa"/>
            <w:shd w:val="clear" w:color="auto" w:fill="auto"/>
            <w:tcMar>
              <w:top w:w="28" w:type="dxa"/>
              <w:left w:w="28" w:type="dxa"/>
              <w:bottom w:w="28" w:type="dxa"/>
              <w:right w:w="28" w:type="dxa"/>
            </w:tcMar>
            <w:vAlign w:val="center"/>
          </w:tcPr>
          <w:p w14:paraId="7B6D75A2" w14:textId="77777777" w:rsidR="00E62C17" w:rsidRPr="005E7A40" w:rsidRDefault="00E62C17" w:rsidP="00E62C17">
            <w:pPr>
              <w:jc w:val="left"/>
              <w:rPr>
                <w:noProof/>
                <w:sz w:val="20"/>
              </w:rPr>
            </w:pPr>
            <w:r w:rsidRPr="005E7A40">
              <w:rPr>
                <w:noProof/>
                <w:sz w:val="20"/>
              </w:rPr>
              <w:t>Carbon Design Systems Inc</w:t>
            </w:r>
          </w:p>
        </w:tc>
        <w:tc>
          <w:tcPr>
            <w:tcW w:w="4015" w:type="dxa"/>
            <w:tcMar>
              <w:top w:w="28" w:type="dxa"/>
              <w:left w:w="28" w:type="dxa"/>
              <w:bottom w:w="28" w:type="dxa"/>
              <w:right w:w="28" w:type="dxa"/>
            </w:tcMar>
          </w:tcPr>
          <w:p w14:paraId="3146D372" w14:textId="77777777" w:rsidR="00E62C17" w:rsidRPr="005E7A40" w:rsidRDefault="00E62C17" w:rsidP="00E62C17">
            <w:pPr>
              <w:keepNext/>
              <w:rPr>
                <w:noProof/>
                <w:sz w:val="20"/>
                <w:szCs w:val="18"/>
              </w:rPr>
            </w:pPr>
            <w:r w:rsidRPr="005E7A40">
              <w:rPr>
                <w:rFonts w:ascii="Lucida Console" w:hAnsi="Lucida Console"/>
                <w:b/>
                <w:noProof/>
                <w:sz w:val="20"/>
                <w:szCs w:val="18"/>
              </w:rPr>
              <w:t>$AMBA_HOME</w:t>
            </w:r>
            <w:r w:rsidRPr="005E7A40">
              <w:rPr>
                <w:noProof/>
                <w:sz w:val="20"/>
                <w:szCs w:val="18"/>
              </w:rPr>
              <w:t xml:space="preserve"> – installation root</w:t>
            </w:r>
          </w:p>
        </w:tc>
      </w:tr>
      <w:tr w:rsidR="00E62C17" w:rsidRPr="005E7A40" w14:paraId="72464BFE" w14:textId="77777777" w:rsidTr="00E62C17">
        <w:trPr>
          <w:trHeight w:val="34"/>
        </w:trPr>
        <w:tc>
          <w:tcPr>
            <w:tcW w:w="1906" w:type="dxa"/>
            <w:shd w:val="clear" w:color="auto" w:fill="auto"/>
            <w:tcMar>
              <w:top w:w="28" w:type="dxa"/>
              <w:left w:w="28" w:type="dxa"/>
              <w:bottom w:w="28" w:type="dxa"/>
              <w:right w:w="28" w:type="dxa"/>
            </w:tcMar>
            <w:vAlign w:val="center"/>
          </w:tcPr>
          <w:p w14:paraId="4A5DB51E" w14:textId="77777777" w:rsidR="00E62C17" w:rsidRPr="005E7A40" w:rsidRDefault="00E62C17" w:rsidP="00E62C17">
            <w:pPr>
              <w:rPr>
                <w:noProof/>
                <w:sz w:val="20"/>
              </w:rPr>
            </w:pPr>
            <w:r w:rsidRPr="005E7A40">
              <w:rPr>
                <w:noProof/>
                <w:sz w:val="20"/>
              </w:rPr>
              <w:t>LUA</w:t>
            </w:r>
          </w:p>
        </w:tc>
        <w:tc>
          <w:tcPr>
            <w:tcW w:w="1121" w:type="dxa"/>
            <w:shd w:val="clear" w:color="auto" w:fill="auto"/>
            <w:tcMar>
              <w:top w:w="28" w:type="dxa"/>
              <w:left w:w="28" w:type="dxa"/>
              <w:bottom w:w="28" w:type="dxa"/>
              <w:right w:w="28" w:type="dxa"/>
            </w:tcMar>
            <w:vAlign w:val="center"/>
          </w:tcPr>
          <w:p w14:paraId="07FA1C97" w14:textId="77777777" w:rsidR="00E62C17" w:rsidRPr="005E7A40" w:rsidRDefault="00E62C17" w:rsidP="00E62C17">
            <w:pPr>
              <w:rPr>
                <w:noProof/>
                <w:sz w:val="20"/>
              </w:rPr>
            </w:pPr>
            <w:r w:rsidRPr="005E7A40">
              <w:rPr>
                <w:noProof/>
                <w:sz w:val="20"/>
              </w:rPr>
              <w:t>&gt;=5.1</w:t>
            </w:r>
          </w:p>
        </w:tc>
        <w:tc>
          <w:tcPr>
            <w:tcW w:w="1821" w:type="dxa"/>
            <w:shd w:val="clear" w:color="auto" w:fill="auto"/>
            <w:tcMar>
              <w:top w:w="28" w:type="dxa"/>
              <w:left w:w="28" w:type="dxa"/>
              <w:bottom w:w="28" w:type="dxa"/>
              <w:right w:w="28" w:type="dxa"/>
            </w:tcMar>
            <w:vAlign w:val="center"/>
          </w:tcPr>
          <w:p w14:paraId="2127746B" w14:textId="77777777" w:rsidR="00E62C17" w:rsidRPr="005E7A40" w:rsidRDefault="00E62C17" w:rsidP="00E62C17">
            <w:pPr>
              <w:jc w:val="left"/>
              <w:rPr>
                <w:noProof/>
                <w:sz w:val="20"/>
              </w:rPr>
            </w:pPr>
            <w:r w:rsidRPr="005E7A40">
              <w:rPr>
                <w:noProof/>
                <w:sz w:val="20"/>
              </w:rPr>
              <w:t>Lua Comunity</w:t>
            </w:r>
          </w:p>
        </w:tc>
        <w:tc>
          <w:tcPr>
            <w:tcW w:w="4015" w:type="dxa"/>
            <w:tcMar>
              <w:top w:w="28" w:type="dxa"/>
              <w:left w:w="28" w:type="dxa"/>
              <w:bottom w:w="28" w:type="dxa"/>
              <w:right w:w="28" w:type="dxa"/>
            </w:tcMar>
          </w:tcPr>
          <w:p w14:paraId="01AA031E" w14:textId="77777777" w:rsidR="00E62C17" w:rsidRPr="005E7A40" w:rsidRDefault="00E62C17" w:rsidP="00E62C17">
            <w:pPr>
              <w:keepNext/>
              <w:rPr>
                <w:rFonts w:ascii="Lucida Console" w:hAnsi="Lucida Console"/>
                <w:b/>
                <w:noProof/>
                <w:sz w:val="20"/>
                <w:szCs w:val="18"/>
              </w:rPr>
            </w:pPr>
            <w:r w:rsidRPr="005E7A40">
              <w:rPr>
                <w:rFonts w:ascii="Lucida Console" w:hAnsi="Lucida Console"/>
                <w:b/>
                <w:noProof/>
                <w:sz w:val="20"/>
                <w:szCs w:val="18"/>
              </w:rPr>
              <w:t>$LUA_HOME – installation root</w:t>
            </w:r>
          </w:p>
        </w:tc>
      </w:tr>
      <w:tr w:rsidR="00E62C17" w:rsidRPr="005E7A40" w14:paraId="6AC01808" w14:textId="77777777" w:rsidTr="00E62C17">
        <w:trPr>
          <w:trHeight w:val="34"/>
        </w:trPr>
        <w:tc>
          <w:tcPr>
            <w:tcW w:w="1906" w:type="dxa"/>
            <w:shd w:val="clear" w:color="auto" w:fill="auto"/>
            <w:tcMar>
              <w:top w:w="28" w:type="dxa"/>
              <w:left w:w="28" w:type="dxa"/>
              <w:bottom w:w="28" w:type="dxa"/>
              <w:right w:w="28" w:type="dxa"/>
            </w:tcMar>
            <w:vAlign w:val="center"/>
          </w:tcPr>
          <w:p w14:paraId="0DDE5506" w14:textId="77777777" w:rsidR="00E62C17" w:rsidRPr="005E7A40" w:rsidRDefault="00E62C17" w:rsidP="00E62C17">
            <w:pPr>
              <w:rPr>
                <w:noProof/>
                <w:sz w:val="20"/>
              </w:rPr>
            </w:pPr>
            <w:r w:rsidRPr="005E7A40">
              <w:rPr>
                <w:noProof/>
                <w:sz w:val="20"/>
              </w:rPr>
              <w:t>Modelsim*</w:t>
            </w:r>
          </w:p>
        </w:tc>
        <w:tc>
          <w:tcPr>
            <w:tcW w:w="1121" w:type="dxa"/>
            <w:shd w:val="clear" w:color="auto" w:fill="auto"/>
            <w:tcMar>
              <w:top w:w="28" w:type="dxa"/>
              <w:left w:w="28" w:type="dxa"/>
              <w:bottom w:w="28" w:type="dxa"/>
              <w:right w:w="28" w:type="dxa"/>
            </w:tcMar>
            <w:vAlign w:val="center"/>
          </w:tcPr>
          <w:p w14:paraId="25708F0A" w14:textId="77777777" w:rsidR="00E62C17" w:rsidRPr="005E7A40" w:rsidRDefault="00E62C17" w:rsidP="00E62C17">
            <w:pPr>
              <w:rPr>
                <w:noProof/>
                <w:sz w:val="20"/>
              </w:rPr>
            </w:pPr>
            <w:r w:rsidRPr="005E7A40">
              <w:rPr>
                <w:noProof/>
                <w:sz w:val="20"/>
              </w:rPr>
              <w:t>&gt;6.0</w:t>
            </w:r>
          </w:p>
        </w:tc>
        <w:tc>
          <w:tcPr>
            <w:tcW w:w="1821" w:type="dxa"/>
            <w:shd w:val="clear" w:color="auto" w:fill="auto"/>
            <w:tcMar>
              <w:top w:w="28" w:type="dxa"/>
              <w:left w:w="28" w:type="dxa"/>
              <w:bottom w:w="28" w:type="dxa"/>
              <w:right w:w="28" w:type="dxa"/>
            </w:tcMar>
            <w:vAlign w:val="center"/>
          </w:tcPr>
          <w:p w14:paraId="6A2C2D86" w14:textId="77777777" w:rsidR="00E62C17" w:rsidRPr="005E7A40" w:rsidRDefault="00E62C17" w:rsidP="00E62C17">
            <w:pPr>
              <w:jc w:val="left"/>
              <w:rPr>
                <w:noProof/>
                <w:sz w:val="20"/>
              </w:rPr>
            </w:pPr>
            <w:r w:rsidRPr="005E7A40">
              <w:rPr>
                <w:noProof/>
                <w:sz w:val="20"/>
              </w:rPr>
              <w:t>Mentor Graphics</w:t>
            </w:r>
          </w:p>
        </w:tc>
        <w:tc>
          <w:tcPr>
            <w:tcW w:w="4015" w:type="dxa"/>
            <w:tcMar>
              <w:top w:w="28" w:type="dxa"/>
              <w:left w:w="28" w:type="dxa"/>
              <w:bottom w:w="28" w:type="dxa"/>
              <w:right w:w="28" w:type="dxa"/>
            </w:tcMar>
          </w:tcPr>
          <w:p w14:paraId="3BDB650B" w14:textId="77777777" w:rsidR="00E62C17" w:rsidRPr="005E7A40" w:rsidRDefault="00E62C17" w:rsidP="00E62C17">
            <w:pPr>
              <w:keepNext/>
              <w:rPr>
                <w:rFonts w:ascii="Lucida Console" w:hAnsi="Lucida Console"/>
                <w:b/>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E62C17" w:rsidRPr="005E7A40" w14:paraId="039F3A06" w14:textId="77777777" w:rsidTr="00E62C17">
        <w:trPr>
          <w:trHeight w:val="34"/>
        </w:trPr>
        <w:tc>
          <w:tcPr>
            <w:tcW w:w="1906" w:type="dxa"/>
            <w:shd w:val="clear" w:color="auto" w:fill="auto"/>
            <w:tcMar>
              <w:top w:w="28" w:type="dxa"/>
              <w:left w:w="28" w:type="dxa"/>
              <w:bottom w:w="28" w:type="dxa"/>
              <w:right w:w="28" w:type="dxa"/>
            </w:tcMar>
            <w:vAlign w:val="center"/>
          </w:tcPr>
          <w:p w14:paraId="6666DE38" w14:textId="77777777" w:rsidR="00E62C17" w:rsidRPr="005E7A40" w:rsidRDefault="00E62C17" w:rsidP="00E62C17">
            <w:pPr>
              <w:rPr>
                <w:noProof/>
                <w:sz w:val="20"/>
              </w:rPr>
            </w:pPr>
            <w:r w:rsidRPr="005E7A40">
              <w:rPr>
                <w:noProof/>
                <w:sz w:val="20"/>
              </w:rPr>
              <w:t>GRLIB*</w:t>
            </w:r>
          </w:p>
        </w:tc>
        <w:tc>
          <w:tcPr>
            <w:tcW w:w="1121" w:type="dxa"/>
            <w:shd w:val="clear" w:color="auto" w:fill="auto"/>
            <w:tcMar>
              <w:top w:w="28" w:type="dxa"/>
              <w:left w:w="28" w:type="dxa"/>
              <w:bottom w:w="28" w:type="dxa"/>
              <w:right w:w="28" w:type="dxa"/>
            </w:tcMar>
            <w:vAlign w:val="center"/>
          </w:tcPr>
          <w:p w14:paraId="1367F917" w14:textId="77777777" w:rsidR="00E62C17" w:rsidRPr="005E7A40" w:rsidRDefault="00E62C17" w:rsidP="00E62C17">
            <w:pPr>
              <w:rPr>
                <w:noProof/>
                <w:sz w:val="20"/>
              </w:rPr>
            </w:pPr>
            <w:r w:rsidRPr="005E7A40">
              <w:rPr>
                <w:noProof/>
                <w:sz w:val="20"/>
              </w:rPr>
              <w:t>1.0.21</w:t>
            </w:r>
          </w:p>
        </w:tc>
        <w:tc>
          <w:tcPr>
            <w:tcW w:w="1821" w:type="dxa"/>
            <w:shd w:val="clear" w:color="auto" w:fill="auto"/>
            <w:tcMar>
              <w:top w:w="28" w:type="dxa"/>
              <w:left w:w="28" w:type="dxa"/>
              <w:bottom w:w="28" w:type="dxa"/>
              <w:right w:w="28" w:type="dxa"/>
            </w:tcMar>
            <w:vAlign w:val="center"/>
          </w:tcPr>
          <w:p w14:paraId="16CBACAB" w14:textId="77777777" w:rsidR="00E62C17" w:rsidRPr="005E7A40" w:rsidRDefault="00E62C17" w:rsidP="00E62C17">
            <w:pPr>
              <w:jc w:val="left"/>
              <w:rPr>
                <w:noProof/>
                <w:sz w:val="20"/>
              </w:rPr>
            </w:pPr>
            <w:r w:rsidRPr="005E7A40">
              <w:rPr>
                <w:noProof/>
                <w:sz w:val="20"/>
              </w:rPr>
              <w:t>Aeroflex Gaisler</w:t>
            </w:r>
          </w:p>
        </w:tc>
        <w:tc>
          <w:tcPr>
            <w:tcW w:w="4015" w:type="dxa"/>
            <w:tcMar>
              <w:top w:w="28" w:type="dxa"/>
              <w:left w:w="28" w:type="dxa"/>
              <w:bottom w:w="28" w:type="dxa"/>
              <w:right w:w="28" w:type="dxa"/>
            </w:tcMar>
          </w:tcPr>
          <w:p w14:paraId="1EABD046" w14:textId="77777777" w:rsidR="00E62C17" w:rsidRPr="005E7A40" w:rsidRDefault="00E62C17" w:rsidP="00E62C17">
            <w:pPr>
              <w:keepNext/>
              <w:rPr>
                <w:rFonts w:ascii="Lucida Console" w:hAnsi="Lucida Console"/>
                <w:b/>
                <w:noProof/>
                <w:sz w:val="20"/>
                <w:szCs w:val="18"/>
              </w:rPr>
            </w:pPr>
            <w:r w:rsidRPr="005E7A40">
              <w:rPr>
                <w:rFonts w:ascii="Lucida Console" w:hAnsi="Lucida Console"/>
                <w:b/>
                <w:noProof/>
                <w:sz w:val="20"/>
                <w:szCs w:val="18"/>
              </w:rPr>
              <w:t xml:space="preserve">$GRLIB_HOME </w:t>
            </w:r>
            <w:r w:rsidRPr="005E7A40">
              <w:rPr>
                <w:noProof/>
                <w:sz w:val="20"/>
                <w:szCs w:val="18"/>
              </w:rPr>
              <w:t>– installation root</w:t>
            </w:r>
          </w:p>
          <w:p w14:paraId="4061D117" w14:textId="77777777" w:rsidR="00E62C17" w:rsidRPr="005E7A40" w:rsidRDefault="00E62C17" w:rsidP="00E62C17">
            <w:pPr>
              <w:keepNext/>
              <w:jc w:val="left"/>
              <w:rPr>
                <w:noProof/>
                <w:sz w:val="20"/>
                <w:szCs w:val="18"/>
              </w:rPr>
            </w:pPr>
            <w:r w:rsidRPr="005E7A40">
              <w:rPr>
                <w:rFonts w:ascii="Lucida Console" w:hAnsi="Lucida Console"/>
                <w:b/>
                <w:noProof/>
                <w:sz w:val="20"/>
                <w:szCs w:val="18"/>
              </w:rPr>
              <w:t xml:space="preserve">$GRLIB_TECH </w:t>
            </w:r>
            <w:r w:rsidRPr="005E7A40">
              <w:rPr>
                <w:noProof/>
                <w:sz w:val="20"/>
                <w:szCs w:val="18"/>
              </w:rPr>
              <w:t>–</w:t>
            </w:r>
            <w:r w:rsidRPr="005E7A40">
              <w:rPr>
                <w:noProof/>
                <w:sz w:val="20"/>
                <w:szCs w:val="18"/>
              </w:rPr>
              <w:br/>
              <w:t>Path to compiled demo design:</w:t>
            </w:r>
            <w:r w:rsidRPr="005E7A40">
              <w:rPr>
                <w:noProof/>
                <w:sz w:val="20"/>
                <w:szCs w:val="18"/>
              </w:rPr>
              <w:br/>
              <w:t>/designs/leon3-gr-xc3s-1500/modelsim</w:t>
            </w:r>
          </w:p>
        </w:tc>
      </w:tr>
    </w:tbl>
    <w:p w14:paraId="40BFAA09" w14:textId="77777777" w:rsidR="00E6798C" w:rsidRPr="005E7A40" w:rsidRDefault="00E6798C" w:rsidP="00E6798C">
      <w:pPr>
        <w:pStyle w:val="Beschriftung"/>
        <w:jc w:val="center"/>
      </w:pPr>
      <w:r w:rsidRPr="005E7A40">
        <w:t xml:space="preserve">Table </w:t>
      </w:r>
      <w:r w:rsidRPr="005E7A40">
        <w:fldChar w:fldCharType="begin"/>
      </w:r>
      <w:r w:rsidRPr="005E7A40">
        <w:instrText xml:space="preserve"> SEQ Table \* ARABIC </w:instrText>
      </w:r>
      <w:r w:rsidRPr="005E7A40">
        <w:fldChar w:fldCharType="separate"/>
      </w:r>
      <w:r>
        <w:rPr>
          <w:noProof/>
        </w:rPr>
        <w:t>6</w:t>
      </w:r>
      <w:r w:rsidRPr="005E7A40">
        <w:rPr>
          <w:noProof/>
        </w:rPr>
        <w:fldChar w:fldCharType="end"/>
      </w:r>
      <w:r w:rsidRPr="005E7A40">
        <w:t xml:space="preserve"> - Software Dependencies (* optional)</w:t>
      </w:r>
    </w:p>
    <w:p w14:paraId="5D7E5F93" w14:textId="77777777" w:rsidR="00E62C17" w:rsidRPr="005E7A40" w:rsidRDefault="00E62C17" w:rsidP="00E62C17"/>
    <w:p w14:paraId="5425806A" w14:textId="77777777" w:rsidR="00E62C17" w:rsidRPr="005E7A40" w:rsidRDefault="00E62C17" w:rsidP="00E62C17">
      <w:r w:rsidRPr="005E7A40">
        <w:t xml:space="preserve">Please make sure that all the software packages mentioned above are properly installed, before proceeding with building the library. </w:t>
      </w:r>
    </w:p>
    <w:p w14:paraId="3DBC3F92" w14:textId="77777777" w:rsidR="00E62C17" w:rsidRPr="005E7A40" w:rsidRDefault="00E62C17" w:rsidP="00E62C17">
      <w:r w:rsidRPr="005E7A40">
        <w:t xml:space="preserve">Compiling software for the LEON ISS requires a SPARC compiler. We recommend using the GCC/BCC provided by </w:t>
      </w:r>
      <w:proofErr w:type="spellStart"/>
      <w:r w:rsidRPr="005E7A40">
        <w:t>Aeroflex</w:t>
      </w:r>
      <w:proofErr w:type="spellEnd"/>
      <w:r w:rsidRPr="005E7A40">
        <w:t xml:space="preserve"> </w:t>
      </w:r>
      <w:proofErr w:type="spellStart"/>
      <w:r w:rsidRPr="005E7A40">
        <w:t>Gaisler</w:t>
      </w:r>
      <w:proofErr w:type="spellEnd"/>
      <w:r w:rsidRPr="005E7A40">
        <w:t xml:space="preserve">. It can be downloaded in different preconfigured packages depending on host system and software layout (e.g. bare-metal, </w:t>
      </w:r>
      <w:proofErr w:type="spellStart"/>
      <w:r w:rsidRPr="005E7A40">
        <w:t>rtems</w:t>
      </w:r>
      <w:proofErr w:type="spellEnd"/>
      <w:r w:rsidRPr="005E7A40">
        <w:t>).</w:t>
      </w:r>
    </w:p>
    <w:p w14:paraId="79DF8E71" w14:textId="77777777" w:rsidR="00E62C17" w:rsidRPr="005E7A40" w:rsidRDefault="00107AC7" w:rsidP="00E62C17">
      <w:hyperlink r:id="rId15" w:history="1">
        <w:r w:rsidR="00E62C17" w:rsidRPr="005E7A40">
          <w:rPr>
            <w:rStyle w:val="Link"/>
          </w:rPr>
          <w:t>http://www.gaisler.com/doc/libio/bcc.html</w:t>
        </w:r>
      </w:hyperlink>
    </w:p>
    <w:p w14:paraId="10686D0E" w14:textId="77777777" w:rsidR="00E62C17" w:rsidRPr="005E7A40" w:rsidRDefault="00E62C17" w:rsidP="00E62C17">
      <w:r w:rsidRPr="005E7A40">
        <w:t xml:space="preserve">The Mentor </w:t>
      </w:r>
      <w:proofErr w:type="spellStart"/>
      <w:r w:rsidRPr="005E7A40">
        <w:t>Modelsim</w:t>
      </w:r>
      <w:proofErr w:type="spellEnd"/>
      <w:r w:rsidRPr="005E7A40">
        <w:t xml:space="preserve"> simulator and the </w:t>
      </w:r>
      <w:proofErr w:type="spellStart"/>
      <w:r w:rsidRPr="005E7A40">
        <w:t>Aeroflex</w:t>
      </w:r>
      <w:proofErr w:type="spellEnd"/>
      <w:r w:rsidRPr="005E7A40">
        <w:t xml:space="preserve"> </w:t>
      </w:r>
      <w:proofErr w:type="spellStart"/>
      <w:r w:rsidRPr="005E7A40">
        <w:t>Gaisler</w:t>
      </w:r>
      <w:proofErr w:type="spellEnd"/>
      <w:r w:rsidRPr="005E7A40">
        <w:t xml:space="preserve"> GRLIB are required for </w:t>
      </w:r>
      <w:proofErr w:type="spellStart"/>
      <w:r w:rsidRPr="005E7A40">
        <w:t>SystemC</w:t>
      </w:r>
      <w:proofErr w:type="spellEnd"/>
      <w:r w:rsidRPr="005E7A40">
        <w:t xml:space="preserve">/VHDL co-simulation. This feature can be optionally disabled (see </w:t>
      </w:r>
      <w:r w:rsidRPr="005E7A40">
        <w:fldChar w:fldCharType="begin"/>
      </w:r>
      <w:r w:rsidRPr="005E7A40">
        <w:instrText xml:space="preserve"> REF _Ref187130590 \r \h </w:instrText>
      </w:r>
      <w:r w:rsidRPr="005E7A40">
        <w:fldChar w:fldCharType="separate"/>
      </w:r>
      <w:r w:rsidR="008E364D">
        <w:t>2.1.1</w:t>
      </w:r>
      <w:r w:rsidRPr="005E7A40">
        <w:fldChar w:fldCharType="end"/>
      </w:r>
      <w:r w:rsidRPr="005E7A40">
        <w:t>).</w:t>
      </w:r>
    </w:p>
    <w:p w14:paraId="112C6A10" w14:textId="77777777" w:rsidR="00E62C17" w:rsidRPr="005E7A40" w:rsidRDefault="00E62C17" w:rsidP="00E62C17">
      <w:proofErr w:type="spellStart"/>
      <w:r w:rsidRPr="005E7A40">
        <w:t>Gcov</w:t>
      </w:r>
      <w:proofErr w:type="spellEnd"/>
      <w:r w:rsidRPr="005E7A40">
        <w:t>/</w:t>
      </w:r>
      <w:proofErr w:type="spellStart"/>
      <w:r w:rsidRPr="005E7A40">
        <w:t>Lcov</w:t>
      </w:r>
      <w:proofErr w:type="spellEnd"/>
      <w:r w:rsidRPr="005E7A40">
        <w:t xml:space="preserve"> and </w:t>
      </w:r>
      <w:proofErr w:type="spellStart"/>
      <w:r w:rsidRPr="005E7A40">
        <w:t>Doxygen</w:t>
      </w:r>
      <w:proofErr w:type="spellEnd"/>
      <w:r w:rsidRPr="005E7A40">
        <w:t xml:space="preserve"> are also optional components. The build system will not check for them. If the packages are not present, test coverage calculation and the generation of additional documentation are not possible.</w:t>
      </w:r>
    </w:p>
    <w:p w14:paraId="682F8436" w14:textId="7D87C261" w:rsidR="00E62C17" w:rsidRDefault="00E62C17" w:rsidP="00E62C17">
      <w:r w:rsidRPr="005E7A40">
        <w:t xml:space="preserve">For the setup of the </w:t>
      </w:r>
      <w:proofErr w:type="spellStart"/>
      <w:r w:rsidRPr="005E7A40">
        <w:t>GreenSocs</w:t>
      </w:r>
      <w:proofErr w:type="spellEnd"/>
      <w:r w:rsidRPr="005E7A40">
        <w:t xml:space="preserve"> Software and the Carbon AMBA Sockets some additional instructions are given </w:t>
      </w:r>
      <w:r w:rsidR="00CD4A42">
        <w:t>in RD05</w:t>
      </w:r>
      <w:r w:rsidRPr="005E7A40">
        <w:t>. Those are only intended to complement the documentation of the tools not to replace them.</w:t>
      </w:r>
    </w:p>
    <w:p w14:paraId="79F58817" w14:textId="77777777" w:rsidR="00E62C17" w:rsidRPr="005E7A40" w:rsidRDefault="00E62C17" w:rsidP="00E62C17"/>
    <w:p w14:paraId="01F0066E" w14:textId="63CACDB0" w:rsidR="00E62C17" w:rsidRPr="005E7A40" w:rsidRDefault="00E62C17" w:rsidP="00E62C17">
      <w:r w:rsidRPr="005E7A40">
        <w:lastRenderedPageBreak/>
        <w:t xml:space="preserve">The build system shipped with the </w:t>
      </w:r>
      <w:proofErr w:type="spellStart"/>
      <w:r w:rsidRPr="005E7A40">
        <w:t>SoCRocket</w:t>
      </w:r>
      <w:proofErr w:type="spellEnd"/>
      <w:r w:rsidRPr="005E7A40">
        <w:t xml:space="preserve"> library is written in </w:t>
      </w:r>
      <w:proofErr w:type="spellStart"/>
      <w:r w:rsidRPr="005E7A40">
        <w:rPr>
          <w:rFonts w:ascii="Lucida Console" w:hAnsi="Lucida Console" w:cs="Courier New"/>
          <w:b/>
          <w:sz w:val="20"/>
        </w:rPr>
        <w:t>waf</w:t>
      </w:r>
      <w:proofErr w:type="spellEnd"/>
      <w:r w:rsidRPr="005E7A40">
        <w:t>.</w:t>
      </w:r>
      <w:r w:rsidR="00CD4A42">
        <w:t xml:space="preserve"> It requires at least Python 2.4</w:t>
      </w:r>
      <w:r w:rsidRPr="005E7A40">
        <w:t xml:space="preserve"> to run. The </w:t>
      </w:r>
      <w:proofErr w:type="spellStart"/>
      <w:r w:rsidRPr="005E7A40">
        <w:rPr>
          <w:rFonts w:ascii="Lucida Console" w:hAnsi="Lucida Console" w:cs="Courier New"/>
          <w:b/>
          <w:sz w:val="20"/>
        </w:rPr>
        <w:t>waf</w:t>
      </w:r>
      <w:proofErr w:type="spellEnd"/>
      <w:r w:rsidRPr="005E7A40">
        <w:rPr>
          <w:rFonts w:ascii="Lucida Console" w:hAnsi="Lucida Console" w:cs="Courier New"/>
          <w:b/>
          <w:sz w:val="20"/>
        </w:rPr>
        <w:t xml:space="preserve"> </w:t>
      </w:r>
      <w:r w:rsidRPr="005E7A40">
        <w:t xml:space="preserve">executable is located in the root directory of the library. </w:t>
      </w:r>
    </w:p>
    <w:p w14:paraId="6ACD06DB" w14:textId="77777777" w:rsidR="00E62C17" w:rsidRPr="005E7A40" w:rsidRDefault="00E62C17" w:rsidP="00E62C17">
      <w:pPr>
        <w:pStyle w:val="berschrift3"/>
        <w:rPr>
          <w:rFonts w:eastAsiaTheme="minorHAnsi"/>
        </w:rPr>
      </w:pPr>
      <w:bookmarkStart w:id="47" w:name="_Ref187130590"/>
      <w:bookmarkStart w:id="48" w:name="_Toc212699542"/>
      <w:bookmarkStart w:id="49" w:name="_Toc215222853"/>
      <w:r w:rsidRPr="005E7A40">
        <w:rPr>
          <w:rFonts w:eastAsiaTheme="minorHAnsi"/>
        </w:rPr>
        <w:t>Building the library</w:t>
      </w:r>
      <w:bookmarkEnd w:id="47"/>
      <w:bookmarkEnd w:id="48"/>
      <w:bookmarkEnd w:id="49"/>
    </w:p>
    <w:p w14:paraId="568CFEA3" w14:textId="6F3EAA88" w:rsidR="00E62C17" w:rsidRPr="005E7A40" w:rsidRDefault="00E62C17" w:rsidP="00E62C17">
      <w:pPr>
        <w:autoSpaceDE w:val="0"/>
        <w:autoSpaceDN w:val="0"/>
        <w:adjustRightInd w:val="0"/>
        <w:spacing w:before="0"/>
        <w:jc w:val="left"/>
        <w:rPr>
          <w:rFonts w:eastAsiaTheme="minorHAnsi"/>
        </w:rPr>
      </w:pPr>
      <w:r w:rsidRPr="005E7A40">
        <w:rPr>
          <w:rFonts w:eastAsiaTheme="minorHAnsi"/>
        </w:rPr>
        <w:t>Building the project requires</w:t>
      </w:r>
      <w:r w:rsidR="00F45100">
        <w:rPr>
          <w:rFonts w:eastAsiaTheme="minorHAnsi"/>
        </w:rPr>
        <w:t xml:space="preserve"> the</w:t>
      </w:r>
      <w:r w:rsidRPr="005E7A40">
        <w:rPr>
          <w:rFonts w:eastAsiaTheme="minorHAnsi"/>
        </w:rPr>
        <w:t xml:space="preserve"> following steps:</w:t>
      </w:r>
    </w:p>
    <w:p w14:paraId="7A118F73" w14:textId="77777777" w:rsidR="00E62C17" w:rsidRPr="005E7A40" w:rsidRDefault="00E62C17" w:rsidP="00E62C17">
      <w:pPr>
        <w:autoSpaceDE w:val="0"/>
        <w:autoSpaceDN w:val="0"/>
        <w:adjustRightInd w:val="0"/>
        <w:spacing w:before="0"/>
        <w:jc w:val="left"/>
        <w:rPr>
          <w:rFonts w:eastAsiaTheme="minorHAnsi"/>
        </w:rPr>
      </w:pPr>
    </w:p>
    <w:p w14:paraId="0EB91F9F" w14:textId="77777777" w:rsidR="00E62C17" w:rsidRPr="005E7A40" w:rsidRDefault="00E62C17" w:rsidP="00E62C17">
      <w:pPr>
        <w:rPr>
          <w:b/>
          <w:i/>
        </w:rPr>
      </w:pPr>
      <w:r w:rsidRPr="005E7A40">
        <w:rPr>
          <w:b/>
          <w:i/>
        </w:rPr>
        <w:t xml:space="preserve">1. </w:t>
      </w:r>
      <w:proofErr w:type="gramStart"/>
      <w:r w:rsidRPr="005E7A40">
        <w:rPr>
          <w:b/>
          <w:i/>
        </w:rPr>
        <w:t xml:space="preserve">Execute </w:t>
      </w:r>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configure</w:t>
      </w:r>
      <w:r w:rsidRPr="005E7A40">
        <w:rPr>
          <w:b/>
          <w:i/>
        </w:rPr>
        <w:t xml:space="preserve">  to configure the build environment</w:t>
      </w:r>
    </w:p>
    <w:p w14:paraId="6EFEDF84" w14:textId="77777777" w:rsidR="00E62C17" w:rsidRPr="005E7A40" w:rsidRDefault="00E62C17" w:rsidP="00E62C17">
      <w:r w:rsidRPr="005E7A40">
        <w:t xml:space="preserve">The configuration step succeeds in case all the required software packages are available. Otherwise, it fails and shows the broken dependency. If so, the install path variable must be corrected. It is also possible to specify the location of a missing package. </w:t>
      </w:r>
      <w:proofErr w:type="gramStart"/>
      <w:r w:rsidRPr="005E7A40">
        <w:t xml:space="preserve">Use </w:t>
      </w:r>
      <w:r w:rsidRPr="005E7A40">
        <w:rPr>
          <w:rFonts w:ascii="Lucida Console" w:hAnsi="Lucida Console" w:cs="Courier New"/>
          <w:b/>
          <w:sz w:val="20"/>
        </w:rPr>
        <w:t>./</w:t>
      </w:r>
      <w:proofErr w:type="spellStart"/>
      <w:proofErr w:type="gramEnd"/>
      <w:r w:rsidRPr="005E7A40">
        <w:rPr>
          <w:rFonts w:ascii="Lucida Console" w:hAnsi="Lucida Console" w:cs="Courier New"/>
          <w:b/>
          <w:sz w:val="20"/>
        </w:rPr>
        <w:t>waf</w:t>
      </w:r>
      <w:proofErr w:type="spellEnd"/>
      <w:r w:rsidRPr="005E7A40">
        <w:rPr>
          <w:rFonts w:ascii="Lucida Console" w:hAnsi="Lucida Console" w:cs="Courier New"/>
          <w:b/>
          <w:sz w:val="20"/>
        </w:rPr>
        <w:t xml:space="preserve"> –h </w:t>
      </w:r>
      <w:r w:rsidRPr="005E7A40">
        <w:t>to see all the different options (e.g. --</w:t>
      </w:r>
      <w:proofErr w:type="spellStart"/>
      <w:r w:rsidRPr="005E7A40">
        <w:t>systemc</w:t>
      </w:r>
      <w:proofErr w:type="spellEnd"/>
      <w:r w:rsidRPr="005E7A40">
        <w:t>, --</w:t>
      </w:r>
      <w:proofErr w:type="spellStart"/>
      <w:r w:rsidRPr="005E7A40">
        <w:t>tlm</w:t>
      </w:r>
      <w:proofErr w:type="spellEnd"/>
      <w:r w:rsidRPr="005E7A40">
        <w:t>).</w:t>
      </w:r>
    </w:p>
    <w:p w14:paraId="42D1B31B" w14:textId="57ADFB09" w:rsidR="00E62C17" w:rsidRPr="005E7A40" w:rsidRDefault="00E62C17" w:rsidP="00E62C17">
      <w:r w:rsidRPr="005E7A40">
        <w:t xml:space="preserve">As mentioned </w:t>
      </w:r>
      <w:r w:rsidR="00CD4A42">
        <w:t>before</w:t>
      </w:r>
      <w:r w:rsidRPr="005E7A40">
        <w:t xml:space="preserve">, </w:t>
      </w:r>
      <w:proofErr w:type="spellStart"/>
      <w:r w:rsidRPr="005E7A40">
        <w:t>SystemC</w:t>
      </w:r>
      <w:proofErr w:type="spellEnd"/>
      <w:r w:rsidRPr="005E7A40">
        <w:t>/VHDL co-simulation can be optionally disabled, in order to be independent of commercial tools or, eventually, save compilation time (</w:t>
      </w:r>
      <w:proofErr w:type="gramStart"/>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configure –</w:t>
      </w:r>
      <w:proofErr w:type="spellStart"/>
      <w:r w:rsidRPr="005E7A40">
        <w:rPr>
          <w:rFonts w:ascii="Lucida Console" w:eastAsiaTheme="minorHAnsi" w:hAnsi="Lucida Console"/>
          <w:b/>
          <w:sz w:val="20"/>
        </w:rPr>
        <w:t>nomodelsim</w:t>
      </w:r>
      <w:proofErr w:type="spellEnd"/>
      <w:r w:rsidRPr="005E7A40">
        <w:t>).</w:t>
      </w:r>
    </w:p>
    <w:p w14:paraId="01D0D8DF" w14:textId="0D3B8EEC" w:rsidR="00E62C17" w:rsidRPr="005E7A40" w:rsidRDefault="00E62C17" w:rsidP="00E62C17">
      <w:r w:rsidRPr="005E7A40">
        <w:t xml:space="preserve">Another important switch controls the verbosity of the output that is directed to </w:t>
      </w:r>
      <w:proofErr w:type="spellStart"/>
      <w:r w:rsidRPr="005E7A40">
        <w:rPr>
          <w:rFonts w:ascii="Lucida Console" w:eastAsiaTheme="minorHAnsi" w:hAnsi="Lucida Console"/>
          <w:b/>
          <w:sz w:val="20"/>
        </w:rPr>
        <w:t>stdout</w:t>
      </w:r>
      <w:proofErr w:type="spellEnd"/>
      <w:r w:rsidRPr="005E7A40">
        <w:t xml:space="preserve"> during simulation (</w:t>
      </w:r>
      <w:r w:rsidR="008E364D">
        <w:rPr>
          <w:rFonts w:ascii="Lucida Console" w:eastAsiaTheme="minorHAnsi" w:hAnsi="Lucida Console"/>
          <w:b/>
          <w:sz w:val="20"/>
        </w:rPr>
        <w:t>--verbosity=1</w:t>
      </w:r>
      <w:proofErr w:type="gramStart"/>
      <w:r w:rsidR="008E364D">
        <w:rPr>
          <w:rFonts w:ascii="Lucida Console" w:eastAsiaTheme="minorHAnsi" w:hAnsi="Lucida Console"/>
          <w:b/>
          <w:sz w:val="20"/>
        </w:rPr>
        <w:t>..</w:t>
      </w:r>
      <w:proofErr w:type="gramEnd"/>
      <w:r w:rsidR="008E364D">
        <w:rPr>
          <w:rFonts w:ascii="Lucida Console" w:eastAsiaTheme="minorHAnsi" w:hAnsi="Lucida Console"/>
          <w:b/>
          <w:sz w:val="20"/>
        </w:rPr>
        <w:t>6</w:t>
      </w:r>
      <w:r w:rsidRPr="005E7A40">
        <w:rPr>
          <w:rFonts w:ascii="Lucida Console" w:eastAsiaTheme="minorHAnsi" w:hAnsi="Lucida Console"/>
          <w:b/>
          <w:sz w:val="20"/>
        </w:rPr>
        <w:t>)</w:t>
      </w:r>
      <w:r w:rsidRPr="005E7A40">
        <w:t>. Verbosity level one only display error messages. Level two includes warnings that are issued during simulation. Level three prints execution statistics and analysis reports. The recommended setting (default) is Level four. It additionally shows configuration reports and information about the progress of tests. The highest verbosity is bound to level 5. It displays a message for each state-change of a transaction, which tremendously slows down simulation and is therefore only recommended for debugging.</w:t>
      </w:r>
    </w:p>
    <w:p w14:paraId="441C901E" w14:textId="77777777" w:rsidR="00E62C17" w:rsidRPr="005E7A40" w:rsidRDefault="00E62C17" w:rsidP="00E62C17">
      <w:pPr>
        <w:rPr>
          <w:i/>
        </w:rPr>
      </w:pPr>
      <w:r w:rsidRPr="005E7A40">
        <w:rPr>
          <w:i/>
        </w:rPr>
        <w:t>(Add the –G switch to the configure command in case you plan on running coverage calculation. This will have a penalty on the system performance.)</w:t>
      </w:r>
    </w:p>
    <w:p w14:paraId="16D1B614" w14:textId="77777777" w:rsidR="00E62C17" w:rsidRPr="005E7A40" w:rsidRDefault="00E62C17" w:rsidP="00E62C17">
      <w:pPr>
        <w:rPr>
          <w:i/>
        </w:rPr>
      </w:pPr>
    </w:p>
    <w:p w14:paraId="0642EC52" w14:textId="77777777" w:rsidR="00E62C17" w:rsidRPr="005E7A40" w:rsidRDefault="00E62C17" w:rsidP="00E62C17">
      <w:pPr>
        <w:pStyle w:val="Listenabsatz"/>
        <w:ind w:left="0"/>
        <w:jc w:val="left"/>
        <w:rPr>
          <w:b/>
          <w:i/>
        </w:rPr>
      </w:pPr>
      <w:r w:rsidRPr="005E7A40">
        <w:rPr>
          <w:b/>
          <w:i/>
        </w:rPr>
        <w:t>2. Compile library and run unit tests</w:t>
      </w:r>
    </w:p>
    <w:p w14:paraId="5070AB1A" w14:textId="77777777" w:rsidR="00E62C17" w:rsidRPr="005E7A40" w:rsidRDefault="00E62C17" w:rsidP="00E62C17">
      <w:pPr>
        <w:pStyle w:val="Listenabsatz"/>
        <w:ind w:left="0"/>
        <w:rPr>
          <w:i/>
        </w:rPr>
      </w:pPr>
    </w:p>
    <w:p w14:paraId="0D60EFD2" w14:textId="77777777" w:rsidR="00E62C17" w:rsidRPr="005E7A40" w:rsidRDefault="00E62C17" w:rsidP="00E62C17">
      <w:pPr>
        <w:pStyle w:val="Listenabsatz"/>
        <w:ind w:left="0"/>
        <w:rPr>
          <w:i/>
        </w:rPr>
      </w:pPr>
      <w:proofErr w:type="gramStart"/>
      <w:r w:rsidRPr="005E7A40">
        <w:t xml:space="preserve">Execute </w:t>
      </w:r>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w:t>
      </w:r>
      <w:r w:rsidRPr="005E7A40">
        <w:rPr>
          <w:rFonts w:eastAsiaTheme="minorHAnsi"/>
        </w:rPr>
        <w:t>to compile all targets. Optionally, the –</w:t>
      </w:r>
      <w:proofErr w:type="spellStart"/>
      <w:r w:rsidRPr="005E7A40">
        <w:rPr>
          <w:rFonts w:eastAsiaTheme="minorHAnsi"/>
        </w:rPr>
        <w:t>jN</w:t>
      </w:r>
      <w:proofErr w:type="spellEnd"/>
      <w:r w:rsidRPr="005E7A40">
        <w:rPr>
          <w:rFonts w:eastAsiaTheme="minorHAnsi"/>
        </w:rPr>
        <w:t xml:space="preserve"> flag can be used to define to maximum number of parallel threads. If co-simulation is configured make sure you have enough licenses to execute N instances of </w:t>
      </w:r>
      <w:proofErr w:type="spellStart"/>
      <w:r w:rsidRPr="005E7A40">
        <w:rPr>
          <w:rFonts w:eastAsiaTheme="minorHAnsi"/>
        </w:rPr>
        <w:t>Modelsim</w:t>
      </w:r>
      <w:proofErr w:type="spellEnd"/>
      <w:r w:rsidRPr="005E7A40">
        <w:rPr>
          <w:rFonts w:eastAsiaTheme="minorHAnsi"/>
        </w:rPr>
        <w:t>.</w:t>
      </w:r>
      <w:r w:rsidRPr="005E7A40">
        <w:rPr>
          <w:rFonts w:eastAsiaTheme="minorHAnsi"/>
        </w:rPr>
        <w:br/>
        <w:t xml:space="preserve">As an alternative, you may select a specific target (test or library) for compilation. </w:t>
      </w:r>
      <w:r w:rsidRPr="005E7A40">
        <w:rPr>
          <w:rFonts w:eastAsiaTheme="minorHAnsi"/>
        </w:rPr>
        <w:br/>
        <w:t xml:space="preserve">A list of targets can be generated </w:t>
      </w:r>
      <w:proofErr w:type="gramStart"/>
      <w:r w:rsidRPr="005E7A40">
        <w:rPr>
          <w:rFonts w:eastAsiaTheme="minorHAnsi"/>
        </w:rPr>
        <w:t xml:space="preserve">with </w:t>
      </w:r>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list</w:t>
      </w:r>
      <w:r w:rsidRPr="005E7A40">
        <w:rPr>
          <w:rFonts w:eastAsiaTheme="minorHAnsi"/>
        </w:rPr>
        <w:t xml:space="preserve">. Selective compile is done </w:t>
      </w:r>
      <w:proofErr w:type="gramStart"/>
      <w:r w:rsidRPr="005E7A40">
        <w:rPr>
          <w:rFonts w:eastAsiaTheme="minorHAnsi"/>
        </w:rPr>
        <w:t xml:space="preserve">using </w:t>
      </w:r>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–targets=”</w:t>
      </w:r>
      <w:proofErr w:type="spellStart"/>
      <w:r w:rsidRPr="005E7A40">
        <w:rPr>
          <w:rFonts w:ascii="Lucida Console" w:eastAsiaTheme="minorHAnsi" w:hAnsi="Lucida Console"/>
          <w:b/>
          <w:sz w:val="20"/>
        </w:rPr>
        <w:t>comma,separated,list,of,targets</w:t>
      </w:r>
      <w:proofErr w:type="spellEnd"/>
      <w:r w:rsidRPr="005E7A40">
        <w:rPr>
          <w:rFonts w:ascii="Lucida Console" w:eastAsiaTheme="minorHAnsi" w:hAnsi="Lucida Console"/>
          <w:b/>
          <w:sz w:val="20"/>
        </w:rPr>
        <w:t>”</w:t>
      </w:r>
      <w:r w:rsidRPr="005E7A40">
        <w:rPr>
          <w:rFonts w:eastAsiaTheme="minorHAnsi"/>
        </w:rPr>
        <w:t>.</w:t>
      </w:r>
    </w:p>
    <w:p w14:paraId="3FB2749B" w14:textId="4732378C" w:rsidR="00E62C17" w:rsidRDefault="00E62C17" w:rsidP="00CD4A42">
      <w:pPr>
        <w:pStyle w:val="Listenabsatz"/>
        <w:ind w:left="0"/>
        <w:rPr>
          <w:rFonts w:eastAsiaTheme="minorHAnsi"/>
        </w:rPr>
      </w:pPr>
      <w:r w:rsidRPr="005E7A40">
        <w:rPr>
          <w:rFonts w:eastAsiaTheme="minorHAnsi"/>
        </w:rPr>
        <w:t>After successful compilation the system automatically starts the respective unit test(s) and displays the result on the screen.</w:t>
      </w:r>
    </w:p>
    <w:p w14:paraId="6C89E3A0" w14:textId="522105DC" w:rsidR="00CD4A42" w:rsidRDefault="00CD4A42" w:rsidP="001620F6">
      <w:pPr>
        <w:rPr>
          <w:rFonts w:eastAsiaTheme="minorHAnsi"/>
        </w:rPr>
      </w:pPr>
      <w:r>
        <w:rPr>
          <w:rFonts w:eastAsiaTheme="minorHAnsi"/>
        </w:rPr>
        <w:t xml:space="preserve">Having the complete library up and running enables </w:t>
      </w:r>
      <w:r w:rsidR="00F45100">
        <w:rPr>
          <w:rFonts w:eastAsiaTheme="minorHAnsi"/>
        </w:rPr>
        <w:t xml:space="preserve">one </w:t>
      </w:r>
      <w:r w:rsidR="001620F6">
        <w:rPr>
          <w:rFonts w:eastAsiaTheme="minorHAnsi"/>
        </w:rPr>
        <w:t>to use the library to write new models as explained in 2.2 or making system simulations as shown in 2.3.</w:t>
      </w:r>
    </w:p>
    <w:p w14:paraId="20D7E9AE" w14:textId="77777777" w:rsidR="001620F6" w:rsidRDefault="001620F6" w:rsidP="001620F6">
      <w:pPr>
        <w:rPr>
          <w:rFonts w:eastAsiaTheme="minorHAnsi"/>
        </w:rPr>
      </w:pPr>
    </w:p>
    <w:p w14:paraId="162C7A3A" w14:textId="77777777" w:rsidR="001620F6" w:rsidRDefault="001620F6" w:rsidP="001620F6">
      <w:pPr>
        <w:rPr>
          <w:rFonts w:eastAsiaTheme="minorHAnsi"/>
        </w:rPr>
      </w:pPr>
    </w:p>
    <w:p w14:paraId="4359B785" w14:textId="77777777" w:rsidR="001620F6" w:rsidRPr="00CD4A42" w:rsidRDefault="001620F6" w:rsidP="001620F6">
      <w:pPr>
        <w:rPr>
          <w:rFonts w:eastAsiaTheme="minorHAnsi"/>
        </w:rPr>
      </w:pPr>
    </w:p>
    <w:p w14:paraId="582CF01F" w14:textId="0F2CDD4B" w:rsidR="00554A58" w:rsidRPr="00CD4A42" w:rsidRDefault="005B798D" w:rsidP="00554A58">
      <w:pPr>
        <w:pStyle w:val="berschrift2"/>
        <w:rPr>
          <w:lang w:val="en-US"/>
        </w:rPr>
      </w:pPr>
      <w:bookmarkStart w:id="50" w:name="_Toc215222854"/>
      <w:r w:rsidRPr="005B798D">
        <w:rPr>
          <w:lang w:val="en-US"/>
        </w:rPr>
        <w:lastRenderedPageBreak/>
        <w:t>Writing new models</w:t>
      </w:r>
      <w:bookmarkEnd w:id="50"/>
    </w:p>
    <w:p w14:paraId="71E1838F" w14:textId="13EAF855" w:rsidR="00DC0144" w:rsidRPr="005E7A40" w:rsidRDefault="00DC0144" w:rsidP="00DC0144">
      <w:proofErr w:type="gramStart"/>
      <w:r w:rsidRPr="005E7A40">
        <w:t xml:space="preserve">The </w:t>
      </w:r>
      <w:proofErr w:type="spellStart"/>
      <w:r w:rsidRPr="005E7A40">
        <w:t>SoCRocket</w:t>
      </w:r>
      <w:proofErr w:type="spellEnd"/>
      <w:r w:rsidRPr="005E7A40">
        <w:t xml:space="preserve"> library can be easily extended by creating own components</w:t>
      </w:r>
      <w:proofErr w:type="gramEnd"/>
      <w:r w:rsidRPr="005E7A40">
        <w:t>.  The existing simulation models provide examples for almost all possible combinations of bus interfaces:</w:t>
      </w:r>
    </w:p>
    <w:p w14:paraId="738101A1" w14:textId="77777777" w:rsidR="00DC0144" w:rsidRPr="005E7A40" w:rsidRDefault="00DC0144" w:rsidP="00DC014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DC0144" w:rsidRPr="005E7A40" w14:paraId="5BDDF3B3" w14:textId="77777777" w:rsidTr="00DC014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372860EB" w14:textId="77777777" w:rsidR="00DC0144" w:rsidRPr="005E7A40" w:rsidRDefault="00DC0144" w:rsidP="00DC0144">
            <w:pPr>
              <w:rPr>
                <w:b/>
              </w:rPr>
            </w:pPr>
            <w:r w:rsidRPr="005E7A40">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31AF2B6" w14:textId="77777777" w:rsidR="00DC0144" w:rsidRPr="005E7A40" w:rsidRDefault="00DC0144" w:rsidP="00DC0144">
            <w:pPr>
              <w:rPr>
                <w:b/>
              </w:rPr>
            </w:pPr>
            <w:r w:rsidRPr="005E7A40">
              <w:rPr>
                <w:b/>
              </w:rPr>
              <w:t>Bus interfaces</w:t>
            </w:r>
          </w:p>
        </w:tc>
      </w:tr>
      <w:tr w:rsidR="00DC0144" w:rsidRPr="005E7A40" w14:paraId="76B0C929" w14:textId="77777777" w:rsidTr="00DC0144">
        <w:tc>
          <w:tcPr>
            <w:tcW w:w="2127" w:type="dxa"/>
            <w:tcBorders>
              <w:top w:val="single" w:sz="24" w:space="0" w:color="000000" w:themeColor="text1"/>
            </w:tcBorders>
          </w:tcPr>
          <w:p w14:paraId="6CDB1415" w14:textId="77777777" w:rsidR="00DC0144" w:rsidRPr="005E7A40" w:rsidRDefault="00DC0144" w:rsidP="00DC0144">
            <w:proofErr w:type="spellStart"/>
            <w:proofErr w:type="gramStart"/>
            <w:r w:rsidRPr="005E7A40">
              <w:t>leon</w:t>
            </w:r>
            <w:proofErr w:type="spellEnd"/>
            <w:proofErr w:type="gramEnd"/>
            <w:r w:rsidRPr="005E7A40">
              <w:t xml:space="preserve"> </w:t>
            </w:r>
            <w:proofErr w:type="spellStart"/>
            <w:r w:rsidRPr="005E7A40">
              <w:t>iss</w:t>
            </w:r>
            <w:proofErr w:type="spellEnd"/>
          </w:p>
        </w:tc>
        <w:tc>
          <w:tcPr>
            <w:tcW w:w="7512" w:type="dxa"/>
            <w:tcBorders>
              <w:top w:val="single" w:sz="24" w:space="0" w:color="000000" w:themeColor="text1"/>
            </w:tcBorders>
          </w:tcPr>
          <w:p w14:paraId="2B9E65B6" w14:textId="77777777" w:rsidR="00DC0144" w:rsidRPr="005E7A40" w:rsidRDefault="00DC0144" w:rsidP="00DC0144">
            <w:r w:rsidRPr="005E7A40">
              <w:t>CPU instruction master, CPU data master, Interrupt slave</w:t>
            </w:r>
          </w:p>
        </w:tc>
      </w:tr>
      <w:tr w:rsidR="00DC0144" w:rsidRPr="005E7A40" w14:paraId="29D4E31E" w14:textId="77777777" w:rsidTr="00DC0144">
        <w:tc>
          <w:tcPr>
            <w:tcW w:w="2127" w:type="dxa"/>
            <w:shd w:val="clear" w:color="auto" w:fill="C6D9F1" w:themeFill="text2" w:themeFillTint="33"/>
          </w:tcPr>
          <w:p w14:paraId="7722261F" w14:textId="77777777" w:rsidR="00DC0144" w:rsidRPr="005E7A40" w:rsidRDefault="00DC0144" w:rsidP="00DC0144">
            <w:proofErr w:type="spellStart"/>
            <w:proofErr w:type="gramStart"/>
            <w:r w:rsidRPr="005E7A40">
              <w:t>mmu</w:t>
            </w:r>
            <w:proofErr w:type="gramEnd"/>
            <w:r w:rsidRPr="005E7A40">
              <w:t>_cache</w:t>
            </w:r>
            <w:proofErr w:type="spellEnd"/>
          </w:p>
        </w:tc>
        <w:tc>
          <w:tcPr>
            <w:tcW w:w="7512" w:type="dxa"/>
            <w:shd w:val="clear" w:color="auto" w:fill="C6D9F1" w:themeFill="text2" w:themeFillTint="33"/>
          </w:tcPr>
          <w:p w14:paraId="741D79C1" w14:textId="77777777" w:rsidR="00DC0144" w:rsidRPr="005E7A40" w:rsidRDefault="00DC0144" w:rsidP="00DC0144">
            <w:r w:rsidRPr="005E7A40">
              <w:t>AHB master, CPU instruction slave, CPU data slave, Interrupt master, Snooping input</w:t>
            </w:r>
          </w:p>
        </w:tc>
      </w:tr>
      <w:tr w:rsidR="00DC0144" w:rsidRPr="005E7A40" w14:paraId="368DD8F1" w14:textId="77777777" w:rsidTr="00DC0144">
        <w:tc>
          <w:tcPr>
            <w:tcW w:w="2127" w:type="dxa"/>
          </w:tcPr>
          <w:p w14:paraId="6719AF11" w14:textId="77777777" w:rsidR="00DC0144" w:rsidRPr="005E7A40" w:rsidRDefault="00DC0144" w:rsidP="00DC0144">
            <w:proofErr w:type="spellStart"/>
            <w:proofErr w:type="gramStart"/>
            <w:r w:rsidRPr="005E7A40">
              <w:t>ahbctrl</w:t>
            </w:r>
            <w:proofErr w:type="spellEnd"/>
            <w:proofErr w:type="gramEnd"/>
          </w:p>
        </w:tc>
        <w:tc>
          <w:tcPr>
            <w:tcW w:w="7512" w:type="dxa"/>
          </w:tcPr>
          <w:p w14:paraId="5F5E0FB7" w14:textId="77777777" w:rsidR="00DC0144" w:rsidRPr="005E7A40" w:rsidRDefault="00DC0144" w:rsidP="00DC0144">
            <w:r w:rsidRPr="005E7A40">
              <w:t>AHB master (multi-socket), AHB slave (multi-socket), Snooping output</w:t>
            </w:r>
          </w:p>
        </w:tc>
      </w:tr>
      <w:tr w:rsidR="00DC0144" w:rsidRPr="005E7A40" w14:paraId="261C1FD9" w14:textId="77777777" w:rsidTr="00DC0144">
        <w:tc>
          <w:tcPr>
            <w:tcW w:w="2127" w:type="dxa"/>
            <w:shd w:val="clear" w:color="auto" w:fill="C6D9F1" w:themeFill="text2" w:themeFillTint="33"/>
          </w:tcPr>
          <w:p w14:paraId="7AC859E2" w14:textId="77777777" w:rsidR="00DC0144" w:rsidRPr="005E7A40" w:rsidRDefault="00DC0144" w:rsidP="00DC0144">
            <w:proofErr w:type="spellStart"/>
            <w:proofErr w:type="gramStart"/>
            <w:r w:rsidRPr="005E7A40">
              <w:t>apbctrl</w:t>
            </w:r>
            <w:proofErr w:type="spellEnd"/>
            <w:proofErr w:type="gramEnd"/>
          </w:p>
        </w:tc>
        <w:tc>
          <w:tcPr>
            <w:tcW w:w="7512" w:type="dxa"/>
            <w:shd w:val="clear" w:color="auto" w:fill="C6D9F1" w:themeFill="text2" w:themeFillTint="33"/>
          </w:tcPr>
          <w:p w14:paraId="732D261D" w14:textId="77777777" w:rsidR="00DC0144" w:rsidRPr="005E7A40" w:rsidRDefault="00DC0144" w:rsidP="00DC0144">
            <w:r w:rsidRPr="005E7A40">
              <w:t>AHB slave, APB master</w:t>
            </w:r>
          </w:p>
        </w:tc>
      </w:tr>
      <w:tr w:rsidR="00DC0144" w:rsidRPr="005E7A40" w14:paraId="1B9E3C88" w14:textId="77777777" w:rsidTr="00DC0144">
        <w:tc>
          <w:tcPr>
            <w:tcW w:w="2127" w:type="dxa"/>
          </w:tcPr>
          <w:p w14:paraId="1FFE7E4F" w14:textId="77777777" w:rsidR="00DC0144" w:rsidRPr="005E7A40" w:rsidRDefault="00DC0144" w:rsidP="00DC0144">
            <w:proofErr w:type="spellStart"/>
            <w:proofErr w:type="gramStart"/>
            <w:r w:rsidRPr="005E7A40">
              <w:t>ahbmem</w:t>
            </w:r>
            <w:proofErr w:type="spellEnd"/>
            <w:proofErr w:type="gramEnd"/>
          </w:p>
        </w:tc>
        <w:tc>
          <w:tcPr>
            <w:tcW w:w="7512" w:type="dxa"/>
          </w:tcPr>
          <w:p w14:paraId="01405234" w14:textId="77777777" w:rsidR="00DC0144" w:rsidRPr="005E7A40" w:rsidRDefault="00DC0144" w:rsidP="00DC0144">
            <w:r w:rsidRPr="005E7A40">
              <w:t>AHB slave</w:t>
            </w:r>
          </w:p>
        </w:tc>
      </w:tr>
      <w:tr w:rsidR="00DC0144" w:rsidRPr="005E7A40" w14:paraId="0EE7D18D" w14:textId="77777777" w:rsidTr="00DC0144">
        <w:tc>
          <w:tcPr>
            <w:tcW w:w="2127" w:type="dxa"/>
            <w:shd w:val="clear" w:color="auto" w:fill="C6D9F1" w:themeFill="text2" w:themeFillTint="33"/>
          </w:tcPr>
          <w:p w14:paraId="2084E442" w14:textId="77777777" w:rsidR="00DC0144" w:rsidRPr="005E7A40" w:rsidRDefault="00DC0144" w:rsidP="00DC0144">
            <w:proofErr w:type="spellStart"/>
            <w:proofErr w:type="gramStart"/>
            <w:r w:rsidRPr="005E7A40">
              <w:t>mctrl</w:t>
            </w:r>
            <w:proofErr w:type="spellEnd"/>
            <w:proofErr w:type="gramEnd"/>
          </w:p>
        </w:tc>
        <w:tc>
          <w:tcPr>
            <w:tcW w:w="7512" w:type="dxa"/>
            <w:shd w:val="clear" w:color="auto" w:fill="C6D9F1" w:themeFill="text2" w:themeFillTint="33"/>
          </w:tcPr>
          <w:p w14:paraId="25357575" w14:textId="77777777" w:rsidR="00DC0144" w:rsidRPr="005E7A40" w:rsidRDefault="00DC0144" w:rsidP="00DC0144">
            <w:r w:rsidRPr="005E7A40">
              <w:t>AHB slave, APB slave</w:t>
            </w:r>
          </w:p>
        </w:tc>
      </w:tr>
      <w:tr w:rsidR="00DC0144" w:rsidRPr="005E7A40" w14:paraId="7C8D0432" w14:textId="77777777" w:rsidTr="00DC0144">
        <w:tc>
          <w:tcPr>
            <w:tcW w:w="2127" w:type="dxa"/>
          </w:tcPr>
          <w:p w14:paraId="6E5EC75A" w14:textId="77777777" w:rsidR="00DC0144" w:rsidRPr="005E7A40" w:rsidRDefault="00DC0144" w:rsidP="00DC0144">
            <w:proofErr w:type="spellStart"/>
            <w:proofErr w:type="gramStart"/>
            <w:r w:rsidRPr="005E7A40">
              <w:t>socwire</w:t>
            </w:r>
            <w:proofErr w:type="spellEnd"/>
            <w:proofErr w:type="gramEnd"/>
          </w:p>
        </w:tc>
        <w:tc>
          <w:tcPr>
            <w:tcW w:w="7512" w:type="dxa"/>
          </w:tcPr>
          <w:p w14:paraId="4512C7EF" w14:textId="77777777" w:rsidR="00DC0144" w:rsidRPr="005E7A40" w:rsidRDefault="00DC0144" w:rsidP="00DC0144">
            <w:r w:rsidRPr="005E7A40">
              <w:t>AHB master, Interrupt master</w:t>
            </w:r>
          </w:p>
        </w:tc>
      </w:tr>
      <w:tr w:rsidR="00DC0144" w:rsidRPr="005E7A40" w14:paraId="57CD9F42" w14:textId="77777777" w:rsidTr="00DC0144">
        <w:tc>
          <w:tcPr>
            <w:tcW w:w="2127" w:type="dxa"/>
            <w:shd w:val="clear" w:color="auto" w:fill="C6D9F1" w:themeFill="text2" w:themeFillTint="33"/>
          </w:tcPr>
          <w:p w14:paraId="48E6F357" w14:textId="77777777" w:rsidR="00DC0144" w:rsidRPr="005E7A40" w:rsidRDefault="00DC0144" w:rsidP="00DC0144">
            <w:proofErr w:type="spellStart"/>
            <w:proofErr w:type="gramStart"/>
            <w:r w:rsidRPr="005E7A40">
              <w:t>gptimer</w:t>
            </w:r>
            <w:proofErr w:type="spellEnd"/>
            <w:proofErr w:type="gramEnd"/>
          </w:p>
        </w:tc>
        <w:tc>
          <w:tcPr>
            <w:tcW w:w="7512" w:type="dxa"/>
            <w:shd w:val="clear" w:color="auto" w:fill="C6D9F1" w:themeFill="text2" w:themeFillTint="33"/>
          </w:tcPr>
          <w:p w14:paraId="5F123023" w14:textId="77777777" w:rsidR="00DC0144" w:rsidRPr="005E7A40" w:rsidRDefault="00DC0144" w:rsidP="00DC0144">
            <w:r w:rsidRPr="005E7A40">
              <w:t>APB slave, Interrupt master</w:t>
            </w:r>
          </w:p>
        </w:tc>
      </w:tr>
      <w:tr w:rsidR="00DC0144" w:rsidRPr="005E7A40" w14:paraId="3C3CC3D0" w14:textId="77777777" w:rsidTr="00DC0144">
        <w:tc>
          <w:tcPr>
            <w:tcW w:w="2127" w:type="dxa"/>
          </w:tcPr>
          <w:p w14:paraId="06637A13" w14:textId="77777777" w:rsidR="00DC0144" w:rsidRPr="005E7A40" w:rsidRDefault="00DC0144" w:rsidP="00DC0144">
            <w:proofErr w:type="spellStart"/>
            <w:proofErr w:type="gramStart"/>
            <w:r w:rsidRPr="005E7A40">
              <w:t>irqmp</w:t>
            </w:r>
            <w:proofErr w:type="spellEnd"/>
            <w:proofErr w:type="gramEnd"/>
          </w:p>
        </w:tc>
        <w:tc>
          <w:tcPr>
            <w:tcW w:w="7512" w:type="dxa"/>
          </w:tcPr>
          <w:p w14:paraId="314EEF3D" w14:textId="77777777" w:rsidR="00DC0144" w:rsidRPr="005E7A40" w:rsidRDefault="00DC0144" w:rsidP="00DC0144">
            <w:pPr>
              <w:keepNext/>
            </w:pPr>
            <w:r w:rsidRPr="005E7A40">
              <w:t>APB slave, Interrupt master (multi-socket), Interrupt slave (multi-socket)</w:t>
            </w:r>
          </w:p>
        </w:tc>
      </w:tr>
    </w:tbl>
    <w:p w14:paraId="0230D570" w14:textId="77777777" w:rsidR="00DC0144" w:rsidRPr="005E7A40" w:rsidRDefault="00DC0144" w:rsidP="00DC0144">
      <w:pPr>
        <w:pStyle w:val="Beschriftung"/>
        <w:jc w:val="center"/>
      </w:pPr>
      <w:bookmarkStart w:id="51" w:name="_Ref193952902"/>
      <w:bookmarkStart w:id="52" w:name="_Toc209774058"/>
      <w:bookmarkStart w:id="53" w:name="_Toc214958420"/>
      <w:r w:rsidRPr="005E7A40">
        <w:t xml:space="preserve">Table </w:t>
      </w:r>
      <w:r w:rsidRPr="005E7A40">
        <w:fldChar w:fldCharType="begin"/>
      </w:r>
      <w:r w:rsidRPr="005E7A40">
        <w:instrText xml:space="preserve"> SEQ Table \* ARABIC </w:instrText>
      </w:r>
      <w:r w:rsidRPr="005E7A40">
        <w:fldChar w:fldCharType="separate"/>
      </w:r>
      <w:r w:rsidR="008E364D">
        <w:rPr>
          <w:noProof/>
        </w:rPr>
        <w:t>7</w:t>
      </w:r>
      <w:r w:rsidRPr="005E7A40">
        <w:rPr>
          <w:noProof/>
        </w:rPr>
        <w:fldChar w:fldCharType="end"/>
      </w:r>
      <w:r w:rsidRPr="005E7A40">
        <w:t xml:space="preserve"> - Overview models/interfaces</w:t>
      </w:r>
      <w:bookmarkEnd w:id="51"/>
      <w:bookmarkEnd w:id="52"/>
      <w:bookmarkEnd w:id="53"/>
    </w:p>
    <w:p w14:paraId="2678D91E" w14:textId="63E248D9" w:rsidR="00DC0144" w:rsidRPr="005E7A40" w:rsidRDefault="00DC0144" w:rsidP="00DC0144">
      <w:r w:rsidRPr="005E7A40">
        <w:t xml:space="preserve">To be integrated in the </w:t>
      </w:r>
      <w:proofErr w:type="spellStart"/>
      <w:r w:rsidRPr="005E7A40">
        <w:t>SoCRocket</w:t>
      </w:r>
      <w:proofErr w:type="spellEnd"/>
      <w:r w:rsidRPr="005E7A40">
        <w:t xml:space="preserve"> platform infrastructure, new models have to fulfill certain requirements. Most of them are encapsulated in a set of base classes. </w:t>
      </w:r>
    </w:p>
    <w:p w14:paraId="052E2CEB" w14:textId="77777777" w:rsidR="00DC0144" w:rsidRPr="005E7A40" w:rsidRDefault="00DC0144" w:rsidP="00DC0144">
      <w:r w:rsidRPr="005E7A40">
        <w:rPr>
          <w:b/>
        </w:rPr>
        <w:br/>
        <w:t xml:space="preserve">AHB Masters: </w:t>
      </w:r>
      <w:r w:rsidRPr="005E7A40">
        <w:t xml:space="preserve">All AHB master components must inherit from class </w:t>
      </w:r>
      <w:proofErr w:type="spellStart"/>
      <w:r w:rsidRPr="005E7A40">
        <w:rPr>
          <w:rFonts w:ascii="Lucida Console" w:eastAsiaTheme="minorHAnsi" w:hAnsi="Lucida Console"/>
          <w:b/>
          <w:sz w:val="20"/>
        </w:rPr>
        <w:t>AHBMaster</w:t>
      </w:r>
      <w:proofErr w:type="spellEnd"/>
      <w:r w:rsidRPr="005E7A40">
        <w:t xml:space="preserve">. </w:t>
      </w:r>
      <w:proofErr w:type="spellStart"/>
      <w:r w:rsidRPr="005E7A40">
        <w:rPr>
          <w:rFonts w:ascii="Lucida Console" w:eastAsiaTheme="minorHAnsi" w:hAnsi="Lucida Console"/>
          <w:b/>
          <w:sz w:val="20"/>
        </w:rPr>
        <w:t>AHBMaster</w:t>
      </w:r>
      <w:proofErr w:type="spellEnd"/>
      <w:r w:rsidRPr="005E7A40">
        <w:t xml:space="preserve"> is derived from class </w:t>
      </w:r>
      <w:proofErr w:type="spellStart"/>
      <w:r w:rsidRPr="005E7A40">
        <w:rPr>
          <w:rFonts w:ascii="Lucida Console" w:eastAsiaTheme="minorHAnsi" w:hAnsi="Lucida Console"/>
          <w:b/>
          <w:sz w:val="20"/>
        </w:rPr>
        <w:t>AHBDevice</w:t>
      </w:r>
      <w:proofErr w:type="spellEnd"/>
      <w:r w:rsidRPr="005E7A40">
        <w:t xml:space="preserve"> and template class </w:t>
      </w:r>
      <w:r w:rsidRPr="005E7A40">
        <w:rPr>
          <w:rFonts w:ascii="Lucida Console" w:eastAsiaTheme="minorHAnsi" w:hAnsi="Lucida Console"/>
          <w:b/>
          <w:sz w:val="20"/>
        </w:rPr>
        <w:t>&lt;BASE&gt;</w:t>
      </w:r>
      <w:r w:rsidRPr="005E7A40">
        <w:t xml:space="preserve">. </w:t>
      </w:r>
      <w:r w:rsidRPr="005E7A40">
        <w:rPr>
          <w:rFonts w:ascii="Lucida Console" w:eastAsiaTheme="minorHAnsi" w:hAnsi="Lucida Console"/>
          <w:b/>
          <w:sz w:val="20"/>
        </w:rPr>
        <w:t>&lt;BASE&gt;</w:t>
      </w:r>
      <w:r w:rsidRPr="005E7A40">
        <w:t xml:space="preserve"> can be </w:t>
      </w:r>
      <w:proofErr w:type="spellStart"/>
      <w:r w:rsidRPr="005E7A40">
        <w:rPr>
          <w:rFonts w:ascii="Lucida Console" w:eastAsiaTheme="minorHAnsi" w:hAnsi="Lucida Console"/>
          <w:b/>
          <w:sz w:val="20"/>
        </w:rPr>
        <w:t>sc_module</w:t>
      </w:r>
      <w:proofErr w:type="spellEnd"/>
      <w:r w:rsidRPr="005E7A40">
        <w:t xml:space="preserve">, which is the default case, or any other child of </w:t>
      </w:r>
      <w:proofErr w:type="spellStart"/>
      <w:r w:rsidRPr="005E7A40">
        <w:rPr>
          <w:rFonts w:ascii="Lucida Console" w:eastAsiaTheme="minorHAnsi" w:hAnsi="Lucida Console"/>
          <w:b/>
          <w:sz w:val="20"/>
        </w:rPr>
        <w:t>sc_module</w:t>
      </w:r>
      <w:proofErr w:type="spellEnd"/>
      <w:r w:rsidRPr="005E7A40">
        <w:t xml:space="preserve">. </w:t>
      </w:r>
      <w:proofErr w:type="spellStart"/>
      <w:r w:rsidRPr="005E7A40">
        <w:rPr>
          <w:rFonts w:ascii="Lucida Console" w:eastAsiaTheme="minorHAnsi" w:hAnsi="Lucida Console"/>
          <w:b/>
          <w:sz w:val="20"/>
        </w:rPr>
        <w:t>AHBDevice</w:t>
      </w:r>
      <w:proofErr w:type="spellEnd"/>
      <w:r w:rsidRPr="005E7A40">
        <w:t xml:space="preserve"> provides the interface for identification of the device in the system. At </w:t>
      </w:r>
      <w:proofErr w:type="spellStart"/>
      <w:r w:rsidRPr="005E7A40">
        <w:rPr>
          <w:rFonts w:ascii="Lucida Console" w:eastAsiaTheme="minorHAnsi" w:hAnsi="Lucida Console"/>
          <w:b/>
          <w:sz w:val="20"/>
        </w:rPr>
        <w:t>start_of_simulation</w:t>
      </w:r>
      <w:proofErr w:type="spellEnd"/>
      <w:r w:rsidRPr="005E7A40">
        <w:t xml:space="preserve"> the </w:t>
      </w:r>
      <w:r w:rsidRPr="005E7A40">
        <w:rPr>
          <w:rFonts w:ascii="Lucida Console" w:eastAsiaTheme="minorHAnsi" w:hAnsi="Lucida Console"/>
          <w:b/>
          <w:sz w:val="20"/>
        </w:rPr>
        <w:t>AHBCTRL</w:t>
      </w:r>
      <w:r w:rsidRPr="005E7A40">
        <w:t xml:space="preserve"> reads the configuration records of all connected </w:t>
      </w:r>
      <w:proofErr w:type="spellStart"/>
      <w:r w:rsidRPr="005E7A40">
        <w:rPr>
          <w:rFonts w:ascii="Lucida Console" w:eastAsiaTheme="minorHAnsi" w:hAnsi="Lucida Console"/>
          <w:b/>
          <w:sz w:val="20"/>
        </w:rPr>
        <w:t>AHBDevices</w:t>
      </w:r>
      <w:proofErr w:type="spellEnd"/>
      <w:r w:rsidRPr="005E7A40">
        <w:t xml:space="preserve"> (Masters and Slaves) for building up its internal routing table (PNP records). The actual master socket, all related functionality, and state machines are encapsulated in class </w:t>
      </w:r>
      <w:proofErr w:type="spellStart"/>
      <w:r w:rsidRPr="005E7A40">
        <w:rPr>
          <w:rFonts w:ascii="Lucida Console" w:eastAsiaTheme="minorHAnsi" w:hAnsi="Lucida Console"/>
          <w:b/>
          <w:sz w:val="20"/>
        </w:rPr>
        <w:t>AHBMaster</w:t>
      </w:r>
      <w:proofErr w:type="spellEnd"/>
      <w:r w:rsidRPr="005E7A40">
        <w:t xml:space="preserve"> </w:t>
      </w:r>
      <w:proofErr w:type="spellStart"/>
      <w:r w:rsidRPr="005E7A40">
        <w:t>iself</w:t>
      </w:r>
      <w:proofErr w:type="spellEnd"/>
      <w:r w:rsidRPr="005E7A40">
        <w:t>.</w:t>
      </w:r>
    </w:p>
    <w:p w14:paraId="577DF5C2" w14:textId="77777777" w:rsidR="00DC0144" w:rsidRPr="005E7A40" w:rsidRDefault="00DC0144" w:rsidP="00DC0144">
      <w:r w:rsidRPr="005E7A40">
        <w:t>The socket is defined as follows:</w:t>
      </w:r>
    </w:p>
    <w:p w14:paraId="1649EAC5" w14:textId="77777777" w:rsidR="00DC0144" w:rsidRPr="005E7A40" w:rsidRDefault="00DC0144" w:rsidP="00DC0144">
      <w:pPr>
        <w:rPr>
          <w:rFonts w:eastAsiaTheme="minorHAnsi"/>
        </w:rPr>
      </w:pPr>
      <w:proofErr w:type="spellStart"/>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_master_socket</w:t>
      </w:r>
      <w:proofErr w:type="spellEnd"/>
      <w:r w:rsidRPr="005E7A40">
        <w:rPr>
          <w:rFonts w:ascii="Lucida Console" w:eastAsiaTheme="minorHAnsi" w:hAnsi="Lucida Console"/>
          <w:b/>
          <w:sz w:val="20"/>
        </w:rPr>
        <w:t xml:space="preserve">&lt;32&gt; </w:t>
      </w:r>
      <w:proofErr w:type="spellStart"/>
      <w:r w:rsidRPr="005E7A40">
        <w:rPr>
          <w:rFonts w:ascii="Lucida Console" w:eastAsiaTheme="minorHAnsi" w:hAnsi="Lucida Console"/>
          <w:b/>
          <w:sz w:val="20"/>
        </w:rPr>
        <w:t>ahb</w:t>
      </w:r>
      <w:proofErr w:type="spellEnd"/>
    </w:p>
    <w:p w14:paraId="2CC0527F" w14:textId="77777777" w:rsidR="00DC0144" w:rsidRPr="005E7A40" w:rsidRDefault="00DC0144" w:rsidP="00DC0144">
      <w:pPr>
        <w:rPr>
          <w:rFonts w:eastAsiaTheme="minorHAnsi"/>
        </w:rPr>
      </w:pPr>
      <w:r w:rsidRPr="005E7A40">
        <w:rPr>
          <w:rFonts w:eastAsiaTheme="minorHAnsi"/>
        </w:rPr>
        <w:t>The socket can be accessed via a set of interface functions (</w:t>
      </w:r>
      <w:proofErr w:type="gramStart"/>
      <w:r w:rsidRPr="005E7A40">
        <w:rPr>
          <w:rFonts w:eastAsiaTheme="minorHAnsi"/>
        </w:rPr>
        <w:t xml:space="preserve">see </w:t>
      </w:r>
      <w:r w:rsidRPr="005E7A40">
        <w:rPr>
          <w:rFonts w:ascii="Lucida Console" w:eastAsiaTheme="minorHAnsi" w:hAnsi="Lucida Console"/>
          <w:b/>
          <w:sz w:val="20"/>
        </w:rPr>
        <w:t>./</w:t>
      </w:r>
      <w:proofErr w:type="gramEnd"/>
      <w:r w:rsidRPr="005E7A40">
        <w:rPr>
          <w:rFonts w:ascii="Lucida Console" w:eastAsiaTheme="minorHAnsi" w:hAnsi="Lucida Console"/>
          <w:b/>
          <w:sz w:val="20"/>
        </w:rPr>
        <w:t>models/</w:t>
      </w:r>
      <w:proofErr w:type="spellStart"/>
      <w:r w:rsidRPr="005E7A40">
        <w:rPr>
          <w:rFonts w:ascii="Lucida Console" w:eastAsiaTheme="minorHAnsi" w:hAnsi="Lucida Console"/>
          <w:b/>
          <w:sz w:val="20"/>
        </w:rPr>
        <w:t>utils</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ahbmaster.h</w:t>
      </w:r>
      <w:proofErr w:type="spellEnd"/>
      <w:r w:rsidRPr="005E7A40">
        <w:rPr>
          <w:rFonts w:eastAsiaTheme="minorHAnsi"/>
        </w:rPr>
        <w:t xml:space="preserve">). </w:t>
      </w:r>
    </w:p>
    <w:p w14:paraId="69299E30" w14:textId="77777777" w:rsidR="00DC0144" w:rsidRPr="005E7A40" w:rsidRDefault="00DC0144" w:rsidP="00DC0144">
      <w:pPr>
        <w:rPr>
          <w:rFonts w:eastAsiaTheme="minorHAnsi"/>
        </w:rPr>
      </w:pPr>
      <w:r w:rsidRPr="005E7A40">
        <w:rPr>
          <w:rFonts w:eastAsiaTheme="minorHAnsi"/>
        </w:rPr>
        <w:t>Use the following function for reading from the master socket:</w:t>
      </w:r>
    </w:p>
    <w:p w14:paraId="7CA67F49" w14:textId="77777777" w:rsidR="00DC0144" w:rsidRPr="005E7A40" w:rsidRDefault="00DC0144" w:rsidP="00DC0144">
      <w:pPr>
        <w:rPr>
          <w:rFonts w:ascii="Lucida Console" w:eastAsiaTheme="minorHAnsi" w:hAnsi="Lucida Console"/>
          <w:b/>
          <w:sz w:val="20"/>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w:t>
      </w:r>
      <w:proofErr w:type="spellStart"/>
      <w:r w:rsidRPr="005E7A40">
        <w:rPr>
          <w:rFonts w:ascii="Lucida Console" w:eastAsiaTheme="minorHAnsi" w:hAnsi="Lucida Console"/>
          <w:b/>
          <w:sz w:val="20"/>
        </w:rPr>
        <w:t>ahbread</w:t>
      </w:r>
      <w:proofErr w:type="spellEnd"/>
      <w:r w:rsidRPr="005E7A40">
        <w:rPr>
          <w:rFonts w:ascii="Lucida Console" w:eastAsiaTheme="minorHAnsi" w:hAnsi="Lucida Console"/>
          <w:b/>
          <w:sz w:val="20"/>
        </w:rPr>
        <w:t xml:space="preserve">(uint32_t </w:t>
      </w:r>
      <w:proofErr w:type="spellStart"/>
      <w:r w:rsidRPr="005E7A40">
        <w:rPr>
          <w:rFonts w:ascii="Lucida Console" w:eastAsiaTheme="minorHAnsi" w:hAnsi="Lucida Console"/>
          <w:b/>
          <w:sz w:val="20"/>
        </w:rPr>
        <w:t>addr</w:t>
      </w:r>
      <w:proofErr w:type="spellEnd"/>
      <w:r w:rsidRPr="005E7A40">
        <w:rPr>
          <w:rFonts w:ascii="Lucida Console" w:eastAsiaTheme="minorHAnsi" w:hAnsi="Lucida Console"/>
          <w:b/>
          <w:sz w:val="20"/>
        </w:rPr>
        <w:t xml:space="preserve">, unsigned char * data, uint32_t </w:t>
      </w:r>
      <w:proofErr w:type="spellStart"/>
      <w:r w:rsidRPr="005E7A40">
        <w:rPr>
          <w:rFonts w:ascii="Lucida Console" w:eastAsiaTheme="minorHAnsi" w:hAnsi="Lucida Console"/>
          <w:b/>
          <w:sz w:val="20"/>
        </w:rPr>
        <w:t>len</w:t>
      </w:r>
      <w:proofErr w:type="spellEnd"/>
      <w:r w:rsidRPr="005E7A40">
        <w:rPr>
          <w:rFonts w:ascii="Lucida Console" w:eastAsiaTheme="minorHAnsi" w:hAnsi="Lucida Console"/>
          <w:b/>
          <w:sz w:val="20"/>
        </w:rPr>
        <w:t>);</w:t>
      </w:r>
    </w:p>
    <w:p w14:paraId="1A6E0A49" w14:textId="77777777" w:rsidR="00DC0144" w:rsidRPr="005E7A40" w:rsidRDefault="00DC0144" w:rsidP="00DC0144">
      <w:pPr>
        <w:rPr>
          <w:rFonts w:eastAsiaTheme="minorHAnsi"/>
        </w:rPr>
      </w:pPr>
      <w:r w:rsidRPr="005E7A40">
        <w:rPr>
          <w:rFonts w:eastAsiaTheme="minorHAnsi"/>
        </w:rPr>
        <w:t>For writing data to the socket use:</w:t>
      </w:r>
    </w:p>
    <w:p w14:paraId="0A8D4241" w14:textId="77777777" w:rsidR="00DC0144" w:rsidRPr="005E7A40" w:rsidRDefault="00DC0144" w:rsidP="00DC0144">
      <w:pPr>
        <w:rPr>
          <w:rFonts w:eastAsiaTheme="minorHAnsi"/>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w:t>
      </w:r>
      <w:proofErr w:type="spellStart"/>
      <w:r w:rsidRPr="005E7A40">
        <w:rPr>
          <w:rFonts w:ascii="Lucida Console" w:eastAsiaTheme="minorHAnsi" w:hAnsi="Lucida Console"/>
          <w:b/>
          <w:sz w:val="20"/>
        </w:rPr>
        <w:t>ahbwrite</w:t>
      </w:r>
      <w:proofErr w:type="spellEnd"/>
      <w:r w:rsidRPr="005E7A40">
        <w:rPr>
          <w:rFonts w:ascii="Lucida Console" w:eastAsiaTheme="minorHAnsi" w:hAnsi="Lucida Console"/>
          <w:b/>
          <w:sz w:val="20"/>
        </w:rPr>
        <w:t xml:space="preserve">(uint32_t </w:t>
      </w:r>
      <w:proofErr w:type="spellStart"/>
      <w:r w:rsidRPr="005E7A40">
        <w:rPr>
          <w:rFonts w:ascii="Lucida Console" w:eastAsiaTheme="minorHAnsi" w:hAnsi="Lucida Console"/>
          <w:b/>
          <w:sz w:val="20"/>
        </w:rPr>
        <w:t>addr</w:t>
      </w:r>
      <w:proofErr w:type="spellEnd"/>
      <w:r w:rsidRPr="005E7A40">
        <w:rPr>
          <w:rFonts w:ascii="Lucida Console" w:eastAsiaTheme="minorHAnsi" w:hAnsi="Lucida Console"/>
          <w:b/>
          <w:sz w:val="20"/>
        </w:rPr>
        <w:t xml:space="preserve">, unsigned char * data, uint32_t </w:t>
      </w:r>
      <w:proofErr w:type="spellStart"/>
      <w:r w:rsidRPr="005E7A40">
        <w:rPr>
          <w:rFonts w:ascii="Lucida Console" w:eastAsiaTheme="minorHAnsi" w:hAnsi="Lucida Console"/>
          <w:b/>
          <w:sz w:val="20"/>
        </w:rPr>
        <w:t>len</w:t>
      </w:r>
      <w:proofErr w:type="spellEnd"/>
      <w:r w:rsidRPr="005E7A40">
        <w:rPr>
          <w:rFonts w:ascii="Lucida Console" w:eastAsiaTheme="minorHAnsi" w:hAnsi="Lucida Console"/>
          <w:b/>
          <w:sz w:val="20"/>
        </w:rPr>
        <w:t>);</w:t>
      </w:r>
    </w:p>
    <w:p w14:paraId="68335FC6" w14:textId="77777777" w:rsidR="00DC0144" w:rsidRPr="005E7A40" w:rsidRDefault="00DC0144" w:rsidP="00DC0144">
      <w:pPr>
        <w:rPr>
          <w:rFonts w:eastAsiaTheme="minorHAnsi"/>
        </w:rPr>
      </w:pPr>
      <w:r w:rsidRPr="005E7A40">
        <w:rPr>
          <w:rFonts w:eastAsiaTheme="minorHAnsi"/>
        </w:rPr>
        <w:lastRenderedPageBreak/>
        <w:t xml:space="preserve">Other functions are available for using debug transport, activating bus locking, obtaining </w:t>
      </w:r>
      <w:proofErr w:type="spellStart"/>
      <w:r w:rsidRPr="005E7A40">
        <w:rPr>
          <w:rFonts w:eastAsiaTheme="minorHAnsi"/>
        </w:rPr>
        <w:t>cacheability</w:t>
      </w:r>
      <w:proofErr w:type="spellEnd"/>
      <w:r w:rsidRPr="005E7A40">
        <w:rPr>
          <w:rFonts w:eastAsiaTheme="minorHAnsi"/>
        </w:rPr>
        <w:t xml:space="preserve"> information, handing over additional delay, or retrieving a response pointer.</w:t>
      </w:r>
    </w:p>
    <w:p w14:paraId="15EE168F" w14:textId="77777777" w:rsidR="00DC0144" w:rsidRPr="005E7A40" w:rsidRDefault="00DC0144" w:rsidP="00DC0144">
      <w:pPr>
        <w:rPr>
          <w:rFonts w:eastAsiaTheme="minorHAnsi"/>
        </w:rPr>
      </w:pPr>
      <w:r w:rsidRPr="005E7A40">
        <w:rPr>
          <w:rFonts w:eastAsiaTheme="minorHAnsi"/>
        </w:rPr>
        <w:t xml:space="preserve">The master can be configured for LT and AT abstraction via constructor parameter </w:t>
      </w:r>
      <w:proofErr w:type="spellStart"/>
      <w:r w:rsidRPr="005E7A40">
        <w:rPr>
          <w:rFonts w:ascii="Lucida Console" w:eastAsiaTheme="minorHAnsi" w:hAnsi="Lucida Console"/>
          <w:b/>
          <w:sz w:val="20"/>
        </w:rPr>
        <w:t>ambaLayer</w:t>
      </w:r>
      <w:proofErr w:type="spellEnd"/>
      <w:r w:rsidRPr="005E7A40">
        <w:rPr>
          <w:rFonts w:eastAsiaTheme="minorHAnsi"/>
        </w:rPr>
        <w:t xml:space="preserve">. At LT abstraction read-data can be obtained by evaluating the data pointer right after the interface returns control (blocking). At </w:t>
      </w:r>
      <w:proofErr w:type="spellStart"/>
      <w:r w:rsidRPr="005E7A40">
        <w:rPr>
          <w:rFonts w:eastAsiaTheme="minorHAnsi"/>
        </w:rPr>
        <w:t>AT</w:t>
      </w:r>
      <w:proofErr w:type="spellEnd"/>
      <w:r w:rsidRPr="005E7A40">
        <w:rPr>
          <w:rFonts w:eastAsiaTheme="minorHAnsi"/>
        </w:rPr>
        <w:t xml:space="preserve"> abstraction communication is non-blocking. This means, in a read operation the data pointer will usually not be valid right after return from the interface call. That’s why a callback function is provided for notifying the user about a valid response:</w:t>
      </w:r>
    </w:p>
    <w:p w14:paraId="69E42771" w14:textId="77777777" w:rsidR="00DC0144" w:rsidRPr="005E7A40" w:rsidRDefault="00DC0144" w:rsidP="00DC0144">
      <w:pPr>
        <w:rPr>
          <w:rFonts w:eastAsiaTheme="minorHAnsi"/>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void </w:t>
      </w:r>
      <w:proofErr w:type="spellStart"/>
      <w:r w:rsidRPr="005E7A40">
        <w:rPr>
          <w:rFonts w:ascii="Lucida Console" w:eastAsiaTheme="minorHAnsi" w:hAnsi="Lucida Console"/>
          <w:b/>
          <w:sz w:val="20"/>
        </w:rPr>
        <w:t>response_callback</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tlm</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tlm_generic_payload</w:t>
      </w:r>
      <w:proofErr w:type="spellEnd"/>
      <w:r w:rsidRPr="005E7A40">
        <w:rPr>
          <w:rFonts w:ascii="Lucida Console" w:eastAsiaTheme="minorHAnsi" w:hAnsi="Lucida Console"/>
          <w:b/>
          <w:sz w:val="20"/>
        </w:rPr>
        <w:t xml:space="preserve"> * trans) {};</w:t>
      </w:r>
    </w:p>
    <w:p w14:paraId="70C9FC6E" w14:textId="77777777" w:rsidR="00DC0144" w:rsidRPr="005E7A40" w:rsidRDefault="00DC0144" w:rsidP="00DC0144">
      <w:r w:rsidRPr="005E7A40">
        <w:t xml:space="preserve">The </w:t>
      </w:r>
      <w:proofErr w:type="spellStart"/>
      <w:r w:rsidRPr="005E7A40">
        <w:rPr>
          <w:rFonts w:ascii="Lucida Console" w:eastAsiaTheme="minorHAnsi" w:hAnsi="Lucida Console"/>
          <w:b/>
          <w:sz w:val="20"/>
        </w:rPr>
        <w:t>response_callback</w:t>
      </w:r>
      <w:proofErr w:type="spellEnd"/>
      <w:r w:rsidRPr="005E7A40">
        <w:t xml:space="preserve"> function is plain virtual and must be implemented by the user.</w:t>
      </w:r>
    </w:p>
    <w:p w14:paraId="0FE5F4C3" w14:textId="77777777" w:rsidR="00DC0144" w:rsidRPr="005E7A40" w:rsidRDefault="00DC0144" w:rsidP="00DC0144">
      <w:r w:rsidRPr="005E7A40">
        <w:rPr>
          <w:b/>
        </w:rPr>
        <w:t>AHB Slaves:</w:t>
      </w:r>
      <w:r w:rsidRPr="005E7A40">
        <w:t xml:space="preserve"> AHB slave components must inherit from class </w:t>
      </w:r>
      <w:proofErr w:type="spellStart"/>
      <w:r w:rsidRPr="005E7A40">
        <w:rPr>
          <w:rFonts w:ascii="Lucida Console" w:eastAsiaTheme="minorHAnsi" w:hAnsi="Lucida Console"/>
          <w:b/>
          <w:sz w:val="20"/>
        </w:rPr>
        <w:t>AHBSlave</w:t>
      </w:r>
      <w:proofErr w:type="spellEnd"/>
      <w:r w:rsidRPr="005E7A40">
        <w:t xml:space="preserve">. </w:t>
      </w:r>
      <w:proofErr w:type="spellStart"/>
      <w:r w:rsidRPr="005E7A40">
        <w:rPr>
          <w:rFonts w:ascii="Lucida Console" w:eastAsiaTheme="minorHAnsi" w:hAnsi="Lucida Console"/>
          <w:b/>
          <w:sz w:val="20"/>
        </w:rPr>
        <w:t>AHBSlave</w:t>
      </w:r>
      <w:proofErr w:type="spellEnd"/>
      <w:r w:rsidRPr="005E7A40">
        <w:t xml:space="preserve"> is derived from class </w:t>
      </w:r>
      <w:proofErr w:type="spellStart"/>
      <w:r w:rsidRPr="005E7A40">
        <w:rPr>
          <w:rFonts w:ascii="Lucida Console" w:eastAsiaTheme="minorHAnsi" w:hAnsi="Lucida Console"/>
          <w:b/>
          <w:sz w:val="20"/>
        </w:rPr>
        <w:t>AHBDevice</w:t>
      </w:r>
      <w:proofErr w:type="spellEnd"/>
      <w:r w:rsidRPr="005E7A40">
        <w:t xml:space="preserve"> and template class </w:t>
      </w:r>
      <w:r w:rsidRPr="005E7A40">
        <w:rPr>
          <w:rFonts w:ascii="Lucida Console" w:eastAsiaTheme="minorHAnsi" w:hAnsi="Lucida Console"/>
          <w:b/>
          <w:sz w:val="20"/>
        </w:rPr>
        <w:t>&lt;BASE&gt;.</w:t>
      </w:r>
      <w:r w:rsidRPr="005E7A40">
        <w:t xml:space="preserve"> </w:t>
      </w:r>
      <w:r w:rsidRPr="005E7A40">
        <w:rPr>
          <w:rFonts w:ascii="Lucida Console" w:eastAsiaTheme="minorHAnsi" w:hAnsi="Lucida Console"/>
          <w:b/>
          <w:sz w:val="20"/>
        </w:rPr>
        <w:t>&lt;BASE&gt;</w:t>
      </w:r>
      <w:r w:rsidRPr="005E7A40">
        <w:t xml:space="preserve"> can be </w:t>
      </w:r>
      <w:proofErr w:type="spellStart"/>
      <w:r w:rsidRPr="005E7A40">
        <w:rPr>
          <w:rFonts w:ascii="Lucida Console" w:eastAsiaTheme="minorHAnsi" w:hAnsi="Lucida Console"/>
          <w:b/>
          <w:sz w:val="20"/>
        </w:rPr>
        <w:t>sc_module</w:t>
      </w:r>
      <w:proofErr w:type="spellEnd"/>
      <w:r w:rsidRPr="005E7A40">
        <w:t xml:space="preserve">, which is the default case, or any other child of </w:t>
      </w:r>
      <w:proofErr w:type="spellStart"/>
      <w:r w:rsidRPr="005E7A40">
        <w:rPr>
          <w:rFonts w:ascii="Lucida Console" w:eastAsiaTheme="minorHAnsi" w:hAnsi="Lucida Console"/>
          <w:b/>
          <w:sz w:val="20"/>
        </w:rPr>
        <w:t>sc_module</w:t>
      </w:r>
      <w:proofErr w:type="spellEnd"/>
      <w:r w:rsidRPr="005E7A40">
        <w:t xml:space="preserve">. Modules implementing memory mapped registers should set </w:t>
      </w:r>
      <w:r w:rsidRPr="005E7A40">
        <w:rPr>
          <w:rFonts w:ascii="Lucida Console" w:eastAsiaTheme="minorHAnsi" w:hAnsi="Lucida Console"/>
          <w:b/>
          <w:sz w:val="20"/>
        </w:rPr>
        <w:t>&lt;BASE&gt;</w:t>
      </w:r>
      <w:r w:rsidRPr="005E7A40">
        <w:t xml:space="preserve"> to </w:t>
      </w:r>
      <w:proofErr w:type="spellStart"/>
      <w:r w:rsidRPr="005E7A40">
        <w:rPr>
          <w:rFonts w:ascii="Lucida Console" w:eastAsiaTheme="minorHAnsi" w:hAnsi="Lucida Console"/>
          <w:b/>
          <w:sz w:val="20"/>
        </w:rPr>
        <w:t>gs</w:t>
      </w:r>
      <w:proofErr w:type="spellEnd"/>
      <w:proofErr w:type="gramStart"/>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reg</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gr_device</w:t>
      </w:r>
      <w:proofErr w:type="spellEnd"/>
      <w:r w:rsidRPr="005E7A40">
        <w:rPr>
          <w:rFonts w:ascii="Lucida Console" w:eastAsiaTheme="minorHAnsi" w:hAnsi="Lucida Console"/>
          <w:b/>
          <w:sz w:val="20"/>
        </w:rPr>
        <w:t xml:space="preserve"> </w:t>
      </w:r>
      <w:r w:rsidRPr="005E7A40">
        <w:t>(</w:t>
      </w:r>
      <w:proofErr w:type="spellStart"/>
      <w:r w:rsidRPr="005E7A40">
        <w:t>Greenreg</w:t>
      </w:r>
      <w:proofErr w:type="spellEnd"/>
      <w:r w:rsidRPr="005E7A40">
        <w:t xml:space="preserve"> Device).</w:t>
      </w:r>
    </w:p>
    <w:p w14:paraId="03EB866E" w14:textId="77777777" w:rsidR="00DC0144" w:rsidRPr="005E7A40" w:rsidRDefault="00DC0144" w:rsidP="00DC0144">
      <w:proofErr w:type="spellStart"/>
      <w:r w:rsidRPr="005E7A40">
        <w:rPr>
          <w:rFonts w:ascii="Lucida Console" w:eastAsiaTheme="minorHAnsi" w:hAnsi="Lucida Console"/>
          <w:b/>
          <w:sz w:val="20"/>
        </w:rPr>
        <w:t>AHBDevice</w:t>
      </w:r>
      <w:proofErr w:type="spellEnd"/>
      <w:r w:rsidRPr="005E7A40">
        <w:t xml:space="preserve"> provides the interface for identification of the device in the system. At </w:t>
      </w:r>
      <w:proofErr w:type="spellStart"/>
      <w:r w:rsidRPr="005E7A40">
        <w:rPr>
          <w:rFonts w:ascii="Lucida Console" w:eastAsiaTheme="minorHAnsi" w:hAnsi="Lucida Console"/>
          <w:b/>
          <w:sz w:val="20"/>
        </w:rPr>
        <w:t>start_of_simulation</w:t>
      </w:r>
      <w:proofErr w:type="spellEnd"/>
      <w:r w:rsidRPr="005E7A40">
        <w:t xml:space="preserve"> the </w:t>
      </w:r>
      <w:r w:rsidRPr="005E7A40">
        <w:rPr>
          <w:rFonts w:ascii="Lucida Console" w:eastAsiaTheme="minorHAnsi" w:hAnsi="Lucida Console"/>
          <w:b/>
          <w:sz w:val="20"/>
        </w:rPr>
        <w:t>AHBCTRL</w:t>
      </w:r>
      <w:r w:rsidRPr="005E7A40">
        <w:t xml:space="preserve"> reads the configuration records of all connected </w:t>
      </w:r>
      <w:proofErr w:type="spellStart"/>
      <w:r w:rsidRPr="005E7A40">
        <w:rPr>
          <w:rFonts w:ascii="Lucida Console" w:eastAsiaTheme="minorHAnsi" w:hAnsi="Lucida Console"/>
          <w:b/>
          <w:sz w:val="20"/>
        </w:rPr>
        <w:t>AHBDevices</w:t>
      </w:r>
      <w:proofErr w:type="spellEnd"/>
      <w:r w:rsidRPr="005E7A40">
        <w:t xml:space="preserve"> (Masters and Slaves) for building up its internal routing table (PNP records). The actual slave socket, all related functionality, and state machines are encapsulated in class </w:t>
      </w:r>
      <w:proofErr w:type="spellStart"/>
      <w:r w:rsidRPr="005E7A40">
        <w:rPr>
          <w:rFonts w:ascii="Lucida Console" w:eastAsiaTheme="minorHAnsi" w:hAnsi="Lucida Console"/>
          <w:b/>
          <w:sz w:val="20"/>
        </w:rPr>
        <w:t>AHBSlave</w:t>
      </w:r>
      <w:proofErr w:type="spellEnd"/>
      <w:r w:rsidRPr="005E7A40">
        <w:t xml:space="preserve"> itself.</w:t>
      </w:r>
    </w:p>
    <w:p w14:paraId="7D90D62A" w14:textId="77777777" w:rsidR="00DC0144" w:rsidRPr="005E7A40" w:rsidRDefault="00DC0144" w:rsidP="00DC0144">
      <w:r w:rsidRPr="005E7A40">
        <w:t>The socket is defined as follows:</w:t>
      </w:r>
    </w:p>
    <w:p w14:paraId="38750FE8" w14:textId="77777777" w:rsidR="00DC0144" w:rsidRPr="005E7A40" w:rsidRDefault="00DC0144" w:rsidP="00DC0144">
      <w:pPr>
        <w:rPr>
          <w:rFonts w:ascii="Lucida Console" w:eastAsiaTheme="minorHAnsi" w:hAnsi="Lucida Console"/>
          <w:b/>
          <w:sz w:val="20"/>
        </w:rPr>
      </w:pPr>
      <w:proofErr w:type="spellStart"/>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_slave_socket</w:t>
      </w:r>
      <w:proofErr w:type="spellEnd"/>
      <w:r w:rsidRPr="005E7A40">
        <w:rPr>
          <w:rFonts w:ascii="Lucida Console" w:eastAsiaTheme="minorHAnsi" w:hAnsi="Lucida Console"/>
          <w:b/>
          <w:sz w:val="20"/>
        </w:rPr>
        <w:t xml:space="preserve">&lt;32&gt; </w:t>
      </w:r>
      <w:proofErr w:type="spellStart"/>
      <w:r w:rsidRPr="005E7A40">
        <w:rPr>
          <w:rFonts w:ascii="Lucida Console" w:eastAsiaTheme="minorHAnsi" w:hAnsi="Lucida Console"/>
          <w:b/>
          <w:sz w:val="20"/>
        </w:rPr>
        <w:t>ahb</w:t>
      </w:r>
      <w:proofErr w:type="spellEnd"/>
    </w:p>
    <w:p w14:paraId="7DEFFA7D" w14:textId="77777777" w:rsidR="00DC0144" w:rsidRPr="005E7A40" w:rsidRDefault="00DC0144" w:rsidP="00DC0144">
      <w:pPr>
        <w:rPr>
          <w:rFonts w:eastAsiaTheme="minorHAnsi"/>
        </w:rPr>
      </w:pPr>
      <w:r w:rsidRPr="005E7A40">
        <w:rPr>
          <w:rFonts w:eastAsiaTheme="minorHAnsi"/>
        </w:rPr>
        <w:t>Communication with the user class is implemented using a callback function:</w:t>
      </w:r>
    </w:p>
    <w:p w14:paraId="7A698AFD" w14:textId="77777777" w:rsidR="00DC0144" w:rsidRPr="005E7A40" w:rsidRDefault="00DC0144" w:rsidP="00DC0144">
      <w:pPr>
        <w:rPr>
          <w:rFonts w:ascii="Lucida Console" w:eastAsiaTheme="minorHAnsi" w:hAnsi="Lucida Console"/>
          <w:b/>
          <w:sz w:val="20"/>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uint32_t </w:t>
      </w:r>
      <w:proofErr w:type="spellStart"/>
      <w:r w:rsidRPr="005E7A40">
        <w:rPr>
          <w:rFonts w:ascii="Lucida Console" w:eastAsiaTheme="minorHAnsi" w:hAnsi="Lucida Console"/>
          <w:b/>
          <w:sz w:val="20"/>
        </w:rPr>
        <w:t>exec_func</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tlm</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tlm_generic_payload</w:t>
      </w:r>
      <w:proofErr w:type="spellEnd"/>
      <w:r w:rsidRPr="005E7A40">
        <w:rPr>
          <w:rFonts w:ascii="Lucida Console" w:eastAsiaTheme="minorHAnsi" w:hAnsi="Lucida Console"/>
          <w:b/>
          <w:sz w:val="20"/>
        </w:rPr>
        <w:t xml:space="preserve"> &amp;</w:t>
      </w:r>
      <w:proofErr w:type="spellStart"/>
      <w:r w:rsidRPr="005E7A40">
        <w:rPr>
          <w:rFonts w:ascii="Lucida Console" w:eastAsiaTheme="minorHAnsi" w:hAnsi="Lucida Console"/>
          <w:b/>
          <w:sz w:val="20"/>
        </w:rPr>
        <w:t>gp</w:t>
      </w:r>
      <w:proofErr w:type="spellEnd"/>
      <w:r w:rsidRPr="005E7A40">
        <w:rPr>
          <w:rFonts w:ascii="Lucida Console" w:eastAsiaTheme="minorHAnsi" w:hAnsi="Lucida Console"/>
          <w:b/>
          <w:sz w:val="20"/>
        </w:rPr>
        <w:t xml:space="preserve">, </w:t>
      </w:r>
      <w:proofErr w:type="spellStart"/>
      <w:r w:rsidRPr="005E7A40">
        <w:rPr>
          <w:rFonts w:ascii="Lucida Console" w:eastAsiaTheme="minorHAnsi" w:hAnsi="Lucida Console"/>
          <w:b/>
          <w:sz w:val="20"/>
        </w:rPr>
        <w:t>sc_time</w:t>
      </w:r>
      <w:proofErr w:type="spellEnd"/>
      <w:r w:rsidRPr="005E7A40">
        <w:rPr>
          <w:rFonts w:ascii="Lucida Console" w:eastAsiaTheme="minorHAnsi" w:hAnsi="Lucida Console"/>
          <w:b/>
          <w:sz w:val="20"/>
        </w:rPr>
        <w:t xml:space="preserve"> &amp;delay, </w:t>
      </w:r>
      <w:proofErr w:type="spellStart"/>
      <w:r w:rsidRPr="005E7A40">
        <w:rPr>
          <w:rFonts w:ascii="Lucida Console" w:eastAsiaTheme="minorHAnsi" w:hAnsi="Lucida Console"/>
          <w:b/>
          <w:sz w:val="20"/>
        </w:rPr>
        <w:t>bool</w:t>
      </w:r>
      <w:proofErr w:type="spellEnd"/>
      <w:r w:rsidRPr="005E7A40">
        <w:rPr>
          <w:rFonts w:ascii="Lucida Console" w:eastAsiaTheme="minorHAnsi" w:hAnsi="Lucida Console"/>
          <w:b/>
          <w:sz w:val="20"/>
        </w:rPr>
        <w:t xml:space="preserve"> debug = false) = 0;</w:t>
      </w:r>
    </w:p>
    <w:p w14:paraId="3E05F63C" w14:textId="77777777" w:rsidR="00DC0144" w:rsidRPr="005E7A40" w:rsidRDefault="00DC0144" w:rsidP="00DC0144">
      <w:pPr>
        <w:rPr>
          <w:rFonts w:eastAsiaTheme="minorHAnsi"/>
        </w:rPr>
      </w:pPr>
      <w:r w:rsidRPr="005E7A40">
        <w:rPr>
          <w:rFonts w:eastAsiaTheme="minorHAnsi"/>
        </w:rPr>
        <w:t xml:space="preserve">The slave can be configured for LT and AT abstraction via constructor parameter </w:t>
      </w:r>
      <w:proofErr w:type="spellStart"/>
      <w:r w:rsidRPr="005E7A40">
        <w:rPr>
          <w:rFonts w:ascii="Lucida Console" w:eastAsiaTheme="minorHAnsi" w:hAnsi="Lucida Console"/>
          <w:b/>
          <w:sz w:val="20"/>
        </w:rPr>
        <w:t>ambaLayer</w:t>
      </w:r>
      <w:proofErr w:type="spellEnd"/>
      <w:r w:rsidRPr="005E7A40">
        <w:rPr>
          <w:rFonts w:eastAsiaTheme="minorHAnsi"/>
        </w:rPr>
        <w:t xml:space="preserve">. At LT abstraction </w:t>
      </w:r>
      <w:proofErr w:type="spellStart"/>
      <w:r w:rsidRPr="005E7A40">
        <w:rPr>
          <w:rFonts w:ascii="Lucida Console" w:eastAsiaTheme="minorHAnsi" w:hAnsi="Lucida Console"/>
          <w:b/>
          <w:sz w:val="20"/>
        </w:rPr>
        <w:t>exec_func</w:t>
      </w:r>
      <w:proofErr w:type="spellEnd"/>
      <w:r w:rsidRPr="005E7A40">
        <w:rPr>
          <w:rFonts w:eastAsiaTheme="minorHAnsi"/>
        </w:rPr>
        <w:t xml:space="preserve"> is directly called from </w:t>
      </w:r>
      <w:proofErr w:type="spellStart"/>
      <w:r w:rsidRPr="005E7A40">
        <w:rPr>
          <w:rFonts w:ascii="Lucida Console" w:eastAsiaTheme="minorHAnsi" w:hAnsi="Lucida Console"/>
          <w:b/>
          <w:sz w:val="20"/>
        </w:rPr>
        <w:t>b_transport</w:t>
      </w:r>
      <w:proofErr w:type="spellEnd"/>
      <w:r w:rsidRPr="005E7A40">
        <w:rPr>
          <w:rFonts w:eastAsiaTheme="minorHAnsi"/>
        </w:rPr>
        <w:t xml:space="preserve">, and at </w:t>
      </w:r>
      <w:proofErr w:type="spellStart"/>
      <w:r w:rsidRPr="005E7A40">
        <w:rPr>
          <w:rFonts w:eastAsiaTheme="minorHAnsi"/>
        </w:rPr>
        <w:t>AT</w:t>
      </w:r>
      <w:proofErr w:type="spellEnd"/>
      <w:r w:rsidRPr="005E7A40">
        <w:rPr>
          <w:rFonts w:eastAsiaTheme="minorHAnsi"/>
        </w:rPr>
        <w:t xml:space="preserve"> abstraction directly after receiving </w:t>
      </w:r>
      <w:r w:rsidRPr="005E7A40">
        <w:rPr>
          <w:rFonts w:ascii="Lucida Console" w:eastAsiaTheme="minorHAnsi" w:hAnsi="Lucida Console"/>
          <w:b/>
          <w:sz w:val="20"/>
        </w:rPr>
        <w:t>BEGIN_REQ</w:t>
      </w:r>
      <w:r w:rsidRPr="005E7A40">
        <w:rPr>
          <w:rFonts w:eastAsiaTheme="minorHAnsi"/>
        </w:rPr>
        <w:t xml:space="preserve">. The user model is expected to load the delay pointer with a response delay value! </w:t>
      </w:r>
    </w:p>
    <w:p w14:paraId="05C42C0D" w14:textId="77777777" w:rsidR="00DC0144" w:rsidRPr="005E7A40" w:rsidRDefault="00DC0144" w:rsidP="00DC0144">
      <w:pPr>
        <w:rPr>
          <w:b/>
        </w:rPr>
      </w:pPr>
      <w:r w:rsidRPr="005E7A40">
        <w:rPr>
          <w:rFonts w:eastAsiaTheme="minorHAnsi"/>
          <w:b/>
        </w:rPr>
        <w:t>The response delay is the number of wait-states required for delivering the data multiplied with clock cycle time.</w:t>
      </w:r>
    </w:p>
    <w:p w14:paraId="51DA9071" w14:textId="77777777" w:rsidR="00DC0144" w:rsidRPr="005E7A40" w:rsidRDefault="00DC0144" w:rsidP="00DC0144">
      <w:r w:rsidRPr="005E7A40">
        <w:rPr>
          <w:b/>
        </w:rPr>
        <w:br/>
        <w:t xml:space="preserve">APB Slaves: </w:t>
      </w:r>
      <w:r w:rsidRPr="005E7A40">
        <w:t xml:space="preserve">All APB slaves must inherit from class </w:t>
      </w:r>
      <w:proofErr w:type="spellStart"/>
      <w:r w:rsidRPr="005E7A40">
        <w:rPr>
          <w:rFonts w:ascii="Lucida Console" w:eastAsiaTheme="minorHAnsi" w:hAnsi="Lucida Console"/>
          <w:b/>
          <w:sz w:val="20"/>
        </w:rPr>
        <w:t>APBDevice</w:t>
      </w:r>
      <w:proofErr w:type="spellEnd"/>
      <w:r w:rsidRPr="005E7A40">
        <w:t xml:space="preserve">. Similar to </w:t>
      </w:r>
      <w:proofErr w:type="spellStart"/>
      <w:r w:rsidRPr="005E7A40">
        <w:rPr>
          <w:rFonts w:ascii="Lucida Console" w:eastAsiaTheme="minorHAnsi" w:hAnsi="Lucida Console"/>
          <w:b/>
          <w:sz w:val="20"/>
        </w:rPr>
        <w:t>AHBDevice</w:t>
      </w:r>
      <w:proofErr w:type="spellEnd"/>
      <w:r w:rsidRPr="005E7A40">
        <w:t xml:space="preserve"> the conveyed information is used to set up the routing table of the </w:t>
      </w:r>
      <w:proofErr w:type="spellStart"/>
      <w:r w:rsidRPr="005E7A40">
        <w:rPr>
          <w:rFonts w:ascii="Lucida Console" w:eastAsiaTheme="minorHAnsi" w:hAnsi="Lucida Console"/>
          <w:b/>
          <w:sz w:val="20"/>
        </w:rPr>
        <w:t>APBCtrl</w:t>
      </w:r>
      <w:proofErr w:type="spellEnd"/>
      <w:r w:rsidRPr="005E7A40">
        <w:rPr>
          <w:rFonts w:ascii="Lucida Console" w:eastAsiaTheme="minorHAnsi" w:hAnsi="Lucida Console"/>
          <w:b/>
          <w:sz w:val="20"/>
        </w:rPr>
        <w:t xml:space="preserve"> </w:t>
      </w:r>
      <w:r w:rsidRPr="005E7A40">
        <w:t>(PNP records).</w:t>
      </w:r>
    </w:p>
    <w:p w14:paraId="48E40ED9" w14:textId="47D875F0" w:rsidR="00DC0144" w:rsidRPr="005E7A40" w:rsidRDefault="00DC0144" w:rsidP="00DC0144">
      <w:r w:rsidRPr="005E7A40">
        <w:t>If the new device is supposed to have memory mapped registers, it must inherit from class</w:t>
      </w:r>
      <w:r w:rsidRPr="005E7A40">
        <w:rPr>
          <w:rFonts w:ascii="Lucida Console" w:eastAsiaTheme="minorHAnsi" w:hAnsi="Lucida Console"/>
          <w:b/>
          <w:sz w:val="20"/>
        </w:rPr>
        <w:t xml:space="preserve"> </w:t>
      </w:r>
      <w:proofErr w:type="spellStart"/>
      <w:r w:rsidRPr="005E7A40">
        <w:rPr>
          <w:rFonts w:ascii="Lucida Console" w:eastAsiaTheme="minorHAnsi" w:hAnsi="Lucida Console"/>
          <w:b/>
          <w:sz w:val="20"/>
        </w:rPr>
        <w:t>gs</w:t>
      </w:r>
      <w:proofErr w:type="spellEnd"/>
      <w:proofErr w:type="gramStart"/>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reg</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gr_device</w:t>
      </w:r>
      <w:proofErr w:type="spellEnd"/>
      <w:r w:rsidRPr="005E7A40">
        <w:t xml:space="preserve">. A small guide for modeling registers with </w:t>
      </w:r>
      <w:proofErr w:type="spellStart"/>
      <w:r w:rsidRPr="005E7A40">
        <w:t>GreenReg</w:t>
      </w:r>
      <w:proofErr w:type="spellEnd"/>
      <w:r w:rsidRPr="005E7A40">
        <w:t xml:space="preserve"> can be found</w:t>
      </w:r>
      <w:r w:rsidR="00EA635A">
        <w:t xml:space="preserve"> </w:t>
      </w:r>
      <w:r w:rsidR="00106DCE">
        <w:t>in RD05</w:t>
      </w:r>
      <w:r w:rsidRPr="005E7A40">
        <w:t>.</w:t>
      </w:r>
    </w:p>
    <w:p w14:paraId="701A85D4" w14:textId="77777777" w:rsidR="00DC0144" w:rsidRPr="005E7A40" w:rsidRDefault="00DC0144" w:rsidP="00DC0144">
      <w:r w:rsidRPr="005E7A40">
        <w:t xml:space="preserve">To enable the connection of the clock, the module should also inherit from class </w:t>
      </w:r>
      <w:proofErr w:type="spellStart"/>
      <w:r w:rsidRPr="005E7A40">
        <w:rPr>
          <w:rFonts w:ascii="Lucida Console" w:eastAsiaTheme="minorHAnsi" w:hAnsi="Lucida Console"/>
          <w:b/>
          <w:sz w:val="20"/>
        </w:rPr>
        <w:t>CLKDevice</w:t>
      </w:r>
      <w:proofErr w:type="spellEnd"/>
      <w:r w:rsidRPr="005E7A40">
        <w:t>.</w:t>
      </w:r>
    </w:p>
    <w:p w14:paraId="448CFE8A" w14:textId="77777777" w:rsidR="00DC0144" w:rsidRPr="005E7A40" w:rsidRDefault="00DC0144" w:rsidP="00DC0144">
      <w:pPr>
        <w:rPr>
          <w:rFonts w:ascii="Lucida Console" w:eastAsiaTheme="minorHAnsi" w:hAnsi="Lucida Console"/>
          <w:b/>
          <w:sz w:val="20"/>
        </w:rPr>
      </w:pPr>
      <w:proofErr w:type="gramStart"/>
      <w:r w:rsidRPr="005E7A40">
        <w:rPr>
          <w:rFonts w:ascii="Lucida Console" w:eastAsiaTheme="minorHAnsi" w:hAnsi="Lucida Console"/>
          <w:b/>
          <w:sz w:val="20"/>
        </w:rPr>
        <w:t>class</w:t>
      </w:r>
      <w:proofErr w:type="gramEnd"/>
      <w:r w:rsidRPr="005E7A40">
        <w:rPr>
          <w:rFonts w:ascii="Lucida Console" w:eastAsiaTheme="minorHAnsi" w:hAnsi="Lucida Console"/>
          <w:b/>
          <w:sz w:val="20"/>
        </w:rPr>
        <w:t xml:space="preserve"> </w:t>
      </w:r>
      <w:proofErr w:type="spellStart"/>
      <w:r w:rsidRPr="005E7A40">
        <w:rPr>
          <w:rFonts w:ascii="Lucida Console" w:eastAsiaTheme="minorHAnsi" w:hAnsi="Lucida Console"/>
          <w:b/>
          <w:sz w:val="20"/>
        </w:rPr>
        <w:t>my_apbcomponent</w:t>
      </w:r>
      <w:proofErr w:type="spellEnd"/>
      <w:r w:rsidRPr="005E7A40">
        <w:rPr>
          <w:rFonts w:ascii="Lucida Console" w:eastAsiaTheme="minorHAnsi" w:hAnsi="Lucida Console"/>
          <w:b/>
          <w:sz w:val="20"/>
        </w:rPr>
        <w:t xml:space="preserve"> : public </w:t>
      </w:r>
      <w:proofErr w:type="spellStart"/>
      <w:r w:rsidRPr="005E7A40">
        <w:rPr>
          <w:rFonts w:ascii="Lucida Console" w:eastAsiaTheme="minorHAnsi" w:hAnsi="Lucida Console"/>
          <w:b/>
          <w:sz w:val="20"/>
        </w:rPr>
        <w:t>gs</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reg</w:t>
      </w:r>
      <w:proofErr w:type="spellEnd"/>
      <w:r w:rsidRPr="005E7A40">
        <w:rPr>
          <w:rFonts w:ascii="Lucida Console" w:eastAsiaTheme="minorHAnsi" w:hAnsi="Lucida Console"/>
          <w:b/>
          <w:sz w:val="20"/>
        </w:rPr>
        <w:t>::</w:t>
      </w:r>
      <w:proofErr w:type="spellStart"/>
      <w:r w:rsidRPr="005E7A40">
        <w:rPr>
          <w:rFonts w:ascii="Lucida Console" w:eastAsiaTheme="minorHAnsi" w:hAnsi="Lucida Console"/>
          <w:b/>
          <w:sz w:val="20"/>
        </w:rPr>
        <w:t>gr_device</w:t>
      </w:r>
      <w:proofErr w:type="spellEnd"/>
      <w:r w:rsidRPr="005E7A40">
        <w:rPr>
          <w:rFonts w:ascii="Lucida Console" w:eastAsiaTheme="minorHAnsi" w:hAnsi="Lucida Console"/>
          <w:b/>
          <w:sz w:val="20"/>
        </w:rPr>
        <w:t xml:space="preserve">, public </w:t>
      </w:r>
      <w:proofErr w:type="spellStart"/>
      <w:r w:rsidRPr="005E7A40">
        <w:rPr>
          <w:rFonts w:ascii="Lucida Console" w:eastAsiaTheme="minorHAnsi" w:hAnsi="Lucida Console"/>
          <w:b/>
          <w:sz w:val="20"/>
        </w:rPr>
        <w:t>APBDevice</w:t>
      </w:r>
      <w:proofErr w:type="spellEnd"/>
      <w:r w:rsidRPr="005E7A40">
        <w:rPr>
          <w:rFonts w:ascii="Lucida Console" w:eastAsiaTheme="minorHAnsi" w:hAnsi="Lucida Console"/>
          <w:b/>
          <w:sz w:val="20"/>
        </w:rPr>
        <w:t xml:space="preserve">, public </w:t>
      </w:r>
      <w:proofErr w:type="spellStart"/>
      <w:r w:rsidRPr="005E7A40">
        <w:rPr>
          <w:rFonts w:ascii="Lucida Console" w:eastAsiaTheme="minorHAnsi" w:hAnsi="Lucida Console"/>
          <w:b/>
          <w:sz w:val="20"/>
        </w:rPr>
        <w:t>CLKDevice</w:t>
      </w:r>
      <w:proofErr w:type="spellEnd"/>
    </w:p>
    <w:p w14:paraId="700DDCF4" w14:textId="77777777" w:rsidR="00DC0144" w:rsidRPr="005E7A40" w:rsidRDefault="00DC0144" w:rsidP="00DC0144">
      <w:r w:rsidRPr="005E7A40">
        <w:rPr>
          <w:b/>
        </w:rPr>
        <w:lastRenderedPageBreak/>
        <w:t>Note:</w:t>
      </w:r>
      <w:r w:rsidRPr="005E7A40">
        <w:t xml:space="preserve"> Classes that inherit from </w:t>
      </w:r>
      <w:proofErr w:type="spellStart"/>
      <w:r w:rsidRPr="005E7A40">
        <w:rPr>
          <w:rFonts w:ascii="Lucida Console" w:eastAsiaTheme="minorHAnsi" w:hAnsi="Lucida Console"/>
          <w:b/>
          <w:sz w:val="20"/>
        </w:rPr>
        <w:t>gr_device</w:t>
      </w:r>
      <w:proofErr w:type="spellEnd"/>
      <w:r w:rsidRPr="005E7A40">
        <w:t xml:space="preserve"> must not inherit from </w:t>
      </w:r>
      <w:proofErr w:type="spellStart"/>
      <w:r w:rsidRPr="005E7A40">
        <w:rPr>
          <w:rFonts w:ascii="Lucida Console" w:eastAsiaTheme="minorHAnsi" w:hAnsi="Lucida Console"/>
          <w:b/>
          <w:sz w:val="20"/>
        </w:rPr>
        <w:t>sc_module</w:t>
      </w:r>
      <w:proofErr w:type="spellEnd"/>
      <w:r w:rsidRPr="005E7A40">
        <w:t>!!</w:t>
      </w:r>
      <w:r w:rsidRPr="005E7A40">
        <w:br/>
      </w:r>
    </w:p>
    <w:p w14:paraId="5EE28143" w14:textId="77777777" w:rsidR="00DC0144" w:rsidRPr="005E7A40" w:rsidRDefault="00DC0144" w:rsidP="00DC0144">
      <w:r w:rsidRPr="005E7A40">
        <w:rPr>
          <w:b/>
        </w:rPr>
        <w:t xml:space="preserve">CPU Master/Slave: </w:t>
      </w:r>
      <w:r w:rsidRPr="005E7A40">
        <w:t xml:space="preserve">Building a component that acts as a CPU or is directly connected to the CPU does not require any base class. However, the transactions generated by the CPU are supposed to carry certain payload extensions. </w:t>
      </w:r>
    </w:p>
    <w:p w14:paraId="3285D4A9" w14:textId="77777777" w:rsidR="00DC0144" w:rsidRPr="005E7A40" w:rsidRDefault="00DC0144" w:rsidP="00DC0144">
      <w:r w:rsidRPr="005E7A40">
        <w:t xml:space="preserve">Instruction payload extensions: </w:t>
      </w:r>
      <w:proofErr w:type="spellStart"/>
      <w:r w:rsidRPr="005E7A40">
        <w:rPr>
          <w:rFonts w:ascii="Lucida Console" w:eastAsiaTheme="minorHAnsi" w:hAnsi="Lucida Console"/>
          <w:b/>
          <w:sz w:val="20"/>
        </w:rPr>
        <w:t>icio_payload_extension.h</w:t>
      </w:r>
      <w:proofErr w:type="spellEnd"/>
    </w:p>
    <w:p w14:paraId="533C31C2" w14:textId="77777777" w:rsidR="00DC0144" w:rsidRPr="005E7A40" w:rsidRDefault="00DC0144" w:rsidP="00DC0144">
      <w:r w:rsidRPr="005E7A40">
        <w:t xml:space="preserve">Data payload extensions: </w:t>
      </w:r>
      <w:proofErr w:type="spellStart"/>
      <w:r w:rsidRPr="005E7A40">
        <w:rPr>
          <w:rFonts w:ascii="Lucida Console" w:eastAsiaTheme="minorHAnsi" w:hAnsi="Lucida Console"/>
          <w:b/>
          <w:sz w:val="20"/>
        </w:rPr>
        <w:t>dcio_payload_extension.h</w:t>
      </w:r>
      <w:proofErr w:type="spellEnd"/>
    </w:p>
    <w:p w14:paraId="474DBB90" w14:textId="77777777" w:rsidR="00DC0144" w:rsidRPr="005E7A40" w:rsidRDefault="00DC0144" w:rsidP="00DC0144">
      <w:r w:rsidRPr="005E7A40">
        <w:t>Make sure to include the appropriate header/s in your design.</w:t>
      </w:r>
    </w:p>
    <w:p w14:paraId="0C216639" w14:textId="77777777" w:rsidR="00DC0144" w:rsidRPr="005E7A40" w:rsidRDefault="00DC0144" w:rsidP="00DC0144">
      <w:r w:rsidRPr="005E7A40">
        <w:rPr>
          <w:b/>
        </w:rPr>
        <w:br/>
        <w:t xml:space="preserve">Interrupt Master/Slave: </w:t>
      </w:r>
      <w:r w:rsidRPr="005E7A40">
        <w:t>All models that send or receive interrupts must use the following macro:</w:t>
      </w:r>
    </w:p>
    <w:p w14:paraId="785B4330" w14:textId="77777777" w:rsidR="00DC0144" w:rsidRPr="005E7A40" w:rsidRDefault="00DC0144" w:rsidP="00DC0144">
      <w:pPr>
        <w:rPr>
          <w:rFonts w:ascii="Lucida Console" w:eastAsiaTheme="minorHAnsi" w:hAnsi="Lucida Console"/>
          <w:b/>
          <w:sz w:val="20"/>
        </w:rPr>
      </w:pPr>
      <w:r w:rsidRPr="005E7A40">
        <w:rPr>
          <w:rFonts w:ascii="Lucida Console" w:eastAsiaTheme="minorHAnsi" w:hAnsi="Lucida Console"/>
          <w:b/>
          <w:sz w:val="20"/>
        </w:rPr>
        <w:t>SK_HAS_</w:t>
      </w:r>
      <w:proofErr w:type="gramStart"/>
      <w:r w:rsidRPr="005E7A40">
        <w:rPr>
          <w:rFonts w:ascii="Lucida Console" w:eastAsiaTheme="minorHAnsi" w:hAnsi="Lucida Console"/>
          <w:b/>
          <w:sz w:val="20"/>
        </w:rPr>
        <w:t>SIGNALS(</w:t>
      </w:r>
      <w:proofErr w:type="spellStart"/>
      <w:proofErr w:type="gramEnd"/>
      <w:r w:rsidRPr="005E7A40">
        <w:rPr>
          <w:rFonts w:ascii="Lucida Console" w:eastAsiaTheme="minorHAnsi" w:hAnsi="Lucida Console"/>
          <w:b/>
          <w:sz w:val="20"/>
        </w:rPr>
        <w:t>class_name</w:t>
      </w:r>
      <w:proofErr w:type="spellEnd"/>
      <w:r w:rsidRPr="005E7A40">
        <w:rPr>
          <w:rFonts w:ascii="Lucida Console" w:eastAsiaTheme="minorHAnsi" w:hAnsi="Lucida Console"/>
          <w:b/>
          <w:sz w:val="20"/>
        </w:rPr>
        <w:t>)</w:t>
      </w:r>
    </w:p>
    <w:p w14:paraId="602D8843" w14:textId="16EEDE54" w:rsidR="00DC0144" w:rsidRDefault="00DC0144" w:rsidP="00DC0144">
      <w:r w:rsidRPr="005E7A40">
        <w:t xml:space="preserve">For more information have a look at the </w:t>
      </w:r>
      <w:proofErr w:type="spellStart"/>
      <w:r w:rsidRPr="005E7A40">
        <w:t>SignalKit</w:t>
      </w:r>
      <w:proofErr w:type="spellEnd"/>
      <w:r w:rsidRPr="005E7A40">
        <w:t xml:space="preserve"> documentation in </w:t>
      </w:r>
      <w:r w:rsidR="00CD6383">
        <w:t>RD05</w:t>
      </w:r>
      <w:r w:rsidRPr="005E7A40">
        <w:t xml:space="preserve">. </w:t>
      </w:r>
    </w:p>
    <w:p w14:paraId="46C46BA5" w14:textId="31AC5380" w:rsidR="00CD7661" w:rsidRPr="005E7A40" w:rsidRDefault="00CD7661" w:rsidP="00DC0144">
      <w:r>
        <w:t xml:space="preserve">For more information on how to extend </w:t>
      </w:r>
      <w:proofErr w:type="spellStart"/>
      <w:r>
        <w:t>SoCRocket</w:t>
      </w:r>
      <w:proofErr w:type="spellEnd"/>
      <w:r>
        <w:t xml:space="preserve"> with </w:t>
      </w:r>
      <w:r w:rsidR="008328D5">
        <w:t>additional models see RD05.</w:t>
      </w:r>
    </w:p>
    <w:p w14:paraId="4DD16E0C" w14:textId="77777777" w:rsidR="00DC0144" w:rsidRPr="005E7A40" w:rsidRDefault="00DC0144" w:rsidP="00DC0144">
      <w:r w:rsidRPr="005E7A40">
        <w:rPr>
          <w:b/>
        </w:rPr>
        <w:br w:type="page"/>
      </w:r>
    </w:p>
    <w:p w14:paraId="5ACC7CED" w14:textId="77777777" w:rsidR="00DC0144" w:rsidRPr="00554A58" w:rsidRDefault="00DC0144" w:rsidP="00554A58">
      <w:pPr>
        <w:pStyle w:val="Default"/>
        <w:rPr>
          <w:color w:val="FF0000"/>
          <w:lang w:val="en-US"/>
        </w:rPr>
      </w:pPr>
    </w:p>
    <w:p w14:paraId="4D57314F" w14:textId="6D6B0700" w:rsidR="005B798D" w:rsidRPr="005B798D" w:rsidRDefault="005B798D" w:rsidP="005B798D">
      <w:pPr>
        <w:pStyle w:val="berschrift2"/>
        <w:rPr>
          <w:lang w:val="en-US"/>
        </w:rPr>
      </w:pPr>
      <w:bookmarkStart w:id="54" w:name="_Toc215222855"/>
      <w:r w:rsidRPr="005B798D">
        <w:rPr>
          <w:lang w:val="en-US"/>
        </w:rPr>
        <w:t>Simulating systems</w:t>
      </w:r>
      <w:bookmarkEnd w:id="54"/>
    </w:p>
    <w:p w14:paraId="2C54C1C7" w14:textId="77777777" w:rsidR="005271FE" w:rsidRPr="00063043" w:rsidRDefault="005271FE" w:rsidP="005271FE">
      <w:r>
        <w:t xml:space="preserve">The </w:t>
      </w:r>
      <w:proofErr w:type="spellStart"/>
      <w:r>
        <w:t>SoCRocket</w:t>
      </w:r>
      <w:proofErr w:type="spellEnd"/>
      <w:r>
        <w:t xml:space="preserve"> </w:t>
      </w:r>
      <w:proofErr w:type="spellStart"/>
      <w:r>
        <w:t>SystemC</w:t>
      </w:r>
      <w:proofErr w:type="spellEnd"/>
      <w:r>
        <w:t xml:space="preserve"> modeling library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4A9AB49A" w14:textId="77777777" w:rsidR="005271FE" w:rsidRDefault="005271FE" w:rsidP="005271FE">
      <w:pPr>
        <w:pStyle w:val="Default"/>
        <w:keepNext/>
        <w:jc w:val="center"/>
        <w:rPr>
          <w:lang w:val="en-US"/>
        </w:rPr>
      </w:pPr>
    </w:p>
    <w:p w14:paraId="2C0F5276" w14:textId="77777777" w:rsidR="005271FE" w:rsidRPr="00063043" w:rsidRDefault="005271FE" w:rsidP="005271FE">
      <w:pPr>
        <w:pStyle w:val="Default"/>
        <w:keepNext/>
        <w:jc w:val="center"/>
        <w:rPr>
          <w:lang w:val="en-US"/>
        </w:rPr>
      </w:pPr>
      <w:r>
        <w:rPr>
          <w:noProof/>
          <w:color w:val="auto"/>
          <w:spacing w:val="10"/>
          <w:sz w:val="16"/>
          <w:szCs w:val="16"/>
        </w:rPr>
        <w:drawing>
          <wp:inline distT="0" distB="0" distL="0" distR="0" wp14:anchorId="07297439" wp14:editId="5C5C584A">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16">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62DB3C87" w14:textId="77777777" w:rsidR="005271FE" w:rsidRPr="00063043" w:rsidRDefault="005271FE" w:rsidP="005271FE">
      <w:pPr>
        <w:pStyle w:val="Beschriftung"/>
        <w:jc w:val="center"/>
      </w:pPr>
      <w:bookmarkStart w:id="55" w:name="_Ref193348509"/>
      <w:bookmarkStart w:id="56" w:name="_Toc208720803"/>
      <w:r w:rsidRPr="00063043">
        <w:t xml:space="preserve">Figure </w:t>
      </w:r>
      <w:r w:rsidRPr="00063043">
        <w:fldChar w:fldCharType="begin"/>
      </w:r>
      <w:r w:rsidRPr="00063043">
        <w:instrText xml:space="preserve"> SEQ Figure \* ARABIC </w:instrText>
      </w:r>
      <w:r w:rsidRPr="00063043">
        <w:fldChar w:fldCharType="separate"/>
      </w:r>
      <w:r w:rsidR="008E364D">
        <w:rPr>
          <w:noProof/>
        </w:rPr>
        <w:t>5</w:t>
      </w:r>
      <w:r w:rsidRPr="00063043">
        <w:rPr>
          <w:noProof/>
        </w:rPr>
        <w:fldChar w:fldCharType="end"/>
      </w:r>
      <w:bookmarkEnd w:id="55"/>
      <w:r w:rsidRPr="00063043">
        <w:t xml:space="preserve"> - </w:t>
      </w:r>
      <w:proofErr w:type="spellStart"/>
      <w:r w:rsidRPr="00063043">
        <w:t>SoCRocket</w:t>
      </w:r>
      <w:proofErr w:type="spellEnd"/>
      <w:r w:rsidRPr="00063043">
        <w:t xml:space="preserve"> Design Flow</w:t>
      </w:r>
      <w:bookmarkEnd w:id="56"/>
    </w:p>
    <w:p w14:paraId="0FADE1B6" w14:textId="77777777" w:rsidR="005271FE" w:rsidRDefault="005271FE" w:rsidP="005271FE">
      <w:pPr>
        <w:pStyle w:val="Default"/>
        <w:jc w:val="both"/>
        <w:rPr>
          <w:lang w:val="en-US"/>
        </w:rPr>
      </w:pPr>
    </w:p>
    <w:p w14:paraId="1CB8AE5A" w14:textId="77777777" w:rsidR="005271FE" w:rsidRDefault="005271FE" w:rsidP="005271FE">
      <w:r>
        <w:t xml:space="preserve">The general design flow is depicted in </w:t>
      </w:r>
      <w:r>
        <w:fldChar w:fldCharType="begin"/>
      </w:r>
      <w:r>
        <w:instrText xml:space="preserve"> REF _Ref193348509 \h </w:instrText>
      </w:r>
      <w:r>
        <w:fldChar w:fldCharType="separate"/>
      </w:r>
      <w:r w:rsidR="008E364D" w:rsidRPr="00063043">
        <w:t xml:space="preserve">Figure </w:t>
      </w:r>
      <w:r w:rsidR="008E364D">
        <w:rPr>
          <w:noProof/>
        </w:rPr>
        <w:t>5</w:t>
      </w:r>
      <w:r>
        <w:fldChar w:fldCharType="end"/>
      </w:r>
      <w:r>
        <w:t>. The designer typically starts from a piece of reference software. In the domain of embedded computing the software is usually written in C/C++ language.</w:t>
      </w:r>
    </w:p>
    <w:p w14:paraId="7405851D" w14:textId="77777777" w:rsidR="005271FE" w:rsidRDefault="005271FE" w:rsidP="005271FE">
      <w:r>
        <w:t>In the first step of the flow, the reference software is segmented into two parts: one that will become the software running on one of the target processors, and one that will become the hardware. Finding the right partitioning for a system is a complex task and usually requires multiple iterations.</w:t>
      </w:r>
    </w:p>
    <w:p w14:paraId="12D0A23F" w14:textId="758B3C90" w:rsidR="005271FE" w:rsidRPr="00063043" w:rsidRDefault="005271FE" w:rsidP="005271FE">
      <w:r>
        <w:t xml:space="preserve">In the next step, the structure of the system must be captured in an Exploration Prototype (EP). To establish the EP, the user needs to explicitly instantiate the hardware architecture (using C++ code) to be simulated. Instantiation and configuration of any model subject to exploration can be bound to configuration </w:t>
      </w:r>
      <w:r>
        <w:lastRenderedPageBreak/>
        <w:t xml:space="preserve">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rsidR="008E364D">
        <w:t xml:space="preserve">Figure </w:t>
      </w:r>
      <w:r w:rsidR="008E364D">
        <w:rPr>
          <w:noProof/>
        </w:rPr>
        <w:t>6</w:t>
      </w:r>
      <w:r>
        <w:fldChar w:fldCharType="end"/>
      </w:r>
      <w:r>
        <w:t xml:space="preserve"> demonstrates this procedure. Here only one configuration parameter is specified (</w:t>
      </w:r>
      <w:proofErr w:type="spellStart"/>
      <w:r w:rsidRPr="002F0598">
        <w:rPr>
          <w:rFonts w:ascii="Lucida Console" w:hAnsi="Lucida Console" w:cs="Courier New"/>
          <w:b/>
          <w:sz w:val="20"/>
        </w:rPr>
        <w:t>nProcessors</w:t>
      </w:r>
      <w:proofErr w:type="spellEnd"/>
      <w:r>
        <w:t xml:space="preserve">). It will be initialized from the underlying </w:t>
      </w:r>
      <w:proofErr w:type="spellStart"/>
      <w:r>
        <w:t>GreenSoCs</w:t>
      </w:r>
      <w:proofErr w:type="spellEnd"/>
      <w:r>
        <w:t>/</w:t>
      </w:r>
      <w:proofErr w:type="spellStart"/>
      <w:r>
        <w:t>GreenControl</w:t>
      </w:r>
      <w:proofErr w:type="spellEnd"/>
      <w:r>
        <w:t xml:space="preserve"> API at runtime (line 3). The EP creates and binds processors and caches in a loop iterating from 0 to </w:t>
      </w:r>
      <w:proofErr w:type="spellStart"/>
      <w:r w:rsidRPr="002F0598">
        <w:rPr>
          <w:rFonts w:ascii="Lucida Console" w:hAnsi="Lucida Console" w:cs="Courier New"/>
          <w:b/>
          <w:sz w:val="20"/>
        </w:rPr>
        <w:t>nProcessors</w:t>
      </w:r>
      <w:proofErr w:type="spellEnd"/>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Pr="00063043">
        <w:t xml:space="preserve">More information about the structure and syntax of </w:t>
      </w:r>
      <w:r>
        <w:t xml:space="preserve">Exploration Prototypes </w:t>
      </w:r>
      <w:r w:rsidRPr="00063043">
        <w:t>is given in</w:t>
      </w:r>
      <w:r w:rsidR="00E6798C">
        <w:t xml:space="preserve"> RD07</w:t>
      </w:r>
    </w:p>
    <w:p w14:paraId="68ED1656" w14:textId="77777777" w:rsidR="005271FE" w:rsidRDefault="005271FE" w:rsidP="005271FE">
      <w:r>
        <w:t xml:space="preserve">All parameters of all components are specified as </w:t>
      </w:r>
      <w:proofErr w:type="spellStart"/>
      <w:r>
        <w:t>GreenSocs</w:t>
      </w:r>
      <w:proofErr w:type="spellEnd"/>
      <w:r>
        <w:t xml:space="preserve"> parameters (</w:t>
      </w:r>
      <w:proofErr w:type="spellStart"/>
      <w:r w:rsidRPr="002F0598">
        <w:rPr>
          <w:rFonts w:ascii="Lucida Console" w:hAnsi="Lucida Console" w:cs="Courier New"/>
          <w:b/>
          <w:sz w:val="20"/>
        </w:rPr>
        <w:t>gs_params</w:t>
      </w:r>
      <w:proofErr w:type="spellEnd"/>
      <w:r>
        <w:t xml:space="preserve">) and, hence, can be easily modified at runtime. The time-consuming step of compiling and linking the platform needs to be carried out only once. The result is a configuration-independent simulator in form of an executable containing the </w:t>
      </w:r>
      <w:proofErr w:type="spellStart"/>
      <w:r>
        <w:t>GreenControl</w:t>
      </w:r>
      <w:proofErr w:type="spellEnd"/>
      <w:r>
        <w:t xml:space="preserve"> API. </w:t>
      </w:r>
    </w:p>
    <w:p w14:paraId="6A7EDE12" w14:textId="77777777" w:rsidR="005271FE" w:rsidRDefault="005271FE" w:rsidP="005271FE">
      <w:pPr>
        <w:widowControl w:val="0"/>
        <w:autoSpaceDE w:val="0"/>
        <w:autoSpaceDN w:val="0"/>
        <w:adjustRightInd w:val="0"/>
        <w:spacing w:before="0"/>
        <w:jc w:val="left"/>
        <w:rPr>
          <w:rFonts w:ascii="NimbusRomNo9L-Regu" w:hAnsi="NimbusRomNo9L-Regu" w:cs="NimbusRomNo9L-Regu"/>
          <w:spacing w:val="0"/>
          <w:sz w:val="10"/>
          <w:szCs w:val="10"/>
        </w:rPr>
      </w:pPr>
    </w:p>
    <w:p w14:paraId="201A49E8" w14:textId="77777777" w:rsidR="005271FE" w:rsidRDefault="005271FE" w:rsidP="005271FE">
      <w:pPr>
        <w:keepNext/>
        <w:widowControl w:val="0"/>
        <w:autoSpaceDE w:val="0"/>
        <w:autoSpaceDN w:val="0"/>
        <w:adjustRightInd w:val="0"/>
        <w:spacing w:before="0"/>
        <w:jc w:val="center"/>
      </w:pPr>
      <w:r>
        <w:rPr>
          <w:rFonts w:ascii="NimbusRomNo9L-Regu" w:hAnsi="NimbusRomNo9L-Regu" w:cs="NimbusRomNo9L-Regu"/>
          <w:noProof/>
          <w:spacing w:val="0"/>
          <w:sz w:val="16"/>
          <w:szCs w:val="16"/>
          <w:lang w:val="de-DE"/>
        </w:rPr>
        <w:drawing>
          <wp:inline distT="0" distB="0" distL="0" distR="0" wp14:anchorId="5DB407D1" wp14:editId="5E9CBD35">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7">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2B921C4E" w14:textId="77777777" w:rsidR="005271FE" w:rsidRDefault="005271FE" w:rsidP="005271FE">
      <w:pPr>
        <w:pStyle w:val="Beschriftung"/>
        <w:jc w:val="center"/>
        <w:rPr>
          <w:rFonts w:ascii="NimbusRomNo9L-Regu" w:hAnsi="NimbusRomNo9L-Regu" w:cs="NimbusRomNo9L-Regu"/>
          <w:spacing w:val="0"/>
          <w:sz w:val="16"/>
          <w:szCs w:val="16"/>
        </w:rPr>
      </w:pPr>
      <w:bookmarkStart w:id="57" w:name="_Ref208708251"/>
      <w:bookmarkStart w:id="58" w:name="_Toc208720804"/>
      <w:r>
        <w:t xml:space="preserve">Figure </w:t>
      </w:r>
      <w:r>
        <w:fldChar w:fldCharType="begin"/>
      </w:r>
      <w:r>
        <w:instrText xml:space="preserve"> SEQ Figure \* ARABIC </w:instrText>
      </w:r>
      <w:r>
        <w:fldChar w:fldCharType="separate"/>
      </w:r>
      <w:r w:rsidR="008E364D">
        <w:rPr>
          <w:noProof/>
        </w:rPr>
        <w:t>6</w:t>
      </w:r>
      <w:r>
        <w:fldChar w:fldCharType="end"/>
      </w:r>
      <w:bookmarkEnd w:id="57"/>
      <w:r>
        <w:t xml:space="preserve"> - Usage of reconfigurable parameters in Exploration Prototype (EP)</w:t>
      </w:r>
      <w:bookmarkEnd w:id="58"/>
    </w:p>
    <w:p w14:paraId="1F5499B4" w14:textId="799F5C2A" w:rsidR="005271FE" w:rsidRDefault="005271FE" w:rsidP="005271FE">
      <w:r>
        <w:t>In order to run the simulation, parameters extracted from the EP must be properly defined. Therefore, the VP provides a utility called the Configuration Wizard (CW). The CW parses the parameters extracted from the EP. In front-end mode, the user may define all settings in a graphical interface. The interface presents the parameters in a hierarchically organized way. Using front-end mode is helpful for first-time configuration. It is also possible to load and store configurations. For running larger explorations, it is more appropriate to vary the default settings in the XML parameter description and generated configurations by calling the wizard in terminal mode. The outputs of the CW are the SW runtime configuration and the HW runtime configuration. Next to defining parameters, the CW interprets the system’s memory map, generates linker scripts for software mapping, and creates a compilation script for automatic integration of the new system in the platform’s build environment</w:t>
      </w:r>
      <w:r w:rsidRPr="00063043">
        <w:t>.</w:t>
      </w:r>
    </w:p>
    <w:p w14:paraId="0B995F2B" w14:textId="3E41EA3A" w:rsidR="005271FE" w:rsidRDefault="005271FE" w:rsidP="005271FE">
      <w:r>
        <w:lastRenderedPageBreak/>
        <w:t xml:space="preserve">Running platform simulation still requires mapping the software portions of the design. The predefined EP provides software stacks for bare-metal simulation (with </w:t>
      </w:r>
      <w:proofErr w:type="spellStart"/>
      <w:r w:rsidRPr="002F0598">
        <w:rPr>
          <w:rFonts w:ascii="Lucida Console" w:hAnsi="Lucida Console" w:cs="Courier New"/>
          <w:b/>
          <w:sz w:val="20"/>
        </w:rPr>
        <w:t>newlib</w:t>
      </w:r>
      <w:proofErr w:type="spellEnd"/>
      <w:r>
        <w:t xml:space="preserve">) and </w:t>
      </w:r>
      <w:r w:rsidRPr="002F0598">
        <w:rPr>
          <w:rFonts w:ascii="Lucida Console" w:hAnsi="Lucida Console" w:cs="Courier New"/>
          <w:b/>
          <w:sz w:val="20"/>
        </w:rPr>
        <w:t>RTEMS OS</w:t>
      </w:r>
      <w:r>
        <w:t xml:space="preserve">. To avoid recompilation after each change in the memory map, we follow a two-stage approach: first the application program is compiled into a configuration- and position-independent executable file using a SPARC Compiler. Afterwards, the </w:t>
      </w:r>
      <w:proofErr w:type="spellStart"/>
      <w:r w:rsidRPr="002F0598">
        <w:rPr>
          <w:rFonts w:ascii="Lucida Console" w:hAnsi="Lucida Console" w:cs="Courier New"/>
          <w:b/>
          <w:sz w:val="20"/>
        </w:rPr>
        <w:t>mkprom</w:t>
      </w:r>
      <w:proofErr w:type="spellEnd"/>
      <w:r>
        <w:t xml:space="preserve"> tool from </w:t>
      </w:r>
      <w:proofErr w:type="spellStart"/>
      <w:r>
        <w:t>Aeroflex</w:t>
      </w:r>
      <w:proofErr w:type="spellEnd"/>
      <w:r>
        <w:t xml:space="preserve"> </w:t>
      </w:r>
      <w:proofErr w:type="spellStart"/>
      <w:r>
        <w:t>Gaisler</w:t>
      </w:r>
      <w:proofErr w:type="spellEnd"/>
      <w:r>
        <w:t xml:space="preserve"> fills in all configuration-specific options, adds the boot code, and compresses the resulting application executable file into a ROM image</w:t>
      </w:r>
      <w:r w:rsidR="008328D5">
        <w:t xml:space="preserve"> or a separate platform depended prom image can be used to startup the platform</w:t>
      </w:r>
      <w:r>
        <w:t xml:space="preserve">. At simulation begin, the boot code initializes the registered components, decompresses the application file, and copies all data to the final memory locations. This flow is equivalent to the way hardware simulations are initialized in GRLIB, only that the VP can directly load binaries files. </w:t>
      </w:r>
    </w:p>
    <w:p w14:paraId="79C8EDB9" w14:textId="2EEC0507" w:rsidR="005271FE" w:rsidRPr="00554A58" w:rsidRDefault="005271FE" w:rsidP="00D32DA1">
      <w:pPr>
        <w:pStyle w:val="Default"/>
        <w:jc w:val="both"/>
        <w:rPr>
          <w:color w:val="FF0000"/>
        </w:rPr>
      </w:pPr>
      <w:r w:rsidRPr="002F0598">
        <w:rPr>
          <w:lang w:val="en-US"/>
        </w:rPr>
        <w:t>During simulation, the platform infrastructure gathers execution statistics. For this purpose every simulation model provides a set of performance counters. In the default configuration, the performance counters are written to the terminal after the end of the simulation. It is also possible to trace counters in log or waveform files, and to register handles for certain bounds and events. The analysis of the simulation results is the foundation for the verification of the design goals. The designer usually aims for requirements such as throughput and latency at the lowest possible cost. If the design goals are not met, configuration or partitioning must be optimized. This document only provides an example for using the analysis features of the platform. All available options are described in the Analysis Capability Report</w:t>
      </w:r>
      <w:r w:rsidR="009E18C3">
        <w:rPr>
          <w:lang w:val="en-US"/>
        </w:rPr>
        <w:t xml:space="preserve"> (RD11)</w:t>
      </w:r>
      <w:r w:rsidRPr="002F0598">
        <w:rPr>
          <w:lang w:val="en-US"/>
        </w:rPr>
        <w:t>.</w:t>
      </w:r>
    </w:p>
    <w:p w14:paraId="48C961D7" w14:textId="77777777" w:rsidR="005B798D" w:rsidRPr="005B798D" w:rsidRDefault="005B798D">
      <w:pPr>
        <w:spacing w:before="0"/>
        <w:jc w:val="left"/>
        <w:rPr>
          <w:b/>
          <w:bCs/>
          <w:caps/>
          <w:sz w:val="32"/>
          <w:szCs w:val="32"/>
        </w:rPr>
      </w:pPr>
      <w:r w:rsidRPr="005B798D">
        <w:br w:type="page"/>
      </w:r>
    </w:p>
    <w:p w14:paraId="4734ADC7" w14:textId="7AC3E8DD" w:rsidR="005B798D" w:rsidRDefault="005B798D" w:rsidP="005B798D">
      <w:pPr>
        <w:pStyle w:val="berschrift1"/>
      </w:pPr>
      <w:bookmarkStart w:id="59" w:name="_Toc215222856"/>
      <w:r w:rsidRPr="005B798D">
        <w:lastRenderedPageBreak/>
        <w:t>Verification of IP Models</w:t>
      </w:r>
      <w:bookmarkEnd w:id="59"/>
    </w:p>
    <w:p w14:paraId="167C95A1" w14:textId="2F89A819" w:rsidR="00A97030" w:rsidRDefault="00A97030" w:rsidP="00A97030">
      <w:r>
        <w:t>In Task 3, we evaluate</w:t>
      </w:r>
      <w:r w:rsidR="00B375AC">
        <w:t>d</w:t>
      </w:r>
      <w:r>
        <w:t xml:space="preserve"> the timing accuracy and simulation speed of each </w:t>
      </w:r>
      <w:proofErr w:type="spellStart"/>
      <w:r>
        <w:t>SystemC</w:t>
      </w:r>
      <w:proofErr w:type="spellEnd"/>
      <w:r>
        <w:t xml:space="preserve"> IP model and compare</w:t>
      </w:r>
      <w:r w:rsidR="00B375AC">
        <w:t>d</w:t>
      </w:r>
      <w:r>
        <w:t xml:space="preserve"> against the RTL implementation. </w:t>
      </w:r>
    </w:p>
    <w:p w14:paraId="44850AEB" w14:textId="315A8120" w:rsidR="00A97030" w:rsidRDefault="00A97030" w:rsidP="00A97030">
      <w:r>
        <w:t xml:space="preserve">The IP models required for the proof-of-concept </w:t>
      </w:r>
      <w:proofErr w:type="gramStart"/>
      <w:r>
        <w:t>VP,</w:t>
      </w:r>
      <w:proofErr w:type="gramEnd"/>
      <w:r>
        <w:t xml:space="preserve"> </w:t>
      </w:r>
      <w:r w:rsidR="00B375AC">
        <w:t>were</w:t>
      </w:r>
      <w:r>
        <w:t xml:space="preserve"> built in Task 6, and their current state of availability </w:t>
      </w:r>
      <w:r w:rsidR="00B375AC">
        <w:t xml:space="preserve">is </w:t>
      </w:r>
      <w:r>
        <w:t xml:space="preserve">summarized in </w:t>
      </w:r>
      <w:r>
        <w:fldChar w:fldCharType="begin"/>
      </w:r>
      <w:r>
        <w:instrText xml:space="preserve"> REF _Ref254274705 \h </w:instrText>
      </w:r>
      <w:r>
        <w:fldChar w:fldCharType="separate"/>
      </w:r>
      <w:r w:rsidR="008E364D">
        <w:t xml:space="preserve">Table </w:t>
      </w:r>
      <w:r w:rsidR="008E364D">
        <w:rPr>
          <w:noProof/>
        </w:rPr>
        <w:t>8</w:t>
      </w:r>
      <w:r>
        <w:fldChar w:fldCharType="end"/>
      </w:r>
      <w:r>
        <w:t>.</w:t>
      </w:r>
    </w:p>
    <w:p w14:paraId="3F00B383" w14:textId="77777777" w:rsidR="00A97030" w:rsidRDefault="00A97030" w:rsidP="00A97030">
      <w:pPr>
        <w:jc w:val="left"/>
      </w:pPr>
    </w:p>
    <w:tbl>
      <w:tblPr>
        <w:tblW w:w="8580" w:type="dxa"/>
        <w:jc w:val="center"/>
        <w:tblCellMar>
          <w:left w:w="70" w:type="dxa"/>
          <w:right w:w="70" w:type="dxa"/>
        </w:tblCellMar>
        <w:tblLook w:val="0000" w:firstRow="0" w:lastRow="0" w:firstColumn="0" w:lastColumn="0" w:noHBand="0" w:noVBand="0"/>
      </w:tblPr>
      <w:tblGrid>
        <w:gridCol w:w="3119"/>
        <w:gridCol w:w="2100"/>
        <w:gridCol w:w="1868"/>
        <w:gridCol w:w="1493"/>
      </w:tblGrid>
      <w:tr w:rsidR="00A97030" w:rsidRPr="006369E5" w14:paraId="67E62C77" w14:textId="77777777" w:rsidTr="009B3EB8">
        <w:trPr>
          <w:trHeight w:val="300"/>
          <w:jc w:val="center"/>
        </w:trPr>
        <w:tc>
          <w:tcPr>
            <w:tcW w:w="3119" w:type="dxa"/>
            <w:vMerge w:val="restart"/>
            <w:tcBorders>
              <w:top w:val="single" w:sz="24" w:space="0" w:color="auto"/>
              <w:left w:val="single" w:sz="24" w:space="0" w:color="auto"/>
              <w:bottom w:val="single" w:sz="8" w:space="0" w:color="000000"/>
              <w:right w:val="single" w:sz="8" w:space="0" w:color="auto"/>
            </w:tcBorders>
            <w:shd w:val="clear" w:color="auto" w:fill="C6D9F1" w:themeFill="text2" w:themeFillTint="33"/>
            <w:noWrap/>
            <w:vAlign w:val="bottom"/>
          </w:tcPr>
          <w:p w14:paraId="18F36FC6" w14:textId="77777777" w:rsidR="00A97030" w:rsidRPr="009B3EB8" w:rsidRDefault="00A97030" w:rsidP="009B3EB8">
            <w:pPr>
              <w:jc w:val="left"/>
              <w:rPr>
                <w:b/>
              </w:rPr>
            </w:pPr>
            <w:r w:rsidRPr="009B3EB8">
              <w:rPr>
                <w:b/>
              </w:rPr>
              <w:t>IP Model Reference Name</w:t>
            </w:r>
          </w:p>
        </w:tc>
        <w:tc>
          <w:tcPr>
            <w:tcW w:w="5461" w:type="dxa"/>
            <w:gridSpan w:val="3"/>
            <w:tcBorders>
              <w:top w:val="single" w:sz="24" w:space="0" w:color="auto"/>
              <w:left w:val="nil"/>
              <w:right w:val="single" w:sz="24" w:space="0" w:color="auto"/>
            </w:tcBorders>
            <w:shd w:val="clear" w:color="auto" w:fill="C6D9F1" w:themeFill="text2" w:themeFillTint="33"/>
            <w:noWrap/>
            <w:vAlign w:val="bottom"/>
          </w:tcPr>
          <w:p w14:paraId="4E13C7D6" w14:textId="77777777" w:rsidR="00A97030" w:rsidRPr="009B3EB8" w:rsidRDefault="00A97030" w:rsidP="009B3EB8">
            <w:pPr>
              <w:jc w:val="center"/>
              <w:rPr>
                <w:b/>
              </w:rPr>
            </w:pPr>
            <w:r w:rsidRPr="009B3EB8">
              <w:rPr>
                <w:b/>
              </w:rPr>
              <w:t>Availability</w:t>
            </w:r>
          </w:p>
        </w:tc>
      </w:tr>
      <w:tr w:rsidR="00A97030" w:rsidRPr="006369E5" w14:paraId="5DEAA093" w14:textId="77777777" w:rsidTr="009B3EB8">
        <w:trPr>
          <w:trHeight w:val="315"/>
          <w:jc w:val="center"/>
        </w:trPr>
        <w:tc>
          <w:tcPr>
            <w:tcW w:w="3119" w:type="dxa"/>
            <w:vMerge/>
            <w:tcBorders>
              <w:top w:val="single" w:sz="8" w:space="0" w:color="auto"/>
              <w:left w:val="single" w:sz="24" w:space="0" w:color="auto"/>
              <w:bottom w:val="single" w:sz="8" w:space="0" w:color="000000"/>
              <w:right w:val="single" w:sz="8" w:space="0" w:color="auto"/>
            </w:tcBorders>
            <w:shd w:val="clear" w:color="auto" w:fill="C6D9F1" w:themeFill="text2" w:themeFillTint="33"/>
            <w:vAlign w:val="center"/>
          </w:tcPr>
          <w:p w14:paraId="0444B544" w14:textId="77777777" w:rsidR="00A97030" w:rsidRPr="009B3EB8" w:rsidRDefault="00A97030" w:rsidP="009B3EB8">
            <w:pPr>
              <w:rPr>
                <w:b/>
              </w:rPr>
            </w:pPr>
          </w:p>
        </w:tc>
        <w:tc>
          <w:tcPr>
            <w:tcW w:w="2100" w:type="dxa"/>
            <w:tcBorders>
              <w:top w:val="nil"/>
              <w:left w:val="nil"/>
              <w:bottom w:val="single" w:sz="8" w:space="0" w:color="auto"/>
            </w:tcBorders>
            <w:shd w:val="clear" w:color="auto" w:fill="C6D9F1" w:themeFill="text2" w:themeFillTint="33"/>
            <w:noWrap/>
            <w:vAlign w:val="bottom"/>
          </w:tcPr>
          <w:p w14:paraId="5AEA919F" w14:textId="77777777" w:rsidR="00A97030" w:rsidRPr="009B3EB8" w:rsidRDefault="00A97030" w:rsidP="009B3EB8">
            <w:pPr>
              <w:rPr>
                <w:b/>
              </w:rPr>
            </w:pPr>
            <w:r w:rsidRPr="009B3EB8">
              <w:rPr>
                <w:b/>
              </w:rPr>
              <w:t>VHDL Description</w:t>
            </w:r>
          </w:p>
        </w:tc>
        <w:tc>
          <w:tcPr>
            <w:tcW w:w="1868" w:type="dxa"/>
            <w:tcBorders>
              <w:top w:val="nil"/>
              <w:bottom w:val="single" w:sz="8" w:space="0" w:color="auto"/>
            </w:tcBorders>
            <w:shd w:val="clear" w:color="auto" w:fill="C6D9F1" w:themeFill="text2" w:themeFillTint="33"/>
            <w:noWrap/>
            <w:vAlign w:val="bottom"/>
          </w:tcPr>
          <w:p w14:paraId="73E16922" w14:textId="77777777" w:rsidR="00A97030" w:rsidRPr="009B3EB8" w:rsidRDefault="00A97030" w:rsidP="009B3EB8">
            <w:pPr>
              <w:rPr>
                <w:b/>
              </w:rPr>
            </w:pPr>
            <w:proofErr w:type="spellStart"/>
            <w:r w:rsidRPr="009B3EB8">
              <w:rPr>
                <w:b/>
              </w:rPr>
              <w:t>SystemC</w:t>
            </w:r>
            <w:proofErr w:type="spellEnd"/>
            <w:r w:rsidRPr="009B3EB8">
              <w:rPr>
                <w:b/>
              </w:rPr>
              <w:t xml:space="preserve"> Model</w:t>
            </w:r>
          </w:p>
        </w:tc>
        <w:tc>
          <w:tcPr>
            <w:tcW w:w="1493" w:type="dxa"/>
            <w:tcBorders>
              <w:top w:val="nil"/>
              <w:bottom w:val="single" w:sz="8" w:space="0" w:color="auto"/>
              <w:right w:val="single" w:sz="24" w:space="0" w:color="auto"/>
            </w:tcBorders>
            <w:shd w:val="clear" w:color="auto" w:fill="C6D9F1" w:themeFill="text2" w:themeFillTint="33"/>
            <w:noWrap/>
            <w:vAlign w:val="bottom"/>
          </w:tcPr>
          <w:p w14:paraId="298B3E88" w14:textId="77777777" w:rsidR="00A97030" w:rsidRPr="009B3EB8" w:rsidRDefault="00A97030" w:rsidP="009B3EB8">
            <w:pPr>
              <w:rPr>
                <w:b/>
              </w:rPr>
            </w:pPr>
            <w:r w:rsidRPr="009B3EB8">
              <w:rPr>
                <w:b/>
              </w:rPr>
              <w:t>Test Vectors</w:t>
            </w:r>
          </w:p>
        </w:tc>
      </w:tr>
      <w:tr w:rsidR="00A97030" w:rsidRPr="006369E5" w14:paraId="3F432D1F"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0D1F17F3" w14:textId="77777777" w:rsidR="00A97030" w:rsidRPr="006369E5" w:rsidRDefault="00A97030" w:rsidP="00A97030">
            <w:pPr>
              <w:spacing w:before="0"/>
              <w:jc w:val="left"/>
              <w:rPr>
                <w:spacing w:val="0"/>
                <w:lang w:val="de-DE" w:eastAsia="zh-CN"/>
              </w:rPr>
            </w:pPr>
            <w:r>
              <w:rPr>
                <w:spacing w:val="0"/>
                <w:lang w:val="de-DE" w:eastAsia="zh-CN"/>
              </w:rPr>
              <w:t>AMBA Bus</w:t>
            </w:r>
          </w:p>
        </w:tc>
        <w:tc>
          <w:tcPr>
            <w:tcW w:w="2100" w:type="dxa"/>
            <w:tcBorders>
              <w:top w:val="nil"/>
              <w:left w:val="nil"/>
              <w:bottom w:val="single" w:sz="4" w:space="0" w:color="auto"/>
              <w:right w:val="single" w:sz="4" w:space="0" w:color="auto"/>
            </w:tcBorders>
            <w:shd w:val="clear" w:color="auto" w:fill="FFFF00"/>
            <w:noWrap/>
            <w:vAlign w:val="bottom"/>
          </w:tcPr>
          <w:p w14:paraId="7CE67202"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2FB0A16D" w14:textId="3CA68DA3"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262D9F40" w14:textId="1650E077" w:rsidR="00A97030" w:rsidRPr="006369E5" w:rsidRDefault="00A97030" w:rsidP="00A97030">
            <w:pPr>
              <w:spacing w:before="0"/>
              <w:jc w:val="center"/>
              <w:rPr>
                <w:spacing w:val="0"/>
                <w:lang w:val="de-DE" w:eastAsia="zh-CN"/>
              </w:rPr>
            </w:pPr>
            <w:r w:rsidRPr="006369E5">
              <w:rPr>
                <w:spacing w:val="0"/>
                <w:lang w:val="de-DE" w:eastAsia="zh-CN"/>
              </w:rPr>
              <w:t> </w:t>
            </w:r>
            <w:r w:rsidR="003C16BC">
              <w:rPr>
                <w:spacing w:val="0"/>
                <w:lang w:val="de-DE" w:eastAsia="zh-CN"/>
              </w:rPr>
              <w:t>DEV</w:t>
            </w:r>
          </w:p>
        </w:tc>
      </w:tr>
      <w:tr w:rsidR="00A97030" w:rsidRPr="006369E5" w14:paraId="3A4FC400"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0F26D40F" w14:textId="77777777" w:rsidR="00A97030" w:rsidRPr="006369E5" w:rsidRDefault="00A97030" w:rsidP="00A97030">
            <w:pPr>
              <w:spacing w:before="0"/>
              <w:jc w:val="left"/>
              <w:rPr>
                <w:spacing w:val="0"/>
                <w:lang w:val="de-DE" w:eastAsia="zh-CN"/>
              </w:rPr>
            </w:pPr>
            <w:r w:rsidRPr="006369E5">
              <w:rPr>
                <w:spacing w:val="0"/>
                <w:lang w:val="de-DE" w:eastAsia="zh-CN"/>
              </w:rPr>
              <w:t>AMBA Bus Bridges</w:t>
            </w:r>
          </w:p>
        </w:tc>
        <w:tc>
          <w:tcPr>
            <w:tcW w:w="2100" w:type="dxa"/>
            <w:tcBorders>
              <w:top w:val="nil"/>
              <w:left w:val="nil"/>
              <w:bottom w:val="single" w:sz="4" w:space="0" w:color="auto"/>
              <w:right w:val="single" w:sz="4" w:space="0" w:color="auto"/>
            </w:tcBorders>
            <w:shd w:val="clear" w:color="auto" w:fill="FFFF00"/>
            <w:noWrap/>
            <w:vAlign w:val="bottom"/>
          </w:tcPr>
          <w:p w14:paraId="5FA1F619"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636B1531" w14:textId="4A3E69B5"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1E18D929" w14:textId="21B21616"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3AA627C6"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211F0021" w14:textId="77777777" w:rsidR="00A97030" w:rsidRPr="006369E5" w:rsidRDefault="00A97030" w:rsidP="00A97030">
            <w:pPr>
              <w:spacing w:before="0"/>
              <w:jc w:val="left"/>
              <w:rPr>
                <w:spacing w:val="0"/>
                <w:lang w:val="de-DE" w:eastAsia="zh-CN"/>
              </w:rPr>
            </w:pPr>
            <w:r w:rsidRPr="006369E5">
              <w:rPr>
                <w:spacing w:val="0"/>
                <w:lang w:val="de-DE" w:eastAsia="zh-CN"/>
              </w:rPr>
              <w:t>SparcV8 MMU</w:t>
            </w:r>
          </w:p>
        </w:tc>
        <w:tc>
          <w:tcPr>
            <w:tcW w:w="2100" w:type="dxa"/>
            <w:tcBorders>
              <w:top w:val="nil"/>
              <w:left w:val="nil"/>
              <w:bottom w:val="single" w:sz="4" w:space="0" w:color="auto"/>
              <w:right w:val="single" w:sz="4" w:space="0" w:color="auto"/>
            </w:tcBorders>
            <w:shd w:val="clear" w:color="auto" w:fill="FFFF00"/>
            <w:noWrap/>
            <w:vAlign w:val="bottom"/>
          </w:tcPr>
          <w:p w14:paraId="3D54BA72"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768173B0" w14:textId="0FE1A617"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5F4023B1" w14:textId="72962D69"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4943D690"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1350B50B" w14:textId="77777777" w:rsidR="00A97030" w:rsidRPr="006369E5" w:rsidRDefault="00A97030" w:rsidP="00A97030">
            <w:pPr>
              <w:spacing w:before="0"/>
              <w:jc w:val="left"/>
              <w:rPr>
                <w:spacing w:val="0"/>
                <w:lang w:val="de-DE" w:eastAsia="zh-CN"/>
              </w:rPr>
            </w:pPr>
            <w:r w:rsidRPr="006369E5">
              <w:rPr>
                <w:spacing w:val="0"/>
                <w:lang w:val="de-DE" w:eastAsia="zh-CN"/>
              </w:rPr>
              <w:t>Cache + CCP</w:t>
            </w:r>
          </w:p>
        </w:tc>
        <w:tc>
          <w:tcPr>
            <w:tcW w:w="2100" w:type="dxa"/>
            <w:tcBorders>
              <w:top w:val="nil"/>
              <w:left w:val="nil"/>
              <w:bottom w:val="single" w:sz="4" w:space="0" w:color="auto"/>
              <w:right w:val="single" w:sz="4" w:space="0" w:color="auto"/>
            </w:tcBorders>
            <w:shd w:val="clear" w:color="auto" w:fill="FFFF00"/>
            <w:noWrap/>
            <w:vAlign w:val="bottom"/>
          </w:tcPr>
          <w:p w14:paraId="1A3E1FDF"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5C595C51" w14:textId="33DA5E5D"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6B377301" w14:textId="605A0E80"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0AA123F8"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4A8B2D0D" w14:textId="77777777" w:rsidR="00A97030" w:rsidRPr="006369E5" w:rsidRDefault="00A97030" w:rsidP="00A97030">
            <w:pPr>
              <w:spacing w:before="0"/>
              <w:jc w:val="left"/>
              <w:rPr>
                <w:spacing w:val="0"/>
                <w:lang w:val="de-DE" w:eastAsia="zh-CN"/>
              </w:rPr>
            </w:pPr>
            <w:r w:rsidRPr="006369E5">
              <w:rPr>
                <w:spacing w:val="0"/>
                <w:lang w:val="de-DE" w:eastAsia="zh-CN"/>
              </w:rPr>
              <w:t>IRQMP</w:t>
            </w:r>
          </w:p>
        </w:tc>
        <w:tc>
          <w:tcPr>
            <w:tcW w:w="2100" w:type="dxa"/>
            <w:tcBorders>
              <w:top w:val="nil"/>
              <w:left w:val="nil"/>
              <w:bottom w:val="single" w:sz="4" w:space="0" w:color="auto"/>
              <w:right w:val="single" w:sz="4" w:space="0" w:color="auto"/>
            </w:tcBorders>
            <w:shd w:val="clear" w:color="auto" w:fill="FFFF00"/>
            <w:noWrap/>
            <w:vAlign w:val="bottom"/>
          </w:tcPr>
          <w:p w14:paraId="584C2449"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7C18F92E" w14:textId="3B2ACBB3"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651C52CB" w14:textId="21FF8E88"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1684A16D"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62ED9BFC" w14:textId="77777777" w:rsidR="00A97030" w:rsidRPr="006369E5" w:rsidRDefault="00A97030" w:rsidP="00A97030">
            <w:pPr>
              <w:spacing w:before="0"/>
              <w:jc w:val="left"/>
              <w:rPr>
                <w:spacing w:val="0"/>
                <w:lang w:val="de-DE" w:eastAsia="zh-CN"/>
              </w:rPr>
            </w:pPr>
            <w:r w:rsidRPr="006369E5">
              <w:rPr>
                <w:spacing w:val="0"/>
                <w:lang w:val="de-DE" w:eastAsia="zh-CN"/>
              </w:rPr>
              <w:t>GPTMR</w:t>
            </w:r>
          </w:p>
        </w:tc>
        <w:tc>
          <w:tcPr>
            <w:tcW w:w="2100" w:type="dxa"/>
            <w:tcBorders>
              <w:top w:val="nil"/>
              <w:left w:val="nil"/>
              <w:bottom w:val="single" w:sz="4" w:space="0" w:color="auto"/>
              <w:right w:val="single" w:sz="4" w:space="0" w:color="auto"/>
            </w:tcBorders>
            <w:shd w:val="clear" w:color="auto" w:fill="FFFF00"/>
            <w:noWrap/>
            <w:vAlign w:val="bottom"/>
          </w:tcPr>
          <w:p w14:paraId="508609E8" w14:textId="77777777" w:rsidR="00A97030" w:rsidRPr="003C16BC" w:rsidRDefault="00A97030" w:rsidP="00A97030">
            <w:pPr>
              <w:spacing w:before="0"/>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4136F0AF" w14:textId="45448614"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73BC3686" w14:textId="5B4F398D"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25EE056C" w14:textId="77777777" w:rsidTr="003C16BC">
        <w:trPr>
          <w:trHeight w:val="277"/>
          <w:jc w:val="center"/>
        </w:trPr>
        <w:tc>
          <w:tcPr>
            <w:tcW w:w="3119" w:type="dxa"/>
            <w:tcBorders>
              <w:top w:val="nil"/>
              <w:left w:val="single" w:sz="24" w:space="0" w:color="auto"/>
              <w:bottom w:val="single" w:sz="4" w:space="0" w:color="auto"/>
              <w:right w:val="single" w:sz="8" w:space="0" w:color="auto"/>
            </w:tcBorders>
            <w:noWrap/>
            <w:vAlign w:val="bottom"/>
          </w:tcPr>
          <w:p w14:paraId="7931980E" w14:textId="77777777" w:rsidR="00A97030" w:rsidRPr="006369E5" w:rsidRDefault="00A97030" w:rsidP="00A97030">
            <w:pPr>
              <w:jc w:val="left"/>
              <w:rPr>
                <w:spacing w:val="0"/>
                <w:lang w:val="de-DE" w:eastAsia="zh-CN"/>
              </w:rPr>
            </w:pPr>
            <w:r w:rsidRPr="006369E5">
              <w:rPr>
                <w:spacing w:val="0"/>
                <w:lang w:val="de-DE" w:eastAsia="zh-CN"/>
              </w:rPr>
              <w:t>MCTRL</w:t>
            </w:r>
          </w:p>
        </w:tc>
        <w:tc>
          <w:tcPr>
            <w:tcW w:w="2100" w:type="dxa"/>
            <w:tcBorders>
              <w:top w:val="nil"/>
              <w:left w:val="nil"/>
              <w:bottom w:val="single" w:sz="4" w:space="0" w:color="auto"/>
              <w:right w:val="single" w:sz="4" w:space="0" w:color="auto"/>
            </w:tcBorders>
            <w:shd w:val="clear" w:color="auto" w:fill="FFFF00"/>
            <w:noWrap/>
            <w:vAlign w:val="bottom"/>
          </w:tcPr>
          <w:p w14:paraId="7EA33988" w14:textId="77777777" w:rsidR="00A97030" w:rsidRPr="003C16BC" w:rsidRDefault="00A97030" w:rsidP="00A97030">
            <w:pPr>
              <w:jc w:val="center"/>
              <w:rPr>
                <w:spacing w:val="0"/>
                <w:highlight w:val="yellow"/>
                <w:lang w:val="de-DE" w:eastAsia="zh-CN"/>
              </w:rPr>
            </w:pPr>
            <w:proofErr w:type="spellStart"/>
            <w:r w:rsidRPr="003C16BC">
              <w:rPr>
                <w:spacing w:val="0"/>
                <w:highlight w:val="yellow"/>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56E31EB3" w14:textId="319D7D10" w:rsidR="00A97030" w:rsidRPr="006369E5" w:rsidRDefault="003C16BC" w:rsidP="00A97030">
            <w:pPr>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621DA273" w14:textId="7891A7F2" w:rsidR="00A97030" w:rsidRPr="006369E5" w:rsidRDefault="003C16BC" w:rsidP="00A97030">
            <w:pPr>
              <w:jc w:val="center"/>
              <w:rPr>
                <w:spacing w:val="0"/>
                <w:lang w:val="de-DE" w:eastAsia="zh-CN"/>
              </w:rPr>
            </w:pPr>
            <w:r>
              <w:rPr>
                <w:spacing w:val="0"/>
                <w:lang w:val="de-DE" w:eastAsia="zh-CN"/>
              </w:rPr>
              <w:t>DEV</w:t>
            </w:r>
          </w:p>
        </w:tc>
      </w:tr>
      <w:tr w:rsidR="00A97030" w:rsidRPr="006369E5" w14:paraId="7E3FBFEB"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3752CC70" w14:textId="77777777" w:rsidR="00A97030" w:rsidRPr="006369E5" w:rsidRDefault="00A97030" w:rsidP="00A97030">
            <w:pPr>
              <w:spacing w:before="0"/>
              <w:jc w:val="left"/>
              <w:rPr>
                <w:spacing w:val="0"/>
                <w:lang w:val="de-DE" w:eastAsia="zh-CN"/>
              </w:rPr>
            </w:pPr>
            <w:r w:rsidRPr="006369E5">
              <w:rPr>
                <w:spacing w:val="0"/>
                <w:lang w:val="de-DE" w:eastAsia="zh-CN"/>
              </w:rPr>
              <w:t>Embedded Memory</w:t>
            </w:r>
          </w:p>
        </w:tc>
        <w:tc>
          <w:tcPr>
            <w:tcW w:w="2100" w:type="dxa"/>
            <w:tcBorders>
              <w:top w:val="nil"/>
              <w:left w:val="nil"/>
              <w:bottom w:val="single" w:sz="4" w:space="0" w:color="auto"/>
              <w:right w:val="single" w:sz="4" w:space="0" w:color="auto"/>
            </w:tcBorders>
            <w:noWrap/>
            <w:vAlign w:val="bottom"/>
          </w:tcPr>
          <w:p w14:paraId="7E79B41C" w14:textId="77777777" w:rsidR="00A97030" w:rsidRPr="006369E5" w:rsidRDefault="00A97030" w:rsidP="00A97030">
            <w:pPr>
              <w:spacing w:before="0"/>
              <w:jc w:val="center"/>
              <w:rPr>
                <w:spacing w:val="0"/>
                <w:lang w:val="de-DE" w:eastAsia="zh-CN"/>
              </w:rPr>
            </w:pPr>
            <w:r>
              <w:rPr>
                <w:spacing w:val="0"/>
                <w:lang w:val="de-DE" w:eastAsia="zh-CN"/>
              </w:rPr>
              <w:t>DNA</w:t>
            </w:r>
          </w:p>
        </w:tc>
        <w:tc>
          <w:tcPr>
            <w:tcW w:w="1868" w:type="dxa"/>
            <w:tcBorders>
              <w:top w:val="nil"/>
              <w:left w:val="nil"/>
              <w:bottom w:val="single" w:sz="4" w:space="0" w:color="auto"/>
              <w:right w:val="single" w:sz="4" w:space="0" w:color="auto"/>
            </w:tcBorders>
            <w:shd w:val="clear" w:color="auto" w:fill="00FF00"/>
            <w:noWrap/>
            <w:vAlign w:val="bottom"/>
          </w:tcPr>
          <w:p w14:paraId="1DFF84B2" w14:textId="384AD84D"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nil"/>
              <w:left w:val="nil"/>
              <w:bottom w:val="single" w:sz="4" w:space="0" w:color="auto"/>
              <w:right w:val="single" w:sz="24" w:space="0" w:color="auto"/>
            </w:tcBorders>
            <w:shd w:val="clear" w:color="auto" w:fill="00FF00"/>
            <w:noWrap/>
            <w:vAlign w:val="bottom"/>
          </w:tcPr>
          <w:p w14:paraId="6E925124" w14:textId="0EA1B0AB"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332AF688" w14:textId="77777777" w:rsidTr="003C16BC">
        <w:trPr>
          <w:trHeight w:val="300"/>
          <w:jc w:val="center"/>
        </w:trPr>
        <w:tc>
          <w:tcPr>
            <w:tcW w:w="3119" w:type="dxa"/>
            <w:tcBorders>
              <w:top w:val="nil"/>
              <w:left w:val="single" w:sz="24" w:space="0" w:color="auto"/>
              <w:bottom w:val="single" w:sz="4" w:space="0" w:color="auto"/>
              <w:right w:val="single" w:sz="8" w:space="0" w:color="auto"/>
            </w:tcBorders>
            <w:noWrap/>
            <w:vAlign w:val="bottom"/>
          </w:tcPr>
          <w:p w14:paraId="4A2ED8D2" w14:textId="77777777" w:rsidR="00A97030" w:rsidRPr="006369E5" w:rsidRDefault="00A97030" w:rsidP="00A97030">
            <w:pPr>
              <w:spacing w:before="0"/>
              <w:jc w:val="left"/>
              <w:rPr>
                <w:spacing w:val="0"/>
                <w:lang w:val="de-DE" w:eastAsia="zh-CN"/>
              </w:rPr>
            </w:pPr>
            <w:proofErr w:type="spellStart"/>
            <w:r w:rsidRPr="006369E5">
              <w:rPr>
                <w:spacing w:val="0"/>
                <w:lang w:val="de-DE" w:eastAsia="zh-CN"/>
              </w:rPr>
              <w:t>SpaceWire</w:t>
            </w:r>
            <w:proofErr w:type="spellEnd"/>
          </w:p>
        </w:tc>
        <w:tc>
          <w:tcPr>
            <w:tcW w:w="2100" w:type="dxa"/>
            <w:tcBorders>
              <w:top w:val="nil"/>
              <w:left w:val="nil"/>
              <w:bottom w:val="single" w:sz="4" w:space="0" w:color="auto"/>
              <w:right w:val="single" w:sz="4" w:space="0" w:color="auto"/>
            </w:tcBorders>
            <w:shd w:val="clear" w:color="auto" w:fill="FFFF00"/>
            <w:noWrap/>
            <w:vAlign w:val="bottom"/>
          </w:tcPr>
          <w:p w14:paraId="0240C1BD" w14:textId="77777777" w:rsidR="00A97030" w:rsidRPr="006369E5" w:rsidRDefault="00A97030" w:rsidP="00A97030">
            <w:pPr>
              <w:spacing w:before="0"/>
              <w:jc w:val="center"/>
              <w:rPr>
                <w:spacing w:val="0"/>
                <w:lang w:val="de-DE" w:eastAsia="zh-CN"/>
              </w:rPr>
            </w:pPr>
            <w:proofErr w:type="spellStart"/>
            <w:r w:rsidRPr="006369E5">
              <w:rPr>
                <w:spacing w:val="0"/>
                <w:lang w:val="de-DE" w:eastAsia="zh-CN"/>
              </w:rPr>
              <w:t>Available</w:t>
            </w:r>
            <w:proofErr w:type="spellEnd"/>
          </w:p>
        </w:tc>
        <w:tc>
          <w:tcPr>
            <w:tcW w:w="1868" w:type="dxa"/>
            <w:tcBorders>
              <w:top w:val="nil"/>
              <w:left w:val="nil"/>
              <w:bottom w:val="single" w:sz="4" w:space="0" w:color="auto"/>
              <w:right w:val="single" w:sz="4" w:space="0" w:color="auto"/>
            </w:tcBorders>
            <w:shd w:val="clear" w:color="auto" w:fill="00FF00"/>
            <w:noWrap/>
            <w:vAlign w:val="bottom"/>
          </w:tcPr>
          <w:p w14:paraId="09553426" w14:textId="20378C9F" w:rsidR="00A97030" w:rsidRPr="006369E5" w:rsidRDefault="003C16BC" w:rsidP="00A97030">
            <w:pPr>
              <w:spacing w:before="0"/>
              <w:jc w:val="center"/>
              <w:rPr>
                <w:spacing w:val="0"/>
                <w:lang w:val="de-DE" w:eastAsia="zh-CN"/>
              </w:rPr>
            </w:pPr>
            <w:r>
              <w:rPr>
                <w:spacing w:val="0"/>
                <w:lang w:val="de-DE" w:eastAsia="zh-CN"/>
              </w:rPr>
              <w:t>NI</w:t>
            </w:r>
          </w:p>
        </w:tc>
        <w:tc>
          <w:tcPr>
            <w:tcW w:w="1493" w:type="dxa"/>
            <w:tcBorders>
              <w:top w:val="nil"/>
              <w:left w:val="nil"/>
              <w:bottom w:val="single" w:sz="4" w:space="0" w:color="auto"/>
              <w:right w:val="single" w:sz="24" w:space="0" w:color="auto"/>
            </w:tcBorders>
            <w:shd w:val="clear" w:color="auto" w:fill="00FF00"/>
            <w:noWrap/>
            <w:vAlign w:val="bottom"/>
          </w:tcPr>
          <w:p w14:paraId="24BE4A09" w14:textId="277774A6" w:rsidR="00A97030" w:rsidRPr="006369E5" w:rsidRDefault="003C16BC" w:rsidP="00A97030">
            <w:pPr>
              <w:spacing w:before="0"/>
              <w:jc w:val="center"/>
              <w:rPr>
                <w:spacing w:val="0"/>
                <w:lang w:val="de-DE" w:eastAsia="zh-CN"/>
              </w:rPr>
            </w:pPr>
            <w:r>
              <w:rPr>
                <w:spacing w:val="0"/>
                <w:lang w:val="de-DE" w:eastAsia="zh-CN"/>
              </w:rPr>
              <w:t>DEV</w:t>
            </w:r>
          </w:p>
        </w:tc>
      </w:tr>
      <w:tr w:rsidR="00A97030" w:rsidRPr="006369E5" w14:paraId="29953098" w14:textId="77777777" w:rsidTr="003C16BC">
        <w:trPr>
          <w:trHeight w:val="255"/>
          <w:jc w:val="center"/>
        </w:trPr>
        <w:tc>
          <w:tcPr>
            <w:tcW w:w="3119" w:type="dxa"/>
            <w:tcBorders>
              <w:top w:val="nil"/>
              <w:left w:val="single" w:sz="24" w:space="0" w:color="auto"/>
              <w:bottom w:val="single" w:sz="4" w:space="0" w:color="auto"/>
              <w:right w:val="single" w:sz="8" w:space="0" w:color="auto"/>
            </w:tcBorders>
            <w:noWrap/>
            <w:vAlign w:val="bottom"/>
          </w:tcPr>
          <w:p w14:paraId="12407DA3" w14:textId="77777777" w:rsidR="00A97030" w:rsidRPr="006369E5" w:rsidRDefault="00A97030" w:rsidP="00A97030">
            <w:pPr>
              <w:spacing w:before="0"/>
              <w:jc w:val="left"/>
              <w:rPr>
                <w:spacing w:val="0"/>
                <w:lang w:val="de-DE" w:eastAsia="zh-CN"/>
              </w:rPr>
            </w:pPr>
            <w:proofErr w:type="spellStart"/>
            <w:r w:rsidRPr="006369E5">
              <w:rPr>
                <w:spacing w:val="0"/>
                <w:lang w:val="de-DE" w:eastAsia="zh-CN"/>
              </w:rPr>
              <w:t>SocWire</w:t>
            </w:r>
            <w:proofErr w:type="spellEnd"/>
          </w:p>
        </w:tc>
        <w:tc>
          <w:tcPr>
            <w:tcW w:w="2100" w:type="dxa"/>
            <w:tcBorders>
              <w:top w:val="nil"/>
              <w:left w:val="nil"/>
              <w:bottom w:val="single" w:sz="4" w:space="0" w:color="auto"/>
              <w:right w:val="single" w:sz="4" w:space="0" w:color="auto"/>
            </w:tcBorders>
            <w:shd w:val="clear" w:color="auto" w:fill="FFFF00"/>
            <w:noWrap/>
            <w:vAlign w:val="bottom"/>
          </w:tcPr>
          <w:p w14:paraId="4F209737" w14:textId="77777777" w:rsidR="00A97030" w:rsidRPr="00531948" w:rsidRDefault="00A97030" w:rsidP="00A97030">
            <w:pPr>
              <w:spacing w:before="0"/>
              <w:jc w:val="center"/>
              <w:rPr>
                <w:spacing w:val="0"/>
                <w:lang w:val="de-DE" w:eastAsia="zh-CN"/>
              </w:rPr>
            </w:pPr>
            <w:proofErr w:type="spellStart"/>
            <w:r w:rsidRPr="00531948">
              <w:rPr>
                <w:spacing w:val="0"/>
                <w:lang w:val="de-DE" w:eastAsia="zh-CN"/>
              </w:rPr>
              <w:t>Available</w:t>
            </w:r>
            <w:proofErr w:type="spellEnd"/>
          </w:p>
        </w:tc>
        <w:tc>
          <w:tcPr>
            <w:tcW w:w="1868" w:type="dxa"/>
            <w:tcBorders>
              <w:top w:val="single" w:sz="4" w:space="0" w:color="auto"/>
              <w:left w:val="nil"/>
              <w:bottom w:val="single" w:sz="4" w:space="0" w:color="auto"/>
              <w:right w:val="single" w:sz="4" w:space="0" w:color="auto"/>
            </w:tcBorders>
            <w:shd w:val="clear" w:color="auto" w:fill="00FF00"/>
            <w:noWrap/>
            <w:vAlign w:val="bottom"/>
          </w:tcPr>
          <w:p w14:paraId="3055F5A1" w14:textId="417E1E44" w:rsidR="00A97030" w:rsidRPr="006369E5" w:rsidRDefault="003C16BC" w:rsidP="00A97030">
            <w:pPr>
              <w:spacing w:before="0"/>
              <w:jc w:val="center"/>
              <w:rPr>
                <w:spacing w:val="0"/>
                <w:lang w:val="de-DE" w:eastAsia="zh-CN"/>
              </w:rPr>
            </w:pPr>
            <w:r>
              <w:rPr>
                <w:spacing w:val="0"/>
                <w:lang w:val="de-DE" w:eastAsia="zh-CN"/>
              </w:rPr>
              <w:t>DEV</w:t>
            </w:r>
          </w:p>
        </w:tc>
        <w:tc>
          <w:tcPr>
            <w:tcW w:w="1493" w:type="dxa"/>
            <w:tcBorders>
              <w:top w:val="single" w:sz="4" w:space="0" w:color="auto"/>
              <w:left w:val="nil"/>
              <w:bottom w:val="single" w:sz="4" w:space="0" w:color="auto"/>
              <w:right w:val="single" w:sz="24" w:space="0" w:color="auto"/>
            </w:tcBorders>
            <w:shd w:val="clear" w:color="auto" w:fill="00FF00"/>
            <w:noWrap/>
            <w:vAlign w:val="bottom"/>
          </w:tcPr>
          <w:p w14:paraId="6CBCFF25" w14:textId="6EC5FC90" w:rsidR="00A97030" w:rsidRPr="006369E5" w:rsidRDefault="00A97030" w:rsidP="00A97030">
            <w:pPr>
              <w:spacing w:before="0"/>
              <w:jc w:val="center"/>
              <w:rPr>
                <w:spacing w:val="0"/>
                <w:lang w:val="de-DE" w:eastAsia="zh-CN"/>
              </w:rPr>
            </w:pPr>
            <w:r w:rsidRPr="006369E5">
              <w:rPr>
                <w:spacing w:val="0"/>
                <w:lang w:val="de-DE" w:eastAsia="zh-CN"/>
              </w:rPr>
              <w:t> </w:t>
            </w:r>
            <w:r w:rsidR="003C16BC">
              <w:rPr>
                <w:spacing w:val="0"/>
                <w:lang w:val="de-DE" w:eastAsia="zh-CN"/>
              </w:rPr>
              <w:t>DEV</w:t>
            </w:r>
          </w:p>
        </w:tc>
      </w:tr>
      <w:tr w:rsidR="00A97030" w:rsidRPr="006369E5" w14:paraId="64E2F2B1" w14:textId="77777777" w:rsidTr="003C16BC">
        <w:trPr>
          <w:trHeight w:val="315"/>
          <w:jc w:val="center"/>
        </w:trPr>
        <w:tc>
          <w:tcPr>
            <w:tcW w:w="3119" w:type="dxa"/>
            <w:tcBorders>
              <w:top w:val="nil"/>
              <w:left w:val="single" w:sz="24" w:space="0" w:color="auto"/>
              <w:bottom w:val="single" w:sz="24" w:space="0" w:color="auto"/>
              <w:right w:val="single" w:sz="8" w:space="0" w:color="auto"/>
            </w:tcBorders>
            <w:noWrap/>
            <w:vAlign w:val="bottom"/>
          </w:tcPr>
          <w:p w14:paraId="5B75FE53" w14:textId="77777777" w:rsidR="00A97030" w:rsidRPr="006369E5" w:rsidRDefault="00A97030" w:rsidP="00A97030">
            <w:pPr>
              <w:spacing w:before="0"/>
              <w:jc w:val="left"/>
              <w:rPr>
                <w:spacing w:val="0"/>
                <w:lang w:val="de-DE" w:eastAsia="zh-CN"/>
              </w:rPr>
            </w:pPr>
            <w:r w:rsidRPr="006369E5">
              <w:rPr>
                <w:spacing w:val="0"/>
                <w:lang w:val="de-DE" w:eastAsia="zh-CN"/>
              </w:rPr>
              <w:t>CAN Bus Interface</w:t>
            </w:r>
          </w:p>
        </w:tc>
        <w:tc>
          <w:tcPr>
            <w:tcW w:w="2100" w:type="dxa"/>
            <w:tcBorders>
              <w:top w:val="nil"/>
              <w:left w:val="nil"/>
              <w:bottom w:val="single" w:sz="24" w:space="0" w:color="auto"/>
              <w:right w:val="single" w:sz="4" w:space="0" w:color="auto"/>
            </w:tcBorders>
            <w:noWrap/>
            <w:vAlign w:val="bottom"/>
          </w:tcPr>
          <w:p w14:paraId="58AA9E74" w14:textId="77777777" w:rsidR="00A97030" w:rsidRPr="006369E5" w:rsidRDefault="00A97030" w:rsidP="00A97030">
            <w:pPr>
              <w:spacing w:before="0"/>
              <w:jc w:val="center"/>
              <w:rPr>
                <w:spacing w:val="0"/>
                <w:lang w:val="de-DE" w:eastAsia="zh-CN"/>
              </w:rPr>
            </w:pPr>
            <w:r>
              <w:rPr>
                <w:spacing w:val="0"/>
                <w:lang w:val="de-DE" w:eastAsia="zh-CN"/>
              </w:rPr>
              <w:t>DNA</w:t>
            </w:r>
          </w:p>
        </w:tc>
        <w:tc>
          <w:tcPr>
            <w:tcW w:w="1868" w:type="dxa"/>
            <w:tcBorders>
              <w:top w:val="nil"/>
              <w:left w:val="nil"/>
              <w:bottom w:val="single" w:sz="24" w:space="0" w:color="auto"/>
              <w:right w:val="single" w:sz="4" w:space="0" w:color="auto"/>
            </w:tcBorders>
            <w:shd w:val="clear" w:color="auto" w:fill="auto"/>
            <w:noWrap/>
            <w:vAlign w:val="bottom"/>
          </w:tcPr>
          <w:p w14:paraId="248D9BFD" w14:textId="3A1B3728" w:rsidR="00A97030" w:rsidRPr="006369E5" w:rsidRDefault="003C16BC" w:rsidP="00A97030">
            <w:pPr>
              <w:spacing w:before="0"/>
              <w:jc w:val="center"/>
              <w:rPr>
                <w:spacing w:val="0"/>
                <w:lang w:val="de-DE" w:eastAsia="zh-CN"/>
              </w:rPr>
            </w:pPr>
            <w:r>
              <w:rPr>
                <w:spacing w:val="0"/>
                <w:lang w:val="de-DE" w:eastAsia="zh-CN"/>
              </w:rPr>
              <w:t>DNA</w:t>
            </w:r>
          </w:p>
        </w:tc>
        <w:tc>
          <w:tcPr>
            <w:tcW w:w="1493" w:type="dxa"/>
            <w:tcBorders>
              <w:top w:val="nil"/>
              <w:left w:val="nil"/>
              <w:bottom w:val="single" w:sz="24" w:space="0" w:color="auto"/>
              <w:right w:val="single" w:sz="24" w:space="0" w:color="auto"/>
            </w:tcBorders>
            <w:shd w:val="clear" w:color="auto" w:fill="auto"/>
            <w:noWrap/>
            <w:vAlign w:val="bottom"/>
          </w:tcPr>
          <w:p w14:paraId="67A5F633" w14:textId="13E93C42" w:rsidR="00A97030" w:rsidRPr="006369E5" w:rsidRDefault="00A97030" w:rsidP="00A97030">
            <w:pPr>
              <w:spacing w:before="0"/>
              <w:jc w:val="center"/>
              <w:rPr>
                <w:spacing w:val="0"/>
                <w:lang w:val="de-DE" w:eastAsia="zh-CN"/>
              </w:rPr>
            </w:pPr>
            <w:r w:rsidRPr="006369E5">
              <w:rPr>
                <w:spacing w:val="0"/>
                <w:lang w:val="de-DE" w:eastAsia="zh-CN"/>
              </w:rPr>
              <w:t> </w:t>
            </w:r>
            <w:r w:rsidR="003C16BC">
              <w:rPr>
                <w:spacing w:val="0"/>
                <w:lang w:val="de-DE" w:eastAsia="zh-CN"/>
              </w:rPr>
              <w:t>DNA</w:t>
            </w:r>
          </w:p>
        </w:tc>
      </w:tr>
    </w:tbl>
    <w:p w14:paraId="71856D47" w14:textId="77777777" w:rsidR="00A97030" w:rsidRPr="006369E5" w:rsidRDefault="00A97030" w:rsidP="00A97030">
      <w:pPr>
        <w:pStyle w:val="Beschriftung"/>
        <w:jc w:val="center"/>
        <w:rPr>
          <w:bCs w:val="0"/>
        </w:rPr>
      </w:pPr>
      <w:bookmarkStart w:id="60" w:name="_Ref254274705"/>
      <w:bookmarkStart w:id="61" w:name="_Toc130549805"/>
      <w:bookmarkStart w:id="62" w:name="_Toc214958421"/>
      <w:r>
        <w:t xml:space="preserve">Table </w:t>
      </w:r>
      <w:r>
        <w:fldChar w:fldCharType="begin"/>
      </w:r>
      <w:r>
        <w:instrText xml:space="preserve"> SEQ Table \* ARABIC </w:instrText>
      </w:r>
      <w:r>
        <w:fldChar w:fldCharType="separate"/>
      </w:r>
      <w:r w:rsidR="008E364D">
        <w:rPr>
          <w:noProof/>
        </w:rPr>
        <w:t>8</w:t>
      </w:r>
      <w:r>
        <w:fldChar w:fldCharType="end"/>
      </w:r>
      <w:bookmarkEnd w:id="60"/>
      <w:r>
        <w:t xml:space="preserve"> – Availability of IP Modules including Options</w:t>
      </w:r>
      <w:bookmarkEnd w:id="61"/>
      <w:bookmarkEnd w:id="62"/>
    </w:p>
    <w:p w14:paraId="26BE3C19" w14:textId="77777777" w:rsidR="00A97030" w:rsidRDefault="00A97030" w:rsidP="009B3EB8">
      <w:pPr>
        <w:ind w:left="567" w:hanging="567"/>
      </w:pPr>
      <w:r>
        <w:tab/>
        <w:t>DNA: "does not apply"</w:t>
      </w:r>
    </w:p>
    <w:p w14:paraId="6B1455EF" w14:textId="433BB3D2" w:rsidR="00A97030" w:rsidRDefault="003C16BC" w:rsidP="009B3EB8">
      <w:pPr>
        <w:ind w:left="567" w:hanging="567"/>
      </w:pPr>
      <w:r>
        <w:tab/>
        <w:t xml:space="preserve">DEV: "developed in the </w:t>
      </w:r>
      <w:proofErr w:type="spellStart"/>
      <w:r>
        <w:t>SoCRocket</w:t>
      </w:r>
      <w:proofErr w:type="spellEnd"/>
      <w:r>
        <w:t xml:space="preserve"> project</w:t>
      </w:r>
      <w:r w:rsidR="00A97030">
        <w:t>"</w:t>
      </w:r>
    </w:p>
    <w:p w14:paraId="646E468B" w14:textId="50BC4EC1" w:rsidR="003C16BC" w:rsidRDefault="003C16BC" w:rsidP="009B3EB8">
      <w:pPr>
        <w:ind w:left="567" w:hanging="567"/>
      </w:pPr>
      <w:r>
        <w:tab/>
        <w:t xml:space="preserve">NI: “Needs integration into </w:t>
      </w:r>
      <w:proofErr w:type="spellStart"/>
      <w:r>
        <w:t>SoCRocket</w:t>
      </w:r>
      <w:proofErr w:type="spellEnd"/>
      <w:r>
        <w:t xml:space="preserve"> project”</w:t>
      </w:r>
      <w:bookmarkStart w:id="63" w:name="_GoBack"/>
      <w:bookmarkEnd w:id="63"/>
    </w:p>
    <w:p w14:paraId="06319D46" w14:textId="27318B26" w:rsidR="00A97030" w:rsidRDefault="00A97030" w:rsidP="00A97030">
      <w:pPr>
        <w:jc w:val="left"/>
      </w:pPr>
      <w:r>
        <w:t xml:space="preserve">The </w:t>
      </w:r>
      <w:r w:rsidRPr="007A64DA">
        <w:rPr>
          <w:i/>
        </w:rPr>
        <w:t>official</w:t>
      </w:r>
      <w:r>
        <w:rPr>
          <w:i/>
        </w:rPr>
        <w:t xml:space="preserve"> </w:t>
      </w:r>
      <w:r>
        <w:t xml:space="preserve">test vectors of the GRLIB are only contained in the commercial version of the library, which is not available to us. In the context of setting up the tests, it </w:t>
      </w:r>
      <w:r w:rsidR="009B3EB8">
        <w:t>was</w:t>
      </w:r>
      <w:r>
        <w:t xml:space="preserve"> tried to extract as many test vectors from the platform test</w:t>
      </w:r>
      <w:r w:rsidR="008328D5">
        <w:t xml:space="preserve"> </w:t>
      </w:r>
      <w:r>
        <w:t>benches of the open source GRLIB as possible. Additionally, sets of new test</w:t>
      </w:r>
      <w:r w:rsidR="008328D5">
        <w:t xml:space="preserve"> </w:t>
      </w:r>
      <w:r>
        <w:t>vectors ha</w:t>
      </w:r>
      <w:r w:rsidR="009B3EB8">
        <w:t>d</w:t>
      </w:r>
      <w:r>
        <w:t xml:space="preserve"> to be defined.</w:t>
      </w:r>
    </w:p>
    <w:p w14:paraId="386B4C30" w14:textId="77777777" w:rsidR="00A97030" w:rsidRDefault="00A97030" w:rsidP="00A97030">
      <w:r>
        <w:t xml:space="preserve">In addition to the IP models listed above, a LEON3 ISS generation tool has been provided by ESA. Generation of and trials on a LEON3 ISS have already led to a successful simulation of a subset of </w:t>
      </w:r>
      <w:proofErr w:type="spellStart"/>
      <w:r>
        <w:t>MiBench</w:t>
      </w:r>
      <w:proofErr w:type="spellEnd"/>
      <w:r>
        <w:t xml:space="preserve"> applications (</w:t>
      </w:r>
      <w:r>
        <w:fldChar w:fldCharType="begin"/>
      </w:r>
      <w:r>
        <w:instrText xml:space="preserve"> REF _Ref127442329 \h </w:instrText>
      </w:r>
      <w:r>
        <w:fldChar w:fldCharType="separate"/>
      </w:r>
      <w:r w:rsidR="008E364D">
        <w:t xml:space="preserve">Table </w:t>
      </w:r>
      <w:r w:rsidR="008E364D">
        <w:rPr>
          <w:noProof/>
        </w:rPr>
        <w:t>4</w:t>
      </w:r>
      <w:r>
        <w:fldChar w:fldCharType="end"/>
      </w:r>
      <w:r>
        <w:t>).</w:t>
      </w:r>
    </w:p>
    <w:p w14:paraId="0756AB67" w14:textId="17363ED5" w:rsidR="00A97030" w:rsidRDefault="00A97030" w:rsidP="00A97030">
      <w:r>
        <w:t xml:space="preserve">Mentor </w:t>
      </w:r>
      <w:proofErr w:type="spellStart"/>
      <w:r>
        <w:t>Modelsim</w:t>
      </w:r>
      <w:proofErr w:type="spellEnd"/>
      <w:r>
        <w:t xml:space="preserve"> will be used as the main tool for verification. It provides capabilities for RTL / </w:t>
      </w:r>
      <w:proofErr w:type="spellStart"/>
      <w:r>
        <w:t>SystemC</w:t>
      </w:r>
      <w:proofErr w:type="spellEnd"/>
      <w:r>
        <w:t xml:space="preserve"> co-simulation and automatic test coverage calculation. </w:t>
      </w:r>
      <w:r>
        <w:fldChar w:fldCharType="begin"/>
      </w:r>
      <w:r>
        <w:instrText xml:space="preserve"> REF _Ref127525463 \h </w:instrText>
      </w:r>
      <w:r>
        <w:fldChar w:fldCharType="separate"/>
      </w:r>
      <w:r w:rsidR="008E364D">
        <w:t xml:space="preserve">Figure </w:t>
      </w:r>
      <w:r w:rsidR="008E364D">
        <w:rPr>
          <w:noProof/>
        </w:rPr>
        <w:t>7</w:t>
      </w:r>
      <w:r>
        <w:fldChar w:fldCharType="end"/>
      </w:r>
      <w:r>
        <w:t xml:space="preserve"> illustrates the intended test</w:t>
      </w:r>
      <w:r w:rsidR="00B375AC">
        <w:t xml:space="preserve"> </w:t>
      </w:r>
      <w:r>
        <w:t>bench setup.</w:t>
      </w:r>
    </w:p>
    <w:p w14:paraId="22FA395B" w14:textId="77777777" w:rsidR="00A97030" w:rsidRDefault="00A97030" w:rsidP="00A97030">
      <w:pPr>
        <w:rPr>
          <w:b/>
        </w:rPr>
      </w:pPr>
    </w:p>
    <w:p w14:paraId="74770E9B" w14:textId="42370778" w:rsidR="00A97030" w:rsidRDefault="00A97030" w:rsidP="00A97030">
      <w:pPr>
        <w:keepNext/>
        <w:jc w:val="center"/>
      </w:pPr>
      <w:r>
        <w:rPr>
          <w:noProof/>
          <w:lang w:val="de-DE"/>
        </w:rPr>
        <w:lastRenderedPageBreak/>
        <mc:AlternateContent>
          <mc:Choice Requires="wpg">
            <w:drawing>
              <wp:inline distT="0" distB="0" distL="0" distR="0" wp14:anchorId="059093A3" wp14:editId="75B1D4A0">
                <wp:extent cx="6090636" cy="3138993"/>
                <wp:effectExtent l="50800" t="25400" r="81915" b="112395"/>
                <wp:docPr id="61" name="Gruppierung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0636" cy="3138993"/>
                          <a:chOff x="646739" y="1799012"/>
                          <a:chExt cx="6090636" cy="3138993"/>
                        </a:xfrm>
                      </wpg:grpSpPr>
                      <wps:wsp>
                        <wps:cNvPr id="18" name="Rechteck 18"/>
                        <wps:cNvSpPr/>
                        <wps:spPr>
                          <a:xfrm>
                            <a:off x="1164129" y="1799012"/>
                            <a:ext cx="1693279" cy="96417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5F544D" w14:textId="77777777" w:rsidR="00D350AE" w:rsidRDefault="00D350AE" w:rsidP="00B551FF">
                              <w:pPr>
                                <w:rPr>
                                  <w:rFonts w:cs="Times New Roman"/>
                                </w:rPr>
                              </w:pPr>
                            </w:p>
                          </w:txbxContent>
                        </wps:txbx>
                        <wps:bodyPr rtlCol="0" anchor="ctr"/>
                      </wps:wsp>
                      <wps:wsp>
                        <wps:cNvPr id="19" name="Rechteck 19"/>
                        <wps:cNvSpPr/>
                        <wps:spPr>
                          <a:xfrm>
                            <a:off x="4572000" y="1799012"/>
                            <a:ext cx="1693279" cy="96417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89BDCC" w14:textId="77777777" w:rsidR="00D350AE" w:rsidRDefault="00D350AE" w:rsidP="00B551FF">
                              <w:pPr>
                                <w:rPr>
                                  <w:rFonts w:cs="Times New Roman"/>
                                </w:rPr>
                              </w:pPr>
                            </w:p>
                          </w:txbxContent>
                        </wps:txbx>
                        <wps:bodyPr rtlCol="0" anchor="ctr"/>
                      </wps:wsp>
                      <wps:wsp>
                        <wps:cNvPr id="21" name="Rechteck 21"/>
                        <wps:cNvSpPr/>
                        <wps:spPr>
                          <a:xfrm>
                            <a:off x="1328289" y="1951870"/>
                            <a:ext cx="1364496" cy="446814"/>
                          </a:xfrm>
                          <a:prstGeom prst="rect">
                            <a:avLst/>
                          </a:prstGeom>
                          <a:solidFill>
                            <a:schemeClr val="bg1">
                              <a:lumMod val="95000"/>
                            </a:schemeClr>
                          </a:solidFill>
                          <a:ln>
                            <a:solidFill>
                              <a:schemeClr val="accent2"/>
                            </a:solidFill>
                          </a:ln>
                        </wps:spPr>
                        <wps:style>
                          <a:lnRef idx="1">
                            <a:schemeClr val="accent1"/>
                          </a:lnRef>
                          <a:fillRef idx="3">
                            <a:schemeClr val="accent1"/>
                          </a:fillRef>
                          <a:effectRef idx="2">
                            <a:schemeClr val="accent1"/>
                          </a:effectRef>
                          <a:fontRef idx="minor">
                            <a:schemeClr val="lt1"/>
                          </a:fontRef>
                        </wps:style>
                        <wps:txbx>
                          <w:txbxContent>
                            <w:p w14:paraId="78192B50" w14:textId="77777777" w:rsidR="00D350AE" w:rsidRDefault="00D350AE" w:rsidP="00B551FF">
                              <w:pPr>
                                <w:pStyle w:val="StandardWeb"/>
                                <w:spacing w:before="0" w:beforeAutospacing="0" w:after="0" w:afterAutospacing="0"/>
                                <w:jc w:val="center"/>
                              </w:pPr>
                              <w:proofErr w:type="spellStart"/>
                              <w:r>
                                <w:rPr>
                                  <w:rFonts w:asciiTheme="minorHAnsi" w:hAnsi="Cambria" w:cstheme="minorBidi"/>
                                  <w:color w:val="000000" w:themeColor="text1"/>
                                  <w:kern w:val="24"/>
                                  <w:sz w:val="36"/>
                                  <w:szCs w:val="36"/>
                                </w:rPr>
                                <w:t>test</w:t>
                              </w:r>
                              <w:proofErr w:type="spellEnd"/>
                              <w:r>
                                <w:rPr>
                                  <w:rFonts w:asciiTheme="minorHAnsi" w:hAnsi="Cambria" w:cstheme="minorBidi"/>
                                  <w:color w:val="000000" w:themeColor="text1"/>
                                  <w:kern w:val="24"/>
                                  <w:sz w:val="36"/>
                                  <w:szCs w:val="36"/>
                                </w:rPr>
                                <w:t xml:space="preserve"> </w:t>
                              </w:r>
                              <w:proofErr w:type="spellStart"/>
                              <w:r>
                                <w:rPr>
                                  <w:rFonts w:asciiTheme="minorHAnsi" w:hAnsi="Cambria" w:cstheme="minorBidi"/>
                                  <w:color w:val="000000" w:themeColor="text1"/>
                                  <w:kern w:val="24"/>
                                  <w:sz w:val="36"/>
                                  <w:szCs w:val="36"/>
                                </w:rPr>
                                <w:t>vectors</w:t>
                              </w:r>
                              <w:proofErr w:type="spellEnd"/>
                            </w:p>
                          </w:txbxContent>
                        </wps:txbx>
                        <wps:bodyPr rtlCol="0" anchor="ctr"/>
                      </wps:wsp>
                      <wps:wsp>
                        <wps:cNvPr id="22" name="Rechteck 22"/>
                        <wps:cNvSpPr/>
                        <wps:spPr>
                          <a:xfrm>
                            <a:off x="4737898" y="1951870"/>
                            <a:ext cx="1364496" cy="446814"/>
                          </a:xfrm>
                          <a:prstGeom prst="rect">
                            <a:avLst/>
                          </a:prstGeom>
                          <a:solidFill>
                            <a:schemeClr val="bg1">
                              <a:lumMod val="95000"/>
                            </a:schemeClr>
                          </a:solidFill>
                          <a:ln>
                            <a:solidFill>
                              <a:schemeClr val="accent2"/>
                            </a:solidFill>
                          </a:ln>
                        </wps:spPr>
                        <wps:style>
                          <a:lnRef idx="1">
                            <a:schemeClr val="accent1"/>
                          </a:lnRef>
                          <a:fillRef idx="3">
                            <a:schemeClr val="accent1"/>
                          </a:fillRef>
                          <a:effectRef idx="2">
                            <a:schemeClr val="accent1"/>
                          </a:effectRef>
                          <a:fontRef idx="minor">
                            <a:schemeClr val="lt1"/>
                          </a:fontRef>
                        </wps:style>
                        <wps:txbx>
                          <w:txbxContent>
                            <w:p w14:paraId="798C6E8F" w14:textId="77777777" w:rsidR="00D350AE" w:rsidRDefault="00D350AE" w:rsidP="00B551FF">
                              <w:pPr>
                                <w:pStyle w:val="StandardWeb"/>
                                <w:spacing w:before="0" w:beforeAutospacing="0" w:after="0" w:afterAutospacing="0"/>
                                <w:jc w:val="center"/>
                              </w:pPr>
                              <w:proofErr w:type="spellStart"/>
                              <w:r>
                                <w:rPr>
                                  <w:rFonts w:asciiTheme="minorHAnsi" w:hAnsi="Cambria" w:cstheme="minorBidi"/>
                                  <w:color w:val="000000" w:themeColor="text1"/>
                                  <w:kern w:val="24"/>
                                  <w:sz w:val="36"/>
                                  <w:szCs w:val="36"/>
                                </w:rPr>
                                <w:t>test</w:t>
                              </w:r>
                              <w:proofErr w:type="spellEnd"/>
                              <w:r>
                                <w:rPr>
                                  <w:rFonts w:asciiTheme="minorHAnsi" w:hAnsi="Cambria" w:cstheme="minorBidi"/>
                                  <w:color w:val="000000" w:themeColor="text1"/>
                                  <w:kern w:val="24"/>
                                  <w:sz w:val="36"/>
                                  <w:szCs w:val="36"/>
                                </w:rPr>
                                <w:t xml:space="preserve"> </w:t>
                              </w:r>
                              <w:proofErr w:type="spellStart"/>
                              <w:r>
                                <w:rPr>
                                  <w:rFonts w:asciiTheme="minorHAnsi" w:hAnsi="Cambria" w:cstheme="minorBidi"/>
                                  <w:color w:val="000000" w:themeColor="text1"/>
                                  <w:kern w:val="24"/>
                                  <w:sz w:val="36"/>
                                  <w:szCs w:val="36"/>
                                </w:rPr>
                                <w:t>vectors</w:t>
                              </w:r>
                              <w:proofErr w:type="spellEnd"/>
                            </w:p>
                          </w:txbxContent>
                        </wps:txbx>
                        <wps:bodyPr rtlCol="0" anchor="ctr"/>
                      </wps:wsp>
                      <wps:wsp>
                        <wps:cNvPr id="23" name="Textfeld 23"/>
                        <wps:cNvSpPr txBox="1"/>
                        <wps:spPr>
                          <a:xfrm>
                            <a:off x="1269494" y="2474432"/>
                            <a:ext cx="1578610" cy="269875"/>
                          </a:xfrm>
                          <a:prstGeom prst="rect">
                            <a:avLst/>
                          </a:prstGeom>
                          <a:noFill/>
                        </wps:spPr>
                        <wps:txbx>
                          <w:txbxContent>
                            <w:p w14:paraId="336F71C6" w14:textId="77777777" w:rsidR="00D350AE" w:rsidRDefault="00D350AE" w:rsidP="00B551FF">
                              <w:pPr>
                                <w:pStyle w:val="StandardWeb"/>
                                <w:spacing w:before="0" w:beforeAutospacing="0" w:after="0" w:afterAutospacing="0"/>
                              </w:pPr>
                              <w:r>
                                <w:rPr>
                                  <w:rFonts w:asciiTheme="minorHAnsi" w:hAnsi="Cambria" w:cstheme="minorBidi"/>
                                  <w:color w:val="000000" w:themeColor="text1"/>
                                  <w:kern w:val="24"/>
                                </w:rPr>
                                <w:t>TLM Stimuli/Monitor</w:t>
                              </w:r>
                            </w:p>
                          </w:txbxContent>
                        </wps:txbx>
                        <wps:bodyPr wrap="none" rtlCol="0">
                          <a:spAutoFit/>
                        </wps:bodyPr>
                      </wps:wsp>
                      <wps:wsp>
                        <wps:cNvPr id="24" name="Textfeld 24"/>
                        <wps:cNvSpPr txBox="1"/>
                        <wps:spPr>
                          <a:xfrm>
                            <a:off x="4699746" y="2462634"/>
                            <a:ext cx="1578610" cy="269875"/>
                          </a:xfrm>
                          <a:prstGeom prst="rect">
                            <a:avLst/>
                          </a:prstGeom>
                          <a:noFill/>
                        </wps:spPr>
                        <wps:txbx>
                          <w:txbxContent>
                            <w:p w14:paraId="6FFE6036" w14:textId="77777777" w:rsidR="00D350AE" w:rsidRDefault="00D350AE" w:rsidP="00B551FF">
                              <w:pPr>
                                <w:pStyle w:val="StandardWeb"/>
                                <w:spacing w:before="0" w:beforeAutospacing="0" w:after="0" w:afterAutospacing="0"/>
                              </w:pPr>
                              <w:r>
                                <w:rPr>
                                  <w:rFonts w:asciiTheme="minorHAnsi" w:hAnsi="Cambria" w:cstheme="minorBidi"/>
                                  <w:color w:val="000000" w:themeColor="text1"/>
                                  <w:kern w:val="24"/>
                                </w:rPr>
                                <w:t>TLM Stimuli/Monitor</w:t>
                              </w:r>
                            </w:p>
                          </w:txbxContent>
                        </wps:txbx>
                        <wps:bodyPr wrap="none" rtlCol="0">
                          <a:spAutoFit/>
                        </wps:bodyPr>
                      </wps:wsp>
                      <wps:wsp>
                        <wps:cNvPr id="26" name="Rechteck 26"/>
                        <wps:cNvSpPr/>
                        <wps:spPr>
                          <a:xfrm>
                            <a:off x="1175888" y="3973828"/>
                            <a:ext cx="1693279" cy="96417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FB6C09" w14:textId="77777777" w:rsidR="00D350AE" w:rsidRDefault="00D350AE" w:rsidP="00B551FF">
                              <w:pPr>
                                <w:pStyle w:val="StandardWeb"/>
                                <w:spacing w:before="0" w:beforeAutospacing="0" w:after="0" w:afterAutospacing="0"/>
                                <w:jc w:val="center"/>
                              </w:pPr>
                              <w:r>
                                <w:rPr>
                                  <w:rFonts w:asciiTheme="minorHAnsi" w:hAnsi="Cambria" w:cstheme="minorBidi"/>
                                  <w:color w:val="FFFFFF" w:themeColor="light1"/>
                                  <w:kern w:val="24"/>
                                  <w:sz w:val="36"/>
                                  <w:szCs w:val="36"/>
                                </w:rPr>
                                <w:t xml:space="preserve">TLM </w:t>
                              </w:r>
                              <w:r>
                                <w:rPr>
                                  <w:rFonts w:asciiTheme="minorHAnsi" w:hAnsi="Cambria" w:cstheme="minorBidi"/>
                                  <w:color w:val="FFFFFF" w:themeColor="light1"/>
                                  <w:kern w:val="24"/>
                                  <w:sz w:val="36"/>
                                  <w:szCs w:val="36"/>
                                </w:rPr>
                                <w:br/>
                              </w:r>
                              <w:r>
                                <w:rPr>
                                  <w:rFonts w:asciiTheme="minorHAnsi" w:hAnsi="Cambria" w:cstheme="minorBidi"/>
                                  <w:color w:val="FFFFFF" w:themeColor="light1"/>
                                  <w:kern w:val="24"/>
                                  <w:sz w:val="28"/>
                                  <w:szCs w:val="28"/>
                                </w:rPr>
                                <w:t xml:space="preserve">Design </w:t>
                              </w:r>
                              <w:proofErr w:type="spellStart"/>
                              <w:r>
                                <w:rPr>
                                  <w:rFonts w:asciiTheme="minorHAnsi" w:hAnsi="Cambria" w:cstheme="minorBidi"/>
                                  <w:color w:val="FFFFFF" w:themeColor="light1"/>
                                  <w:kern w:val="24"/>
                                  <w:sz w:val="28"/>
                                  <w:szCs w:val="28"/>
                                </w:rPr>
                                <w:t>Under</w:t>
                              </w:r>
                              <w:proofErr w:type="spellEnd"/>
                              <w:r>
                                <w:rPr>
                                  <w:rFonts w:asciiTheme="minorHAnsi" w:hAnsi="Cambria" w:cstheme="minorBidi"/>
                                  <w:color w:val="FFFFFF" w:themeColor="light1"/>
                                  <w:kern w:val="24"/>
                                  <w:sz w:val="28"/>
                                  <w:szCs w:val="28"/>
                                </w:rPr>
                                <w:t xml:space="preserve"> Test </w:t>
                              </w:r>
                            </w:p>
                          </w:txbxContent>
                        </wps:txbx>
                        <wps:bodyPr rtlCol="0" anchor="ctr"/>
                      </wps:wsp>
                      <wps:wsp>
                        <wps:cNvPr id="27" name="Rechteck 27"/>
                        <wps:cNvSpPr/>
                        <wps:spPr>
                          <a:xfrm>
                            <a:off x="4583759" y="4327036"/>
                            <a:ext cx="1693279" cy="598757"/>
                          </a:xfrm>
                          <a:prstGeom prst="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56B847E7" w14:textId="77777777" w:rsidR="00D350AE" w:rsidRDefault="00D350AE" w:rsidP="00B551FF">
                              <w:pPr>
                                <w:pStyle w:val="StandardWeb"/>
                                <w:spacing w:before="0" w:beforeAutospacing="0" w:after="0" w:afterAutospacing="0"/>
                                <w:jc w:val="center"/>
                              </w:pPr>
                              <w:r>
                                <w:rPr>
                                  <w:rFonts w:asciiTheme="minorHAnsi" w:hAnsi="Cambria" w:cstheme="minorBidi"/>
                                  <w:color w:val="FFFFFF" w:themeColor="light1"/>
                                  <w:kern w:val="24"/>
                                  <w:sz w:val="36"/>
                                  <w:szCs w:val="36"/>
                                </w:rPr>
                                <w:t>RTL</w:t>
                              </w:r>
                              <w:r>
                                <w:rPr>
                                  <w:rFonts w:asciiTheme="minorHAnsi" w:hAnsi="Cambria" w:cstheme="minorBidi"/>
                                  <w:color w:val="FFFFFF" w:themeColor="light1"/>
                                  <w:kern w:val="24"/>
                                  <w:sz w:val="36"/>
                                  <w:szCs w:val="36"/>
                                </w:rPr>
                                <w:br/>
                              </w:r>
                              <w:r>
                                <w:rPr>
                                  <w:rFonts w:asciiTheme="minorHAnsi" w:hAnsi="Cambria" w:cstheme="minorBidi"/>
                                  <w:color w:val="FFFFFF" w:themeColor="light1"/>
                                  <w:kern w:val="24"/>
                                  <w:sz w:val="28"/>
                                  <w:szCs w:val="28"/>
                                </w:rPr>
                                <w:t xml:space="preserve">Design </w:t>
                              </w:r>
                              <w:proofErr w:type="spellStart"/>
                              <w:r>
                                <w:rPr>
                                  <w:rFonts w:asciiTheme="minorHAnsi" w:hAnsi="Cambria" w:cstheme="minorBidi"/>
                                  <w:color w:val="FFFFFF" w:themeColor="light1"/>
                                  <w:kern w:val="24"/>
                                  <w:sz w:val="28"/>
                                  <w:szCs w:val="28"/>
                                </w:rPr>
                                <w:t>Under</w:t>
                              </w:r>
                              <w:proofErr w:type="spellEnd"/>
                              <w:r>
                                <w:rPr>
                                  <w:rFonts w:asciiTheme="minorHAnsi" w:hAnsi="Cambria" w:cstheme="minorBidi"/>
                                  <w:color w:val="FFFFFF" w:themeColor="light1"/>
                                  <w:kern w:val="24"/>
                                  <w:sz w:val="28"/>
                                  <w:szCs w:val="28"/>
                                </w:rPr>
                                <w:t xml:space="preserve"> Test</w:t>
                              </w:r>
                            </w:p>
                          </w:txbxContent>
                        </wps:txbx>
                        <wps:bodyPr rtlCol="0" anchor="ctr"/>
                      </wps:wsp>
                      <wps:wsp>
                        <wps:cNvPr id="28" name="Pfeil nach links und rechts 28"/>
                        <wps:cNvSpPr/>
                        <wps:spPr>
                          <a:xfrm>
                            <a:off x="646739" y="3174730"/>
                            <a:ext cx="2669266" cy="352747"/>
                          </a:xfrm>
                          <a:prstGeom prst="lef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DF594A3" w14:textId="77777777" w:rsidR="00D350AE" w:rsidRDefault="00D350AE"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AMBA</w:t>
                              </w:r>
                            </w:p>
                          </w:txbxContent>
                        </wps:txbx>
                        <wps:bodyPr rtlCol="0" anchor="ctr"/>
                      </wps:wsp>
                      <wps:wsp>
                        <wps:cNvPr id="29" name="Pfeil nach links und rechts 29"/>
                        <wps:cNvSpPr/>
                        <wps:spPr>
                          <a:xfrm>
                            <a:off x="4068109" y="3158562"/>
                            <a:ext cx="2669266" cy="352747"/>
                          </a:xfrm>
                          <a:prstGeom prst="lef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C7650EB" w14:textId="77777777" w:rsidR="00D350AE" w:rsidRDefault="00D350AE"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AMBA</w:t>
                              </w:r>
                            </w:p>
                          </w:txbxContent>
                        </wps:txbx>
                        <wps:bodyPr rtlCol="0" anchor="ctr"/>
                      </wps:wsp>
                      <wps:wsp>
                        <wps:cNvPr id="30" name="Rechteck 30"/>
                        <wps:cNvSpPr/>
                        <wps:spPr>
                          <a:xfrm>
                            <a:off x="4583759" y="3973828"/>
                            <a:ext cx="1693279" cy="353208"/>
                          </a:xfrm>
                          <a:prstGeom prst="rect">
                            <a:avLst/>
                          </a:prstGeom>
                          <a:gradFill flip="none" rotWithShape="1">
                            <a:gsLst>
                              <a:gs pos="0">
                                <a:schemeClr val="accent1"/>
                              </a:gs>
                              <a:gs pos="100000">
                                <a:schemeClr val="accent3"/>
                              </a:gs>
                            </a:gsLst>
                            <a:lin ang="5400000" scaled="0"/>
                            <a:tileRect/>
                          </a:gra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11D4C8C6" w14:textId="77777777" w:rsidR="00D350AE" w:rsidRDefault="00D350AE"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TLM/RTL Adapter</w:t>
                              </w:r>
                            </w:p>
                          </w:txbxContent>
                        </wps:txbx>
                        <wps:bodyPr rtlCol="0" anchor="ctr"/>
                      </wps:wsp>
                      <wpg:grpSp>
                        <wpg:cNvPr id="31" name="Gruppierung 31"/>
                        <wpg:cNvGrpSpPr/>
                        <wpg:grpSpPr>
                          <a:xfrm>
                            <a:off x="1409473" y="3750422"/>
                            <a:ext cx="235178" cy="223406"/>
                            <a:chOff x="1409473" y="3750422"/>
                            <a:chExt cx="235178" cy="223406"/>
                          </a:xfrm>
                        </wpg:grpSpPr>
                        <wps:wsp>
                          <wps:cNvPr id="63" name="Rechteck 63"/>
                          <wps:cNvSpPr/>
                          <wps:spPr>
                            <a:xfrm>
                              <a:off x="1409474" y="3750422"/>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71BD2B" w14:textId="77777777" w:rsidR="00D350AE" w:rsidRDefault="00D350AE" w:rsidP="00B551FF">
                                <w:pPr>
                                  <w:rPr>
                                    <w:rFonts w:cs="Times New Roman"/>
                                  </w:rPr>
                                </w:pPr>
                              </w:p>
                            </w:txbxContent>
                          </wps:txbx>
                          <wps:bodyPr rtlCol="0" anchor="ctr"/>
                        </wps:wsp>
                        <wps:wsp>
                          <wps:cNvPr id="64" name="Gleichschenkliges Dreieck 64"/>
                          <wps:cNvSpPr/>
                          <wps:spPr>
                            <a:xfrm rot="10800000">
                              <a:off x="1409473" y="3750422"/>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61D82419" w14:textId="77777777" w:rsidR="00D350AE" w:rsidRDefault="00D350AE" w:rsidP="00B551FF">
                                <w:pPr>
                                  <w:rPr>
                                    <w:rFonts w:cs="Times New Roman"/>
                                  </w:rPr>
                                </w:pPr>
                              </w:p>
                            </w:txbxContent>
                          </wps:txbx>
                          <wps:bodyPr rtlCol="0" anchor="ctr"/>
                        </wps:wsp>
                      </wpg:grpSp>
                      <wpg:grpSp>
                        <wpg:cNvPr id="32" name="Gruppierung 32"/>
                        <wpg:cNvGrpSpPr/>
                        <wpg:grpSpPr>
                          <a:xfrm>
                            <a:off x="1409472" y="2763189"/>
                            <a:ext cx="235178" cy="223406"/>
                            <a:chOff x="1409472" y="2763189"/>
                            <a:chExt cx="235178" cy="223406"/>
                          </a:xfrm>
                        </wpg:grpSpPr>
                        <wps:wsp>
                          <wps:cNvPr id="60" name="Rechteck 60"/>
                          <wps:cNvSpPr/>
                          <wps:spPr>
                            <a:xfrm>
                              <a:off x="1409473" y="2763189"/>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4B4B3F" w14:textId="77777777" w:rsidR="00D350AE" w:rsidRDefault="00D350AE" w:rsidP="00B551FF">
                                <w:pPr>
                                  <w:rPr>
                                    <w:rFonts w:cs="Times New Roman"/>
                                  </w:rPr>
                                </w:pPr>
                              </w:p>
                            </w:txbxContent>
                          </wps:txbx>
                          <wps:bodyPr rtlCol="0" anchor="ctr"/>
                        </wps:wsp>
                        <wps:wsp>
                          <wps:cNvPr id="62" name="Gleichschenkliges Dreieck 62"/>
                          <wps:cNvSpPr/>
                          <wps:spPr>
                            <a:xfrm rot="10800000">
                              <a:off x="1409472" y="2763189"/>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70115BFE" w14:textId="77777777" w:rsidR="00D350AE" w:rsidRDefault="00D350AE" w:rsidP="00B551FF">
                                <w:pPr>
                                  <w:rPr>
                                    <w:rFonts w:cs="Times New Roman"/>
                                  </w:rPr>
                                </w:pPr>
                              </w:p>
                            </w:txbxContent>
                          </wps:txbx>
                          <wps:bodyPr rtlCol="0" anchor="ctr"/>
                        </wps:wsp>
                      </wpg:grpSp>
                      <wpg:grpSp>
                        <wpg:cNvPr id="33" name="Gruppierung 33"/>
                        <wpg:cNvGrpSpPr/>
                        <wpg:grpSpPr>
                          <a:xfrm>
                            <a:off x="4876572" y="2763189"/>
                            <a:ext cx="235178" cy="223406"/>
                            <a:chOff x="4876572" y="2763189"/>
                            <a:chExt cx="235178" cy="223406"/>
                          </a:xfrm>
                        </wpg:grpSpPr>
                        <wps:wsp>
                          <wps:cNvPr id="58" name="Rechteck 58"/>
                          <wps:cNvSpPr/>
                          <wps:spPr>
                            <a:xfrm>
                              <a:off x="4876573" y="2763189"/>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04C757" w14:textId="77777777" w:rsidR="00D350AE" w:rsidRDefault="00D350AE" w:rsidP="00B551FF">
                                <w:pPr>
                                  <w:rPr>
                                    <w:rFonts w:cs="Times New Roman"/>
                                  </w:rPr>
                                </w:pPr>
                              </w:p>
                            </w:txbxContent>
                          </wps:txbx>
                          <wps:bodyPr rtlCol="0" anchor="ctr"/>
                        </wps:wsp>
                        <wps:wsp>
                          <wps:cNvPr id="59" name="Gleichschenkliges Dreieck 59"/>
                          <wps:cNvSpPr/>
                          <wps:spPr>
                            <a:xfrm rot="10800000">
                              <a:off x="4876572" y="2763189"/>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2E4A7A4C" w14:textId="77777777" w:rsidR="00D350AE" w:rsidRDefault="00D350AE" w:rsidP="00B551FF">
                                <w:pPr>
                                  <w:rPr>
                                    <w:rFonts w:cs="Times New Roman"/>
                                  </w:rPr>
                                </w:pPr>
                              </w:p>
                            </w:txbxContent>
                          </wps:txbx>
                          <wps:bodyPr rtlCol="0" anchor="ctr"/>
                        </wps:wsp>
                      </wpg:grpSp>
                      <wpg:grpSp>
                        <wpg:cNvPr id="34" name="Gruppierung 34"/>
                        <wpg:cNvGrpSpPr/>
                        <wpg:grpSpPr>
                          <a:xfrm>
                            <a:off x="4885983" y="3744072"/>
                            <a:ext cx="235178" cy="223406"/>
                            <a:chOff x="4885983" y="3744072"/>
                            <a:chExt cx="235178" cy="223406"/>
                          </a:xfrm>
                        </wpg:grpSpPr>
                        <wps:wsp>
                          <wps:cNvPr id="56" name="Rechteck 56"/>
                          <wps:cNvSpPr/>
                          <wps:spPr>
                            <a:xfrm>
                              <a:off x="4885984" y="3744072"/>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108E00" w14:textId="77777777" w:rsidR="00D350AE" w:rsidRDefault="00D350AE" w:rsidP="00B551FF">
                                <w:pPr>
                                  <w:rPr>
                                    <w:rFonts w:cs="Times New Roman"/>
                                  </w:rPr>
                                </w:pPr>
                              </w:p>
                            </w:txbxContent>
                          </wps:txbx>
                          <wps:bodyPr rtlCol="0" anchor="ctr"/>
                        </wps:wsp>
                        <wps:wsp>
                          <wps:cNvPr id="57" name="Gleichschenkliges Dreieck 57"/>
                          <wps:cNvSpPr/>
                          <wps:spPr>
                            <a:xfrm rot="10800000">
                              <a:off x="4885983" y="3744072"/>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6524E045" w14:textId="77777777" w:rsidR="00D350AE" w:rsidRDefault="00D350AE" w:rsidP="00B551FF">
                                <w:pPr>
                                  <w:rPr>
                                    <w:rFonts w:cs="Times New Roman"/>
                                  </w:rPr>
                                </w:pPr>
                              </w:p>
                            </w:txbxContent>
                          </wps:txbx>
                          <wps:bodyPr rtlCol="0" anchor="ctr"/>
                        </wps:wsp>
                      </wpg:grpSp>
                      <wpg:grpSp>
                        <wpg:cNvPr id="35" name="Gruppierung 35"/>
                        <wpg:cNvGrpSpPr/>
                        <wpg:grpSpPr>
                          <a:xfrm rot="10800000">
                            <a:off x="5676672" y="3739182"/>
                            <a:ext cx="235178" cy="223406"/>
                            <a:chOff x="5676672" y="3739182"/>
                            <a:chExt cx="235178" cy="223406"/>
                          </a:xfrm>
                        </wpg:grpSpPr>
                        <wps:wsp>
                          <wps:cNvPr id="54" name="Rechteck 54"/>
                          <wps:cNvSpPr/>
                          <wps:spPr>
                            <a:xfrm>
                              <a:off x="5676673" y="3739182"/>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5C5707" w14:textId="77777777" w:rsidR="00D350AE" w:rsidRDefault="00D350AE" w:rsidP="00B551FF">
                                <w:pPr>
                                  <w:rPr>
                                    <w:rFonts w:cs="Times New Roman"/>
                                  </w:rPr>
                                </w:pPr>
                              </w:p>
                            </w:txbxContent>
                          </wps:txbx>
                          <wps:bodyPr rtlCol="0" anchor="ctr"/>
                        </wps:wsp>
                        <wps:wsp>
                          <wps:cNvPr id="55" name="Gleichschenkliges Dreieck 55"/>
                          <wps:cNvSpPr/>
                          <wps:spPr>
                            <a:xfrm rot="10800000">
                              <a:off x="5676672" y="3739182"/>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5B860A88" w14:textId="77777777" w:rsidR="00D350AE" w:rsidRDefault="00D350AE" w:rsidP="00B551FF">
                                <w:pPr>
                                  <w:rPr>
                                    <w:rFonts w:cs="Times New Roman"/>
                                  </w:rPr>
                                </w:pPr>
                              </w:p>
                            </w:txbxContent>
                          </wps:txbx>
                          <wps:bodyPr rtlCol="0" anchor="ctr"/>
                        </wps:wsp>
                      </wpg:grpSp>
                      <wpg:grpSp>
                        <wpg:cNvPr id="36" name="Gruppierung 36"/>
                        <wpg:cNvGrpSpPr/>
                        <wpg:grpSpPr>
                          <a:xfrm rot="10800000">
                            <a:off x="5667033" y="2763189"/>
                            <a:ext cx="235178" cy="223406"/>
                            <a:chOff x="5667033" y="2763189"/>
                            <a:chExt cx="235178" cy="223406"/>
                          </a:xfrm>
                        </wpg:grpSpPr>
                        <wps:wsp>
                          <wps:cNvPr id="52" name="Rechteck 52"/>
                          <wps:cNvSpPr/>
                          <wps:spPr>
                            <a:xfrm>
                              <a:off x="5667034" y="2763189"/>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B62C21" w14:textId="77777777" w:rsidR="00D350AE" w:rsidRDefault="00D350AE" w:rsidP="00B551FF">
                                <w:pPr>
                                  <w:rPr>
                                    <w:rFonts w:cs="Times New Roman"/>
                                  </w:rPr>
                                </w:pPr>
                              </w:p>
                            </w:txbxContent>
                          </wps:txbx>
                          <wps:bodyPr rtlCol="0" anchor="ctr"/>
                        </wps:wsp>
                        <wps:wsp>
                          <wps:cNvPr id="53" name="Gleichschenkliges Dreieck 53"/>
                          <wps:cNvSpPr/>
                          <wps:spPr>
                            <a:xfrm rot="10800000">
                              <a:off x="5667033" y="2763189"/>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4889B1C4" w14:textId="77777777" w:rsidR="00D350AE" w:rsidRDefault="00D350AE" w:rsidP="00B551FF">
                                <w:pPr>
                                  <w:rPr>
                                    <w:rFonts w:cs="Times New Roman"/>
                                  </w:rPr>
                                </w:pPr>
                              </w:p>
                            </w:txbxContent>
                          </wps:txbx>
                          <wps:bodyPr rtlCol="0" anchor="ctr"/>
                        </wps:wsp>
                      </wpg:grpSp>
                      <wpg:grpSp>
                        <wpg:cNvPr id="37" name="Gruppierung 37"/>
                        <wpg:cNvGrpSpPr/>
                        <wpg:grpSpPr>
                          <a:xfrm rot="10800000">
                            <a:off x="2330223" y="2774429"/>
                            <a:ext cx="235178" cy="223406"/>
                            <a:chOff x="2330223" y="2774429"/>
                            <a:chExt cx="235178" cy="223406"/>
                          </a:xfrm>
                        </wpg:grpSpPr>
                        <wps:wsp>
                          <wps:cNvPr id="50" name="Rechteck 50"/>
                          <wps:cNvSpPr/>
                          <wps:spPr>
                            <a:xfrm>
                              <a:off x="2330224" y="2774429"/>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66671C" w14:textId="77777777" w:rsidR="00D350AE" w:rsidRDefault="00D350AE" w:rsidP="00B551FF">
                                <w:pPr>
                                  <w:rPr>
                                    <w:rFonts w:cs="Times New Roman"/>
                                  </w:rPr>
                                </w:pPr>
                              </w:p>
                            </w:txbxContent>
                          </wps:txbx>
                          <wps:bodyPr rtlCol="0" anchor="ctr"/>
                        </wps:wsp>
                        <wps:wsp>
                          <wps:cNvPr id="51" name="Gleichschenkliges Dreieck 51"/>
                          <wps:cNvSpPr/>
                          <wps:spPr>
                            <a:xfrm rot="10800000">
                              <a:off x="2330223" y="2774429"/>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0CC060A8" w14:textId="77777777" w:rsidR="00D350AE" w:rsidRDefault="00D350AE" w:rsidP="00B551FF">
                                <w:pPr>
                                  <w:rPr>
                                    <w:rFonts w:cs="Times New Roman"/>
                                  </w:rPr>
                                </w:pPr>
                              </w:p>
                            </w:txbxContent>
                          </wps:txbx>
                          <wps:bodyPr rtlCol="0" anchor="ctr"/>
                        </wps:wsp>
                      </wpg:grpSp>
                      <wpg:grpSp>
                        <wpg:cNvPr id="38" name="Gruppierung 38"/>
                        <wpg:cNvGrpSpPr/>
                        <wpg:grpSpPr>
                          <a:xfrm rot="10800000">
                            <a:off x="2330224" y="3744072"/>
                            <a:ext cx="235178" cy="223406"/>
                            <a:chOff x="2330224" y="3744072"/>
                            <a:chExt cx="235178" cy="223406"/>
                          </a:xfrm>
                        </wpg:grpSpPr>
                        <wps:wsp>
                          <wps:cNvPr id="48" name="Rechteck 48"/>
                          <wps:cNvSpPr/>
                          <wps:spPr>
                            <a:xfrm>
                              <a:off x="2330225" y="3744072"/>
                              <a:ext cx="235177" cy="223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149212" w14:textId="77777777" w:rsidR="00D350AE" w:rsidRDefault="00D350AE" w:rsidP="00B551FF">
                                <w:pPr>
                                  <w:rPr>
                                    <w:rFonts w:cs="Times New Roman"/>
                                  </w:rPr>
                                </w:pPr>
                              </w:p>
                            </w:txbxContent>
                          </wps:txbx>
                          <wps:bodyPr rtlCol="0" anchor="ctr"/>
                        </wps:wsp>
                        <wps:wsp>
                          <wps:cNvPr id="49" name="Gleichschenkliges Dreieck 49"/>
                          <wps:cNvSpPr/>
                          <wps:spPr>
                            <a:xfrm rot="10800000">
                              <a:off x="2330224" y="3744072"/>
                              <a:ext cx="235177" cy="212166"/>
                            </a:xfrm>
                            <a:prstGeom prst="triangle">
                              <a:avLst/>
                            </a:prstGeom>
                          </wps:spPr>
                          <wps:style>
                            <a:lnRef idx="1">
                              <a:schemeClr val="accent1"/>
                            </a:lnRef>
                            <a:fillRef idx="3">
                              <a:schemeClr val="accent1"/>
                            </a:fillRef>
                            <a:effectRef idx="2">
                              <a:schemeClr val="accent1"/>
                            </a:effectRef>
                            <a:fontRef idx="minor">
                              <a:schemeClr val="lt1"/>
                            </a:fontRef>
                          </wps:style>
                          <wps:txbx>
                            <w:txbxContent>
                              <w:p w14:paraId="02B0F854" w14:textId="77777777" w:rsidR="00D350AE" w:rsidRDefault="00D350AE" w:rsidP="00B551FF">
                                <w:pPr>
                                  <w:rPr>
                                    <w:rFonts w:cs="Times New Roman"/>
                                  </w:rPr>
                                </w:pPr>
                              </w:p>
                            </w:txbxContent>
                          </wps:txbx>
                          <wps:bodyPr rtlCol="0" anchor="ctr"/>
                        </wps:wsp>
                      </wpg:grpSp>
                      <wps:wsp>
                        <wps:cNvPr id="39" name="Gerade Verbindung 39"/>
                        <wps:cNvCnPr/>
                        <wps:spPr>
                          <a:xfrm rot="5400000">
                            <a:off x="1387607" y="3118098"/>
                            <a:ext cx="275847" cy="306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0" name="Gerade Verbindung 40"/>
                        <wps:cNvCnPr/>
                        <wps:spPr>
                          <a:xfrm rot="5400000">
                            <a:off x="1368674" y="3588181"/>
                            <a:ext cx="320628" cy="385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1" name="Gerade Verbindung 41"/>
                        <wps:cNvCnPr>
                          <a:stCxn id="51" idx="3"/>
                        </wps:cNvCnPr>
                        <wps:spPr>
                          <a:xfrm rot="16200000" flipH="1">
                            <a:off x="2317954" y="3127693"/>
                            <a:ext cx="259719" cy="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2" name="Gerade Verbindung 42"/>
                        <wps:cNvCnPr>
                          <a:endCxn id="48" idx="2"/>
                        </wps:cNvCnPr>
                        <wps:spPr>
                          <a:xfrm rot="5400000">
                            <a:off x="2287103" y="3583361"/>
                            <a:ext cx="321420" cy="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3" name="Gerade Verbindung 43"/>
                        <wps:cNvCnPr/>
                        <wps:spPr>
                          <a:xfrm rot="5400000">
                            <a:off x="4865949" y="3122989"/>
                            <a:ext cx="253369" cy="306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5" name="Gerade Verbindung 45"/>
                        <wps:cNvCnPr/>
                        <wps:spPr>
                          <a:xfrm rot="5400000">
                            <a:off x="5656635" y="3122990"/>
                            <a:ext cx="253369" cy="306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6" name="Gerade Verbindung 46"/>
                        <wps:cNvCnPr>
                          <a:endCxn id="57" idx="3"/>
                        </wps:cNvCnPr>
                        <wps:spPr>
                          <a:xfrm rot="5400000">
                            <a:off x="4846434" y="3586933"/>
                            <a:ext cx="314276" cy="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47" name="Gerade Verbindung 47"/>
                        <wps:cNvCnPr/>
                        <wps:spPr>
                          <a:xfrm rot="5400000">
                            <a:off x="5627713" y="3582042"/>
                            <a:ext cx="314276" cy="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uppierung 60" o:spid="_x0000_s1026" style="width:479.6pt;height:247.15pt;mso-position-horizontal-relative:char;mso-position-vertical-relative:line" coordorigin="646739,1799012" coordsize="6090636,31389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">
                <v:rect id="Rechteck 18" o:spid="_x0000_s1027" style="position:absolute;left:1164129;top:1799012;width:1693279;height:96417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rPswwAA&#10;ANsAAAAPAAAAZHJzL2Rvd25yZXYueG1sRI9Ba8JAEIXvBf/DMkJvdaNokdRVRFD0UETrDxiyYzaa&#10;nQ3ZNab/vnMQepvhvXnvm8Wq97XqqI1VYAPjUQaKuAi24tLA5Wf7MQcVE7LFOjAZ+KUIq+XgbYG5&#10;DU8+UXdOpZIQjjkacCk1udaxcOQxjkJDLNo1tB6TrG2pbYtPCfe1nmTZp/ZYsTQ4bGjjqLifH96A&#10;v+06nsfrZXqcpWN/qE+bw7cz5n3Yr79AJerTv/l1vbeCL7D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2rP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15F544D" w14:textId="77777777" w:rsidR="00F867C6" w:rsidRDefault="00F867C6" w:rsidP="00B551FF">
                        <w:pPr>
                          <w:rPr>
                            <w:rFonts w:cs="Times New Roman"/>
                          </w:rPr>
                        </w:pPr>
                      </w:p>
                    </w:txbxContent>
                  </v:textbox>
                </v:rect>
                <v:rect id="Rechteck 19" o:spid="_x0000_s1028" style="position:absolute;left:4572000;top:1799012;width:1693279;height:96417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hZ3wAAA&#10;ANsAAAAPAAAAZHJzL2Rvd25yZXYueG1sRE/NisIwEL4LvkMYYW+arqho1ygiKOtBpOoDDM3YdLeZ&#10;lCbW7ttvBMHbfHy/s1x3thItNb50rOBzlIAgzp0uuVBwveyGcxA+IGusHJOCP/KwXvV7S0y1e3BG&#10;7TkUIoawT1GBCaFOpfS5IYt+5GriyN1cYzFE2BRSN/iI4baS4ySZSYslxwaDNW0N5b/nu1Vgf/Yt&#10;z/3tOjlNw6k7VNn2cDRKfQy6zReIQF14i1/ubx3nL+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lhZ3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A89BDCC" w14:textId="77777777" w:rsidR="00F867C6" w:rsidRDefault="00F867C6" w:rsidP="00B551FF">
                        <w:pPr>
                          <w:rPr>
                            <w:rFonts w:cs="Times New Roman"/>
                          </w:rPr>
                        </w:pPr>
                      </w:p>
                    </w:txbxContent>
                  </v:textbox>
                </v:rect>
                <v:rect id="Rechteck 21" o:spid="_x0000_s1029" style="position:absolute;left:1328289;top:1951870;width:1364496;height:4468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SBxQAA&#10;ANsAAAAPAAAAZHJzL2Rvd25yZXYueG1sRI9Ba8JAFITvBf/D8oReSt3oodToJohtwFOhKtbjI/ua&#10;bM2+DdnVpP56t1DwOMzMN8wyH2wjLtR541jBdJKAIC6dNlwp2O+K51cQPiBrbByTgl/ykGejhyWm&#10;2vX8SZdtqESEsE9RQR1Cm0rpy5os+olriaP37TqLIcqukrrDPsJtI2dJ8iItGo4LNba0rqk8bc9W&#10;wdPpx+yvZ/9+2Bg86o/5rqi+3pR6HA+rBYhAQ7iH/9sbrWA2hb8v8QfI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X5IHFAAAA2wAAAA8AAAAAAAAAAAAAAAAAlwIAAGRycy9k&#10;b3ducmV2LnhtbFBLBQYAAAAABAAEAPUAAACJAwAAAAA=&#10;" fillcolor="#f2f2f2 [3052]" strokecolor="#c0504d [3205]">
                  <v:shadow on="t" opacity="22937f" mv:blur="40000f" origin=",.5" offset="0,23000emu"/>
                  <v:textbox>
                    <w:txbxContent>
                      <w:p w14:paraId="78192B50" w14:textId="77777777" w:rsidR="00F867C6" w:rsidRDefault="00F867C6" w:rsidP="00B551FF">
                        <w:pPr>
                          <w:pStyle w:val="StandardWeb"/>
                          <w:spacing w:before="0" w:beforeAutospacing="0" w:after="0" w:afterAutospacing="0"/>
                          <w:jc w:val="center"/>
                        </w:pPr>
                        <w:proofErr w:type="spellStart"/>
                        <w:r>
                          <w:rPr>
                            <w:rFonts w:asciiTheme="minorHAnsi" w:hAnsi="Cambria" w:cstheme="minorBidi"/>
                            <w:color w:val="000000" w:themeColor="text1"/>
                            <w:kern w:val="24"/>
                            <w:sz w:val="36"/>
                            <w:szCs w:val="36"/>
                          </w:rPr>
                          <w:t>test</w:t>
                        </w:r>
                        <w:proofErr w:type="spellEnd"/>
                        <w:r>
                          <w:rPr>
                            <w:rFonts w:asciiTheme="minorHAnsi" w:hAnsi="Cambria" w:cstheme="minorBidi"/>
                            <w:color w:val="000000" w:themeColor="text1"/>
                            <w:kern w:val="24"/>
                            <w:sz w:val="36"/>
                            <w:szCs w:val="36"/>
                          </w:rPr>
                          <w:t xml:space="preserve"> </w:t>
                        </w:r>
                        <w:proofErr w:type="spellStart"/>
                        <w:r>
                          <w:rPr>
                            <w:rFonts w:asciiTheme="minorHAnsi" w:hAnsi="Cambria" w:cstheme="minorBidi"/>
                            <w:color w:val="000000" w:themeColor="text1"/>
                            <w:kern w:val="24"/>
                            <w:sz w:val="36"/>
                            <w:szCs w:val="36"/>
                          </w:rPr>
                          <w:t>vectors</w:t>
                        </w:r>
                        <w:proofErr w:type="spellEnd"/>
                      </w:p>
                    </w:txbxContent>
                  </v:textbox>
                </v:rect>
                <v:rect id="Rechteck 22" o:spid="_x0000_s1030" style="position:absolute;left:4737898;top:1951870;width:1364496;height:4468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Xr2xQAA&#10;ANsAAAAPAAAAZHJzL2Rvd25yZXYueG1sRI9Pa8JAFMTvgt9heYIX0Y05lDZ1E4p/wFOhKq3HR/Y1&#10;2Zp9G7KrRj+9Wyj0OMzMb5hF0dtGXKjzxrGC+SwBQVw6bbhScNhvps8gfEDW2DgmBTfyUOTDwQIz&#10;7a78QZddqESEsM9QQR1Cm0npy5os+plriaP37TqLIcqukrrDa4TbRqZJ8iQtGo4LNba0rKk87c5W&#10;weT0Yw73s19/bg0e9fvLflN9rZQaj/q3VxCB+vAf/mtvtYI0hd8v8QfI/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OFevbFAAAA2wAAAA8AAAAAAAAAAAAAAAAAlwIAAGRycy9k&#10;b3ducmV2LnhtbFBLBQYAAAAABAAEAPUAAACJAwAAAAA=&#10;" fillcolor="#f2f2f2 [3052]" strokecolor="#c0504d [3205]">
                  <v:shadow on="t" opacity="22937f" mv:blur="40000f" origin=",.5" offset="0,23000emu"/>
                  <v:textbox>
                    <w:txbxContent>
                      <w:p w14:paraId="798C6E8F" w14:textId="77777777" w:rsidR="00F867C6" w:rsidRDefault="00F867C6" w:rsidP="00B551FF">
                        <w:pPr>
                          <w:pStyle w:val="StandardWeb"/>
                          <w:spacing w:before="0" w:beforeAutospacing="0" w:after="0" w:afterAutospacing="0"/>
                          <w:jc w:val="center"/>
                        </w:pPr>
                        <w:proofErr w:type="spellStart"/>
                        <w:r>
                          <w:rPr>
                            <w:rFonts w:asciiTheme="minorHAnsi" w:hAnsi="Cambria" w:cstheme="minorBidi"/>
                            <w:color w:val="000000" w:themeColor="text1"/>
                            <w:kern w:val="24"/>
                            <w:sz w:val="36"/>
                            <w:szCs w:val="36"/>
                          </w:rPr>
                          <w:t>test</w:t>
                        </w:r>
                        <w:proofErr w:type="spellEnd"/>
                        <w:r>
                          <w:rPr>
                            <w:rFonts w:asciiTheme="minorHAnsi" w:hAnsi="Cambria" w:cstheme="minorBidi"/>
                            <w:color w:val="000000" w:themeColor="text1"/>
                            <w:kern w:val="24"/>
                            <w:sz w:val="36"/>
                            <w:szCs w:val="36"/>
                          </w:rPr>
                          <w:t xml:space="preserve"> </w:t>
                        </w:r>
                        <w:proofErr w:type="spellStart"/>
                        <w:r>
                          <w:rPr>
                            <w:rFonts w:asciiTheme="minorHAnsi" w:hAnsi="Cambria" w:cstheme="minorBidi"/>
                            <w:color w:val="000000" w:themeColor="text1"/>
                            <w:kern w:val="24"/>
                            <w:sz w:val="36"/>
                            <w:szCs w:val="36"/>
                          </w:rPr>
                          <w:t>vectors</w:t>
                        </w:r>
                        <w:proofErr w:type="spellEnd"/>
                      </w:p>
                    </w:txbxContent>
                  </v:textbox>
                </v:rect>
                <v:shapetype id="_x0000_t202" coordsize="21600,21600" o:spt="202" path="m0,0l0,21600,21600,21600,21600,0xe">
                  <v:stroke joinstyle="miter"/>
                  <v:path gradientshapeok="t" o:connecttype="rect"/>
                </v:shapetype>
                <v:shape id="Textfeld 23" o:spid="_x0000_s1031" type="#_x0000_t202" style="position:absolute;left:1269494;top:2474432;width:1578610;height:2698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RxAAA&#10;ANsAAAAPAAAAZHJzL2Rvd25yZXYueG1sRI/BbsIwEETvlfoP1iJxIw4BKhpiUAVF6o2W9gNW8RKH&#10;xOsoNpD26+tKSD2OZuaNptgMthVX6n3tWME0SUEQl07XXCn4+txPliB8QNbYOiYF3+Rhs358KDDX&#10;7sYfdD2GSkQI+xwVmBC6XEpfGrLoE9cRR+/keoshyr6SusdbhNtWZmn6JC3WHBcMdrQ1VDbHi1Ww&#10;TO2haZ6zd2/nP9OF2e7ca3dWajwaXlYgAg3hP3xvv2kF2Q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uEcQAAADbAAAADwAAAAAAAAAAAAAAAACXAgAAZHJzL2Rv&#10;d25yZXYueG1sUEsFBgAAAAAEAAQA9QAAAIgDAAAAAA==&#10;" filled="f" stroked="f">
                  <v:textbox style="mso-fit-shape-to-text:t">
                    <w:txbxContent>
                      <w:p w14:paraId="336F71C6" w14:textId="77777777" w:rsidR="00F867C6" w:rsidRDefault="00F867C6" w:rsidP="00B551FF">
                        <w:pPr>
                          <w:pStyle w:val="StandardWeb"/>
                          <w:spacing w:before="0" w:beforeAutospacing="0" w:after="0" w:afterAutospacing="0"/>
                        </w:pPr>
                        <w:r>
                          <w:rPr>
                            <w:rFonts w:asciiTheme="minorHAnsi" w:hAnsi="Cambria" w:cstheme="minorBidi"/>
                            <w:color w:val="000000" w:themeColor="text1"/>
                            <w:kern w:val="24"/>
                          </w:rPr>
                          <w:t>TLM Stimuli/Monitor</w:t>
                        </w:r>
                      </w:p>
                    </w:txbxContent>
                  </v:textbox>
                </v:shape>
                <v:shape id="Textfeld 24" o:spid="_x0000_s1032" type="#_x0000_t202" style="position:absolute;left:4699746;top:2462634;width:1578610;height:2698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zZlwwAA&#10;ANsAAAAPAAAAZHJzL2Rvd25yZXYueG1sRI/RasJAFETfhf7Dcgu+6cagotFVilXwTat+wCV7m02T&#10;vRuyq6b9elcQ+jjMzBlmue5sLW7U+tKxgtEwAUGcO11yoeBy3g1mIHxA1lg7JgW/5GG9eustMdPu&#10;zl90O4VCRAj7DBWYEJpMSp8bsuiHriGO3rdrLYYo20LqFu8RbmuZJslUWiw5LhhsaGMor05Xq2CW&#10;2ENVzdOjt+O/0cRsPt22+VGq/959LEAE6sJ/+NXeawXpG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FzZlwwAAANsAAAAPAAAAAAAAAAAAAAAAAJcCAABkcnMvZG93&#10;bnJldi54bWxQSwUGAAAAAAQABAD1AAAAhwMAAAAA&#10;" filled="f" stroked="f">
                  <v:textbox style="mso-fit-shape-to-text:t">
                    <w:txbxContent>
                      <w:p w14:paraId="6FFE6036" w14:textId="77777777" w:rsidR="00F867C6" w:rsidRDefault="00F867C6" w:rsidP="00B551FF">
                        <w:pPr>
                          <w:pStyle w:val="StandardWeb"/>
                          <w:spacing w:before="0" w:beforeAutospacing="0" w:after="0" w:afterAutospacing="0"/>
                        </w:pPr>
                        <w:r>
                          <w:rPr>
                            <w:rFonts w:asciiTheme="minorHAnsi" w:hAnsi="Cambria" w:cstheme="minorBidi"/>
                            <w:color w:val="000000" w:themeColor="text1"/>
                            <w:kern w:val="24"/>
                          </w:rPr>
                          <w:t>TLM Stimuli/Monitor</w:t>
                        </w:r>
                      </w:p>
                    </w:txbxContent>
                  </v:textbox>
                </v:shape>
                <v:rect id="Rechteck 26" o:spid="_x0000_s1033" style="position:absolute;left:1175888;top:3973828;width:1693279;height:96417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Ui4wQAA&#10;ANsAAAAPAAAAZHJzL2Rvd25yZXYueG1sRI/disIwFITvF3yHcATv1lRRkWoUEVz0QsSfBzg0x6ba&#10;nJQmW+vbG0HwcpiZb5j5srWlaKj2hWMFg34CgjhzuuBcweW8+Z2C8AFZY+mYFDzJw3LR+Zljqt2D&#10;j9ScQi4ihH2KCkwIVSqlzwxZ9H1XEUfv6mqLIco6l7rGR4TbUg6TZCItFhwXDFa0NpTdT/9Wgb39&#10;NTz118voMA6Hdlce17u9UarXbVczEIHa8A1/2lutYDiB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WVIu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3CFB6C09" w14:textId="77777777" w:rsidR="00F867C6" w:rsidRDefault="00F867C6" w:rsidP="00B551FF">
                        <w:pPr>
                          <w:pStyle w:val="StandardWeb"/>
                          <w:spacing w:before="0" w:beforeAutospacing="0" w:after="0" w:afterAutospacing="0"/>
                          <w:jc w:val="center"/>
                        </w:pPr>
                        <w:r>
                          <w:rPr>
                            <w:rFonts w:asciiTheme="minorHAnsi" w:hAnsi="Cambria" w:cstheme="minorBidi"/>
                            <w:color w:val="FFFFFF" w:themeColor="light1"/>
                            <w:kern w:val="24"/>
                            <w:sz w:val="36"/>
                            <w:szCs w:val="36"/>
                          </w:rPr>
                          <w:t xml:space="preserve">TLM </w:t>
                        </w:r>
                        <w:r>
                          <w:rPr>
                            <w:rFonts w:asciiTheme="minorHAnsi" w:hAnsi="Cambria" w:cstheme="minorBidi"/>
                            <w:color w:val="FFFFFF" w:themeColor="light1"/>
                            <w:kern w:val="24"/>
                            <w:sz w:val="36"/>
                            <w:szCs w:val="36"/>
                          </w:rPr>
                          <w:br/>
                        </w:r>
                        <w:r>
                          <w:rPr>
                            <w:rFonts w:asciiTheme="minorHAnsi" w:hAnsi="Cambria" w:cstheme="minorBidi"/>
                            <w:color w:val="FFFFFF" w:themeColor="light1"/>
                            <w:kern w:val="24"/>
                            <w:sz w:val="28"/>
                            <w:szCs w:val="28"/>
                          </w:rPr>
                          <w:t xml:space="preserve">Design </w:t>
                        </w:r>
                        <w:proofErr w:type="spellStart"/>
                        <w:r>
                          <w:rPr>
                            <w:rFonts w:asciiTheme="minorHAnsi" w:hAnsi="Cambria" w:cstheme="minorBidi"/>
                            <w:color w:val="FFFFFF" w:themeColor="light1"/>
                            <w:kern w:val="24"/>
                            <w:sz w:val="28"/>
                            <w:szCs w:val="28"/>
                          </w:rPr>
                          <w:t>Under</w:t>
                        </w:r>
                        <w:proofErr w:type="spellEnd"/>
                        <w:r>
                          <w:rPr>
                            <w:rFonts w:asciiTheme="minorHAnsi" w:hAnsi="Cambria" w:cstheme="minorBidi"/>
                            <w:color w:val="FFFFFF" w:themeColor="light1"/>
                            <w:kern w:val="24"/>
                            <w:sz w:val="28"/>
                            <w:szCs w:val="28"/>
                          </w:rPr>
                          <w:t xml:space="preserve"> Test </w:t>
                        </w:r>
                      </w:p>
                    </w:txbxContent>
                  </v:textbox>
                </v:rect>
                <v:rect id="Rechteck 27" o:spid="_x0000_s1034" style="position:absolute;left:4583759;top:4327036;width:1693279;height:5987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MEUxAAA&#10;ANsAAAAPAAAAZHJzL2Rvd25yZXYueG1sRI9BawIxFITvgv8hPKE3zWqhytYoRRDUQ6XaQ3t73bxu&#10;liYvSxLX7b9vhILHYWa+YZbr3lnRUYiNZwXTSQGCuPK64VrB+3k7XoCICVmj9UwKfinCejUcLLHU&#10;/spv1J1SLTKEY4kKTEptKWWsDDmME98SZ+/bB4cpy1BLHfCa4c7KWVE8SYcN5wWDLW0MVT+ni1Ng&#10;H4+H9GE/v9z5Mn01+8PcN11Q6mHUvzyDSNSne/i/vdMKZnO4fc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jjBFMQAAADbAAAADwAAAAAAAAAAAAAAAACXAgAAZHJzL2Rv&#10;d25yZXYueG1sUEsFBgAAAAAEAAQA9QAAAIgDAAAAAA==&#10;" fillcolor="#9bbb59 [3206]" strokecolor="#9bbb59 [3206]">
                  <v:shadow on="t" opacity="22937f" mv:blur="40000f" origin=",.5" offset="0,23000emu"/>
                  <v:textbox>
                    <w:txbxContent>
                      <w:p w14:paraId="56B847E7" w14:textId="77777777" w:rsidR="00F867C6" w:rsidRDefault="00F867C6" w:rsidP="00B551FF">
                        <w:pPr>
                          <w:pStyle w:val="StandardWeb"/>
                          <w:spacing w:before="0" w:beforeAutospacing="0" w:after="0" w:afterAutospacing="0"/>
                          <w:jc w:val="center"/>
                        </w:pPr>
                        <w:r>
                          <w:rPr>
                            <w:rFonts w:asciiTheme="minorHAnsi" w:hAnsi="Cambria" w:cstheme="minorBidi"/>
                            <w:color w:val="FFFFFF" w:themeColor="light1"/>
                            <w:kern w:val="24"/>
                            <w:sz w:val="36"/>
                            <w:szCs w:val="36"/>
                          </w:rPr>
                          <w:t>RTL</w:t>
                        </w:r>
                        <w:r>
                          <w:rPr>
                            <w:rFonts w:asciiTheme="minorHAnsi" w:hAnsi="Cambria" w:cstheme="minorBidi"/>
                            <w:color w:val="FFFFFF" w:themeColor="light1"/>
                            <w:kern w:val="24"/>
                            <w:sz w:val="36"/>
                            <w:szCs w:val="36"/>
                          </w:rPr>
                          <w:br/>
                        </w:r>
                        <w:r>
                          <w:rPr>
                            <w:rFonts w:asciiTheme="minorHAnsi" w:hAnsi="Cambria" w:cstheme="minorBidi"/>
                            <w:color w:val="FFFFFF" w:themeColor="light1"/>
                            <w:kern w:val="24"/>
                            <w:sz w:val="28"/>
                            <w:szCs w:val="28"/>
                          </w:rPr>
                          <w:t xml:space="preserve">Design </w:t>
                        </w:r>
                        <w:proofErr w:type="spellStart"/>
                        <w:r>
                          <w:rPr>
                            <w:rFonts w:asciiTheme="minorHAnsi" w:hAnsi="Cambria" w:cstheme="minorBidi"/>
                            <w:color w:val="FFFFFF" w:themeColor="light1"/>
                            <w:kern w:val="24"/>
                            <w:sz w:val="28"/>
                            <w:szCs w:val="28"/>
                          </w:rPr>
                          <w:t>Under</w:t>
                        </w:r>
                        <w:proofErr w:type="spellEnd"/>
                        <w:r>
                          <w:rPr>
                            <w:rFonts w:asciiTheme="minorHAnsi" w:hAnsi="Cambria" w:cstheme="minorBidi"/>
                            <w:color w:val="FFFFFF" w:themeColor="light1"/>
                            <w:kern w:val="24"/>
                            <w:sz w:val="28"/>
                            <w:szCs w:val="28"/>
                          </w:rPr>
                          <w:t xml:space="preserve"> Test</w:t>
                        </w:r>
                      </w:p>
                    </w:txbxContent>
                  </v:textbox>
                </v:re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8" o:spid="_x0000_s1035" type="#_x0000_t69" style="position:absolute;left:646739;top:3174730;width:2669266;height:3527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tGSwgAA&#10;ANsAAAAPAAAAZHJzL2Rvd25yZXYueG1sRE/LasJAFN0X+g/DLXRXJw2iJTpKWklxUQTTdn/NXJNg&#10;5k6amTz8e2dRcHk47/V2Mo0YqHO1ZQWvswgEcWF1zaWCn+/s5Q2E88gaG8uk4EoOtpvHhzUm2o58&#10;pCH3pQgh7BJUUHnfJlK6oiKDbmZb4sCdbWfQB9iVUnc4hnDTyDiKFtJgzaGhwpY+KioueW8UDIfP&#10;4/zUL9u/Ib3Q1/vuNz+nmVLPT1O6AuFp8nfxv3uvFcRhbPgSfoD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ai0ZLCAAAA2wAAAA8AAAAAAAAAAAAAAAAAlwIAAGRycy9kb3du&#10;cmV2LnhtbFBLBQYAAAAABAAEAPUAAACGAwAAAAA=&#10;" adj="1427" fillcolor="red" strokecolor="red">
                  <v:shadow on="t" opacity="22937f" mv:blur="40000f" origin=",.5" offset="0,23000emu"/>
                  <v:textbox>
                    <w:txbxContent>
                      <w:p w14:paraId="1DF594A3" w14:textId="77777777" w:rsidR="00F867C6" w:rsidRDefault="00F867C6"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AMBA</w:t>
                        </w:r>
                      </w:p>
                    </w:txbxContent>
                  </v:textbox>
                </v:shape>
                <v:shape id="Pfeil nach links und rechts 29" o:spid="_x0000_s1036" type="#_x0000_t69" style="position:absolute;left:4068109;top:3158562;width:2669266;height:3527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nQJxAAA&#10;ANsAAAAPAAAAZHJzL2Rvd25yZXYueG1sRI9Ba8JAFITvQv/D8gredFMRW6OrpBXFQxGMen9mn0kw&#10;+zbNrjH+e7dQ6HGYmW+Y+bIzlWipcaVlBW/DCARxZnXJuYLjYT34AOE8ssbKMil4kIPl4qU3x1jb&#10;O++pTX0uAoRdjAoK7+tYSpcVZNANbU0cvIttDPogm1zqBu8Bbio5iqKJNFhyWCiwpq+Csmt6Mwra&#10;3WY/Pt/e6582udL35+qUXpK1Uv3XLpmB8NT5//Bfe6sVjKbw+yX8ALl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50CcQAAADbAAAADwAAAAAAAAAAAAAAAACXAgAAZHJzL2Rv&#10;d25yZXYueG1sUEsFBgAAAAAEAAQA9QAAAIgDAAAAAA==&#10;" adj="1427" fillcolor="red" strokecolor="red">
                  <v:shadow on="t" opacity="22937f" mv:blur="40000f" origin=",.5" offset="0,23000emu"/>
                  <v:textbox>
                    <w:txbxContent>
                      <w:p w14:paraId="3C7650EB" w14:textId="77777777" w:rsidR="00F867C6" w:rsidRDefault="00F867C6"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AMBA</w:t>
                        </w:r>
                      </w:p>
                    </w:txbxContent>
                  </v:textbox>
                </v:shape>
                <v:rect id="Rechteck 30" o:spid="_x0000_s1037" style="position:absolute;left:4583759;top:3973828;width:1693279;height:3532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B49wwAA&#10;ANsAAAAPAAAAZHJzL2Rvd25yZXYueG1sRE9Na8JAEL0X+h+WKfRWN22gjTEbsUpbERQ1HjwO2WkS&#10;zM6G7Krpv3cPBY+P951NB9OKC/WusazgdRSBIC6tbrhScCi+XhIQziNrbC2Tgj9yMM0fHzJMtb3y&#10;ji57X4kQwi5FBbX3XSqlK2sy6Ea2Iw7cr+0N+gD7SuoeryHctPItit6lwYZDQ40dzWsqT/uzUWCS&#10;n/OiWJ228eY4+4iL7/HnWq+Ven4aZhMQngZ/F/+7l1pBHNaHL+EHy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bB49wwAAANsAAAAPAAAAAAAAAAAAAAAAAJcCAABkcnMvZG93&#10;bnJldi54bWxQSwUGAAAAAAQABAD1AAAAhwMAAAAA&#10;" fillcolor="#4f81bd [3204]" strokecolor="#9bbb59 [3206]">
                  <v:fill color2="#9bbb59 [3206]" rotate="t" focus="100%" type="gradient">
                    <o:fill v:ext="view" type="gradientUnscaled"/>
                  </v:fill>
                  <v:shadow on="t" opacity="22937f" mv:blur="40000f" origin=",.5" offset="0,23000emu"/>
                  <v:textbox>
                    <w:txbxContent>
                      <w:p w14:paraId="11D4C8C6" w14:textId="77777777" w:rsidR="00F867C6" w:rsidRDefault="00F867C6" w:rsidP="00B551FF">
                        <w:pPr>
                          <w:pStyle w:val="StandardWeb"/>
                          <w:spacing w:before="0" w:beforeAutospacing="0" w:after="0" w:afterAutospacing="0"/>
                          <w:jc w:val="center"/>
                        </w:pPr>
                        <w:r>
                          <w:rPr>
                            <w:rFonts w:asciiTheme="minorHAnsi" w:hAnsi="Cambria" w:cstheme="minorBidi"/>
                            <w:color w:val="FFFFFF" w:themeColor="light1"/>
                            <w:kern w:val="24"/>
                            <w:sz w:val="28"/>
                            <w:szCs w:val="28"/>
                          </w:rPr>
                          <w:t>TLM/RTL Adapter</w:t>
                        </w:r>
                      </w:p>
                    </w:txbxContent>
                  </v:textbox>
                </v:rect>
                <v:group id="Gruppierung 31" o:spid="_x0000_s1038" style="position:absolute;left:1409473;top:3750422;width:235178;height:223406" coordorigin="1409473,3750422"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hteck 63" o:spid="_x0000_s1039" style="position:absolute;left:1409474;top:3750422;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FLgwgAA&#10;ANsAAAAPAAAAZHJzL2Rvd25yZXYueG1sRI/RisIwFETfhf2HcBd809RdFekaZRFc9EGk6gdcmmvT&#10;tbkpTaz1740g+DjMzBlmvuxsJVpqfOlYwWiYgCDOnS65UHA6rgczED4ga6wck4I7eVguPnpzTLW7&#10;cUbtIRQiQtinqMCEUKdS+tyQRT90NXH0zq6xGKJsCqkbvEW4reRXkkylxZLjgsGaVobyy+FqFdj/&#10;v5Zn/nwa7ydh322rbLXdGaX6n93vD4hAXXiHX+2NVjD9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4UuD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C71BD2B" w14:textId="77777777" w:rsidR="00F867C6" w:rsidRDefault="00F867C6" w:rsidP="00B551FF">
                          <w:pPr>
                            <w:rPr>
                              <w:rFonts w:cs="Times New Roman"/>
                            </w:rPr>
                          </w:pPr>
                        </w:p>
                      </w:txbxContent>
                    </v:textbox>
                  </v:re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64" o:spid="_x0000_s1040" type="#_x0000_t5" style="position:absolute;left:1409473;top:3750422;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pqxAAA&#10;ANsAAAAPAAAAZHJzL2Rvd25yZXYueG1sRI/BasMwEETvgf6D2EIvoZEbQmLcKKEYWkIuJY7B18Xa&#10;2CbWykiq7f59VSj0OMzOm539cTa9GMn5zrKCl1UCgri2uuNGQXl9f05B+ICssbdMCr7Jw/HwsNhj&#10;pu3EFxqL0IgIYZ+hgjaEIZPS1y0Z9Cs7EEfvZp3BEKVrpHY4Rbjp5TpJttJgx7GhxYHylup78WXi&#10;G6flx9rmc5WW5vKZVr0747hT6ulxfnsFEWgO/8d/6ZNWsN3A75YIAH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s5aa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1D82419" w14:textId="77777777" w:rsidR="00F867C6" w:rsidRDefault="00F867C6" w:rsidP="00B551FF">
                          <w:pPr>
                            <w:rPr>
                              <w:rFonts w:cs="Times New Roman"/>
                            </w:rPr>
                          </w:pPr>
                        </w:p>
                      </w:txbxContent>
                    </v:textbox>
                  </v:shape>
                </v:group>
                <v:group id="Gruppierung 32" o:spid="_x0000_s1041" style="position:absolute;left:1409472;top:2763189;width:235178;height:223406" coordorigin="1409472,2763189"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rect id="Rechteck 60" o:spid="_x0000_s1042" style="position:absolute;left:1409473;top:2763189;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qsyXvgAA&#10;ANsAAAAPAAAAZHJzL2Rvd25yZXYueG1sRE/LqsIwEN0L/kMYwZ2mXlSkGkUERRciPj5gaMam2kxK&#10;k1vr35uF4PJw3otVa0vRUO0LxwpGwwQEceZ0wbmC23U7mIHwAVlj6ZgUvMnDatntLDDV7sVnai4h&#10;FzGEfYoKTAhVKqXPDFn0Q1cRR+7uaoshwjqXusZXDLel/EuSqbRYcGwwWNHGUPa8/FsF9rFreObv&#10;t/FpEk7toTxvDkejVL/XrucgArXhJ/6691rBNK6PX+IPkM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6rMl74AAADbAAAADwAAAAAAAAAAAAAAAACXAgAAZHJzL2Rvd25yZXYu&#10;eG1sUEsFBgAAAAAEAAQA9QAAAIIDAAAAAA==&#10;" fillcolor="#4f81bd [3204]" strokecolor="#4579b8 [3044]">
                    <v:fill color2="#a7bfde [1620]" rotate="t" type="gradient">
                      <o:fill v:ext="view" type="gradientUnscaled"/>
                    </v:fill>
                    <v:shadow on="t" opacity="22937f" mv:blur="40000f" origin=",.5" offset="0,23000emu"/>
                    <v:textbox>
                      <w:txbxContent>
                        <w:p w14:paraId="004B4B3F" w14:textId="77777777" w:rsidR="00F867C6" w:rsidRDefault="00F867C6" w:rsidP="00B551FF">
                          <w:pPr>
                            <w:rPr>
                              <w:rFonts w:cs="Times New Roman"/>
                            </w:rPr>
                          </w:pPr>
                        </w:p>
                      </w:txbxContent>
                    </v:textbox>
                  </v:rect>
                  <v:shape id="Gleichschenkliges Dreieck 62" o:spid="_x0000_s1043" type="#_x0000_t5" style="position:absolute;left:1409472;top:2763189;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eFxAAA&#10;ANsAAAAPAAAAZHJzL2Rvd25yZXYueG1sRI/BasMwEETvhf6D2EAvpZHjg2tcKyEEWkIvxYnB18Xa&#10;2CbWykiK4/59VSj0OMzOm51yt5hRzOT8YFnBZp2AIG6tHrhTUJ/fX3IQPiBrHC2Tgm/ysNs+PpRY&#10;aHvniuZT6ESEsC9QQR/CVEjp254M+rWdiKN3sc5giNJ1Uju8R7gZZZokmTQ4cGzocaJDT+31dDPx&#10;jePzR2oPS5PXpvrKm9F94vyq1NNq2b+BCLSE/+O/9FEryFL43RIB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tnhc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0115BFE" w14:textId="77777777" w:rsidR="00F867C6" w:rsidRDefault="00F867C6" w:rsidP="00B551FF">
                          <w:pPr>
                            <w:rPr>
                              <w:rFonts w:cs="Times New Roman"/>
                            </w:rPr>
                          </w:pPr>
                        </w:p>
                      </w:txbxContent>
                    </v:textbox>
                  </v:shape>
                </v:group>
                <v:group id="Gruppierung 33" o:spid="_x0000_s1044" style="position:absolute;left:4876572;top:2763189;width:235178;height:223406" coordorigin="4876572,2763189"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hteck 58" o:spid="_x0000_s1045" style="position:absolute;left:4876573;top:2763189;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sAoswAAA&#10;ANsAAAAPAAAAZHJzL2Rvd25yZXYueG1sRE/dasIwFL4f+A7hCN7N1KEi1SgiONaLIf48wKE5NtXk&#10;pDRZ2739cjHw8uP73+wGZ0VHbag9K5hNMxDEpdc1Vwpu1+P7CkSIyBqtZ1LwSwF229HbBnPtez5T&#10;d4mVSCEcclRgYmxyKUNpyGGY+oY4cXffOowJtpXULfYp3Fn5kWVL6bDm1GCwoYOh8nn5cQrc47Pj&#10;Vbjf5qdFPA2FPR+Kb6PUZDzs1yAiDfEl/nd/aQWLNDZ9ST9Ab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sAos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304C757" w14:textId="77777777" w:rsidR="00F867C6" w:rsidRDefault="00F867C6" w:rsidP="00B551FF">
                          <w:pPr>
                            <w:rPr>
                              <w:rFonts w:cs="Times New Roman"/>
                            </w:rPr>
                          </w:pPr>
                        </w:p>
                      </w:txbxContent>
                    </v:textbox>
                  </v:rect>
                  <v:shape id="Gleichschenkliges Dreieck 59" o:spid="_x0000_s1046" type="#_x0000_t5" style="position:absolute;left:4876572;top:2763189;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z9JxQAA&#10;ANsAAAAPAAAAZHJzL2Rvd25yZXYueG1sRI/BasMwEETvhf6D2EIvpZETaOo6UUIJNJhcQlKDr4u1&#10;sU2tlZEU2/n7KlDocZidNzvr7WQ6MZDzrWUF81kCgriyuuVaQfH99ZqC8AFZY2eZFNzIw3bz+LDG&#10;TNuRTzScQy0ihH2GCpoQ+kxKXzVk0M9sTxy9i3UGQ5SultrhGOGmk4skWUqDLceGBnvaNVT9nK8m&#10;vpG/7Bd2N5VpYU7HtOzcAYd3pZ6fps8ViEBT+D/+S+dawdsH3LdEA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jP0n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2E4A7A4C" w14:textId="77777777" w:rsidR="00F867C6" w:rsidRDefault="00F867C6" w:rsidP="00B551FF">
                          <w:pPr>
                            <w:rPr>
                              <w:rFonts w:cs="Times New Roman"/>
                            </w:rPr>
                          </w:pPr>
                        </w:p>
                      </w:txbxContent>
                    </v:textbox>
                  </v:shape>
                </v:group>
                <v:group id="Gruppierung 34" o:spid="_x0000_s1047" style="position:absolute;left:4885983;top:3744072;width:235178;height:223406" coordorigin="4885983,3744072"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chteck 56" o:spid="_x0000_s1048" style="position:absolute;left:4885984;top:3744072;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zvFwwAA&#10;ANsAAAAPAAAAZHJzL2Rvd25yZXYueG1sRI/disIwFITvBd8hHGHvNFVWkWpaRFD0YhF/HuDQHJtq&#10;c1KaWLtvv1lY2MthZr5h1nlva9FR6yvHCqaTBARx4XTFpYLbdTdegvABWWPtmBR8k4c8Gw7WmGr3&#10;5jN1l1CKCGGfogITQpNK6QtDFv3ENcTRu7vWYoiyLaVu8R3htpazJFlIixXHBYMNbQ0Vz8vLKrCP&#10;fcdLf799nubh1B/r8/b4ZZT6GPWbFYhAffgP/7UPWsF8Ab9f4g+Q2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Yzv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5108E00" w14:textId="77777777" w:rsidR="00F867C6" w:rsidRDefault="00F867C6" w:rsidP="00B551FF">
                          <w:pPr>
                            <w:rPr>
                              <w:rFonts w:cs="Times New Roman"/>
                            </w:rPr>
                          </w:pPr>
                        </w:p>
                      </w:txbxContent>
                    </v:textbox>
                  </v:rect>
                  <v:shape id="Gleichschenkliges Dreieck 57" o:spid="_x0000_s1049" type="#_x0000_t5" style="position:absolute;left:4885983;top:3744072;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A6gxAAA&#10;ANsAAAAPAAAAZHJzL2Rvd25yZXYueG1sRI9Ba8JAEIXvBf/DMkIvpW4qtAnRVURQgpcSG/A6ZMck&#10;mJ0Nu9uY/nu3UOjx8eZ9b956O5lejOR8Z1nB2yIBQVxb3XGjoPo6vGYgfEDW2FsmBT/kYbuZPa0x&#10;1/bOJY3n0IgIYZ+jgjaEIZfS1y0Z9As7EEfvap3BEKVrpHZ4j3DTy2WSfEiDHceGFgfat1Tfzt8m&#10;vlG8HJd2P12yypSf2aV3JxxTpZ7n024FItAU/o//0oVW8J7C75YIAL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AOo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524E045" w14:textId="77777777" w:rsidR="00F867C6" w:rsidRDefault="00F867C6" w:rsidP="00B551FF">
                          <w:pPr>
                            <w:rPr>
                              <w:rFonts w:cs="Times New Roman"/>
                            </w:rPr>
                          </w:pPr>
                        </w:p>
                      </w:txbxContent>
                    </v:textbox>
                  </v:shape>
                </v:group>
                <v:group id="Gruppierung 35" o:spid="_x0000_s1050" style="position:absolute;left:5676672;top:3739182;width:235178;height:223406;rotation:180" coordorigin="5676672,3739182"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rcz3IcIAAADbAAAADwAA&#10;AAAAAAAAAAAAAACpAgAAZHJzL2Rvd25yZXYueG1sUEsFBgAAAAAEAAQA+gAAAJgDAAAAAA==&#10;">
                  <v:rect id="Rechteck 54" o:spid="_x0000_s1051" style="position:absolute;left:5676673;top:3739182;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ApwwAA&#10;ANsAAAAPAAAAZHJzL2Rvd25yZXYueG1sRI/disIwFITvBd8hnAXvNF3RRbqmRQSX9ULEnwc4NMem&#10;a3NSmljr2xtB2MthZr5hlnlva9FR6yvHCj4nCQjiwumKSwXn02a8AOEDssbaMSl4kIc8Gw6WmGp3&#10;5wN1x1CKCGGfogITQpNK6QtDFv3ENcTRu7jWYoiyLaVu8R7htpbTJPmSFiuOCwYbWhsqrsebVWD/&#10;fjpe+Mt5tp+Hfb+tD+vtzig1+uhX3yAC9eE//G7/agXzGby+xB8gs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QA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95C5707" w14:textId="77777777" w:rsidR="00F867C6" w:rsidRDefault="00F867C6" w:rsidP="00B551FF">
                          <w:pPr>
                            <w:rPr>
                              <w:rFonts w:cs="Times New Roman"/>
                            </w:rPr>
                          </w:pPr>
                        </w:p>
                      </w:txbxContent>
                    </v:textbox>
                  </v:rect>
                  <v:shape id="Gleichschenkliges Dreieck 55" o:spid="_x0000_s1052" type="#_x0000_t5" style="position:absolute;left:5676672;top:3739182;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7jVMwwAA&#10;ANsAAAAPAAAAZHJzL2Rvd25yZXYueG1sRI9Bi8IwEIXvwv6HMAt7kTVdQS1doyyCi3gRq+B1aMa2&#10;2ExKEmv990YQPD7evO/Nmy9704iOnK8tK/gZJSCIC6trLhUcD+vvFIQPyBoby6TgTh6Wi4/BHDNt&#10;b7ynLg+liBD2GSqoQmgzKX1RkUE/si1x9M7WGQxRulJqh7cIN40cJ8lUGqw5NlTY0qqi4pJfTXxj&#10;M/wf21V/So9mv0tPjdtiN1Pq67P/+wURqA/v41d6oxVMJvDcEgE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7jVM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B860A88" w14:textId="77777777" w:rsidR="00F867C6" w:rsidRDefault="00F867C6" w:rsidP="00B551FF">
                          <w:pPr>
                            <w:rPr>
                              <w:rFonts w:cs="Times New Roman"/>
                            </w:rPr>
                          </w:pPr>
                        </w:p>
                      </w:txbxContent>
                    </v:textbox>
                  </v:shape>
                </v:group>
                <v:group id="Gruppierung 36" o:spid="_x0000_s1053" style="position:absolute;left:5667033;top:2763189;width:235178;height:223406;rotation:180" coordorigin="5667033,2763189"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XR5pVsIAAADbAAAADwAA&#10;AAAAAAAAAAAAAACpAgAAZHJzL2Rvd25yZXYueG1sUEsFBgAAAAAEAAQA+gAAAJgDAAAAAA==&#10;">
                  <v:rect id="Rechteck 52" o:spid="_x0000_s1054" style="position:absolute;left:5667034;top:2763189;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WD3GwQAA&#10;ANsAAAAPAAAAZHJzL2Rvd25yZXYueG1sRI/disIwFITvF3yHcATv1lRRkWoUEVz0QsSfBzg0x6ba&#10;nJQmW+vbG0HwcpiZb5j5srWlaKj2hWMFg34CgjhzuuBcweW8+Z2C8AFZY+mYFDzJw3LR+Zljqt2D&#10;j9ScQi4ihH2KCkwIVSqlzwxZ9H1XEUfv6mqLIco6l7rGR4TbUg6TZCItFhwXDFa0NpTdT/9Wgb39&#10;NTz118voMA6Hdlce17u9UarXbVczEIHa8A1/2lutYDyE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lg9x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4BB62C21" w14:textId="77777777" w:rsidR="00F867C6" w:rsidRDefault="00F867C6" w:rsidP="00B551FF">
                          <w:pPr>
                            <w:rPr>
                              <w:rFonts w:cs="Times New Roman"/>
                            </w:rPr>
                          </w:pPr>
                        </w:p>
                      </w:txbxContent>
                    </v:textbox>
                  </v:rect>
                  <v:shape id="Gleichschenkliges Dreieck 53" o:spid="_x0000_s1055" type="#_x0000_t5" style="position:absolute;left:5667033;top:2763189;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wijxQAA&#10;ANsAAAAPAAAAZHJzL2Rvd25yZXYueG1sRI/BasMwEETvhf6D2EIvpZGTktY4UUIJNJhcQlKDr4u1&#10;sU2tlZEU2/n7KlDocZidNzvr7WQ6MZDzrWUF81kCgriyuuVaQfH99ZqC8AFZY2eZFNzIw3bz+LDG&#10;TNuRTzScQy0ihH2GCpoQ+kxKXzVk0M9sTxy9i3UGQ5SultrhGOGmk4skeZcGW44NDfa0a6j6OV9N&#10;fCN/2S/sbirTwpyOadm5Aw4fSj0/TZ8rEIGm8H/8l861guUb3LdEA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LCKP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4889B1C4" w14:textId="77777777" w:rsidR="00F867C6" w:rsidRDefault="00F867C6" w:rsidP="00B551FF">
                          <w:pPr>
                            <w:rPr>
                              <w:rFonts w:cs="Times New Roman"/>
                            </w:rPr>
                          </w:pPr>
                        </w:p>
                      </w:txbxContent>
                    </v:textbox>
                  </v:shape>
                </v:group>
                <v:group id="Gruppierung 37" o:spid="_x0000_s1056" style="position:absolute;left:2330223;top:2774429;width:235178;height:223406;rotation:180" coordorigin="2330223,2774429"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JSzM3DAAAA2wAAAA8A&#10;AAAAAAAAAAAAAAAAqQIAAGRycy9kb3ducmV2LnhtbFBLBQYAAAAABAAEAPoAAACZAwAAAAA=&#10;">
                  <v:rect id="Rechteck 50" o:spid="_x0000_s1057" style="position:absolute;left:2330224;top:2774429;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gYqwAAA&#10;ANsAAAAPAAAAZHJzL2Rvd25yZXYueG1sRE/dasIwFL4f+A7hCN7N1KEi1SgiONaLIf48wKE5NtXk&#10;pDRZ2739cjHw8uP73+wGZ0VHbag9K5hNMxDEpdc1Vwpu1+P7CkSIyBqtZ1LwSwF229HbBnPtez5T&#10;d4mVSCEcclRgYmxyKUNpyGGY+oY4cXffOowJtpXULfYp3Fn5kWVL6bDm1GCwoYOh8nn5cQrc47Pj&#10;Vbjf5qdFPA2FPR+Kb6PUZDzs1yAiDfEl/nd/aQWLtD59ST9Ab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xgYq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D66671C" w14:textId="77777777" w:rsidR="00F867C6" w:rsidRDefault="00F867C6" w:rsidP="00B551FF">
                          <w:pPr>
                            <w:rPr>
                              <w:rFonts w:cs="Times New Roman"/>
                            </w:rPr>
                          </w:pPr>
                        </w:p>
                      </w:txbxContent>
                    </v:textbox>
                  </v:rect>
                  <v:shape id="Gleichschenkliges Dreieck 51" o:spid="_x0000_s1058" type="#_x0000_t5" style="position:absolute;left:2330223;top:2774429;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1TNPxAAA&#10;ANsAAAAPAAAAZHJzL2Rvd25yZXYueG1sRI/BasMwEETvgf6D2EIvoZETaGLcKKEEWkwvxY7B18Xa&#10;2CbWykiq4/59VSjkOMzOm539cTaDmMj53rKC9SoBQdxY3XOroDq/P6cgfEDWOFgmBT/k4Xh4WOwx&#10;0/bGBU1laEWEsM9QQRfCmEnpm44M+pUdiaN3sc5giNK1Uju8RbgZ5CZJttJgz7Ghw5FOHTXX8tvE&#10;N/Llx8ae5jqtTPGV1oP7xGmn1NPj/PYKItAc7sf/6VwreFnD35YIAH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NUzT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CC060A8" w14:textId="77777777" w:rsidR="00F867C6" w:rsidRDefault="00F867C6" w:rsidP="00B551FF">
                          <w:pPr>
                            <w:rPr>
                              <w:rFonts w:cs="Times New Roman"/>
                            </w:rPr>
                          </w:pPr>
                        </w:p>
                      </w:txbxContent>
                    </v:textbox>
                  </v:shape>
                </v:group>
                <v:group id="Gruppierung 38" o:spid="_x0000_s1059" style="position:absolute;left:2330224;top:3744072;width:235178;height:223406;rotation:180" coordorigin="2330224,3744072" coordsize="235178,2234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zVi/vgAAANsAAAAPAAAAZHJzL2Rvd25yZXYueG1sRE/LisIwFN0P+A/hCrMb&#10;U3UUqUYRQexK8AFuL821qTY3JYna+XuzGHB5OO/FqrONeJIPtWMFw0EGgrh0uuZKwfm0/ZmBCBFZ&#10;Y+OYFPxRgNWy97XAXLsXH+h5jJVIIRxyVGBibHMpQ2nIYhi4ljhxV+ctxgR9JbXHVwq3jRxl2VRa&#10;rDk1GGxpY6i8Hx9Wgf4N4zMVxdqP9rfTpJ7sTHW9KPXd79ZzEJG6+BH/uwutYJzGpi/pB8jlGw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BDzVi/vgAAANsAAAAPAAAAAAAA&#10;AAAAAAAAAKkCAABkcnMvZG93bnJldi54bWxQSwUGAAAAAAQABAD6AAAAlAMAAAAA&#10;">
                  <v:rect id="Rechteck 48" o:spid="_x0000_s1060" style="position:absolute;left:2330225;top:3744072;width:235177;height:223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zxvwAA&#10;ANsAAAAPAAAAZHJzL2Rvd25yZXYueG1sRE/NisIwEL4v+A5hhL2tqeIuUpuKCIoeRKw+wNCMTbWZ&#10;lCbW7tubw8IeP77/bDXYRvTU+dqxgukkAUFcOl1zpeB62X4tQPiArLFxTAp+ycMqH31kmGr34jP1&#10;RahEDGGfogITQptK6UtDFv3EtcSRu7nOYoiwq6Tu8BXDbSNnSfIjLdYcGwy2tDFUPoqnVWDvu54X&#10;/nadn77DaTg0583haJT6HA/rJYhAQ/gX/7n3WsE8jo1f4g+Q+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ZpnPG/AAAA2w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42149212" w14:textId="77777777" w:rsidR="00F867C6" w:rsidRDefault="00F867C6" w:rsidP="00B551FF">
                          <w:pPr>
                            <w:rPr>
                              <w:rFonts w:cs="Times New Roman"/>
                            </w:rPr>
                          </w:pPr>
                        </w:p>
                      </w:txbxContent>
                    </v:textbox>
                  </v:rect>
                  <v:shape id="Gleichschenkliges Dreieck 49" o:spid="_x0000_s1061" type="#_x0000_t5" style="position:absolute;left:2330224;top:3744072;width:235177;height:21216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mUxQAA&#10;ANsAAAAPAAAAZHJzL2Rvd25yZXYueG1sRI/BasMwEETvhf6D2EIvpZETSuo6UUIJNJhcQlKDr4u1&#10;sU2tlZEU2/n7KlDocZidNzvr7WQ6MZDzrWUF81kCgriyuuVaQfH99ZqC8AFZY2eZFNzIw3bz+LDG&#10;TNuRTzScQy0ihH2GCpoQ+kxKXzVk0M9sTxy9i3UGQ5SultrhGOGmk4skWUqDLceGBnvaNVT9nK8m&#10;vpG/7Bd2N5VpYU7HtOzcAYd3pZ6fps8ViEBT+D/+S+dawdsH3LdEA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6qZT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02B0F854" w14:textId="77777777" w:rsidR="00F867C6" w:rsidRDefault="00F867C6" w:rsidP="00B551FF">
                          <w:pPr>
                            <w:rPr>
                              <w:rFonts w:cs="Times New Roman"/>
                            </w:rPr>
                          </w:pPr>
                        </w:p>
                      </w:txbxContent>
                    </v:textbox>
                  </v:shape>
                </v:group>
                <v:line id="Gerade Verbindung 39" o:spid="_x0000_s1062" style="position:absolute;rotation:90;visibility:visible;mso-wrap-style:square" from="1387607,3118098" to="1663454,31211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VisIAAADbAAAADwAAAGRycy9kb3ducmV2LnhtbESPQYvCMBSE74L/IbyFvWm6bhGtRhHZ&#10;Rb1pFfH4aN62ZZuX0kRt/70RBI/DzHzDzJetqcSNGldaVvA1jEAQZ1aXnCs4HX8HExDOI2usLJOC&#10;jhwsF/3eHBNt73ygW+pzESDsElRQeF8nUrqsIINuaGvi4P3ZxqAPssmlbvAe4KaSoygaS4Mlh4UC&#10;a1oXlP2nV6Mgj+N0d4m213j/s3FTHXfHs+2U+vxoVzMQnlr/Dr/aW63gewrPL+E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oVisIAAADbAAAADwAAAAAAAAAAAAAA&#10;AAChAgAAZHJzL2Rvd25yZXYueG1sUEsFBgAAAAAEAAQA+QAAAJADAAAAAA==&#10;" strokecolor="red" strokeweight="2pt">
                  <v:shadow on="t" opacity="24903f" mv:blur="40000f" origin=",.5" offset="0,20000emu"/>
                </v:line>
                <v:line id="Gerade Verbindung 40" o:spid="_x0000_s1063" style="position:absolute;rotation:90;visibility:visible;mso-wrap-style:square" from="1368674,3588181" to="1689302,3592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bPar8AAADbAAAADwAAAGRycy9kb3ducmV2LnhtbERPTYvCMBC9C/sfwix401QJol2jyLKi&#10;3rQuyx6HZmyLzaQ0Udt/bw6Cx8f7Xq47W4s7tb5yrGEyTkAQ585UXGj4PW9HcxA+IBusHZOGnjys&#10;Vx+DJabGPfhE9ywUIoawT1FDGUKTSunzkiz6sWuII3dxrcUQYVtI0+IjhttaTpNkJi1WHBtKbOi7&#10;pPya3ayGQqns8J/sb+r4s/MLo/rzn+u1Hn52my8QgbrwFr/ce6NBxfXxS/wB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tbPar8AAADbAAAADwAAAAAAAAAAAAAAAACh&#10;AgAAZHJzL2Rvd25yZXYueG1sUEsFBgAAAAAEAAQA+QAAAI0DAAAAAA==&#10;" strokecolor="red" strokeweight="2pt">
                  <v:shadow on="t" opacity="24903f" mv:blur="40000f" origin=",.5" offset="0,20000emu"/>
                </v:line>
                <v:line id="Gerade Verbindung 41" o:spid="_x0000_s1064" style="position:absolute;rotation:90;flip:x;visibility:visible;mso-wrap-style:square" from="2317954,3127693" to="2577673,3127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EpyMMAAADbAAAADwAAAGRycy9kb3ducmV2LnhtbESPQYvCMBSE74L/ITzBm6aKiHSNorIL&#10;Ii5idQ97ezRv22rzUppo67/fCILHYWa+YebL1pTiTrUrLCsYDSMQxKnVBWcKzqevwQyE88gaS8uk&#10;4EEOlotuZ46xtg0f6Z74TAQIuxgV5N5XsZQuzcmgG9qKOHh/tjbog6wzqWtsAtyUchxFU2mw4LCQ&#10;Y0WbnNJrcjMK1nt5+bl9Npf0u5ma37HeVYcMler32tUHCE+tf4df7a1WMBnB80v4AXL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4xKcjDAAAA2wAAAA8AAAAAAAAAAAAA&#10;AAAAoQIAAGRycy9kb3ducmV2LnhtbFBLBQYAAAAABAAEAPkAAACRAwAAAAA=&#10;" strokecolor="red" strokeweight="2pt">
                  <v:shadow on="t" opacity="24903f" mv:blur="40000f" origin=",.5" offset="0,20000emu"/>
                </v:line>
                <v:line id="Gerade Verbindung 42" o:spid="_x0000_s1065" style="position:absolute;rotation:90;visibility:visible;mso-wrap-style:square" from="2287103,3583361" to="2608523,35833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j0hsIAAADbAAAADwAAAGRycy9kb3ducmV2LnhtbESPQWvCQBSE7wX/w/IEb3WjLFJTVxFR&#10;1JuNIj0+sq9JaPZtyK6a/HtXKPQ4zMw3zGLV2VrcqfWVYw2TcQKCOHem4kLD5bx7/wDhA7LB2jFp&#10;6MnDajl4W2Bq3IO/6J6FQkQI+xQ1lCE0qZQ+L8miH7uGOHo/rrUYomwLaVp8RLit5TRJZtJixXGh&#10;xIY2JeW/2c1qKJTKjt/J4aZO272fG9Wfr67XejTs1p8gAnXhP/zXPhgNagqvL/EHyO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Uj0hsIAAADbAAAADwAAAAAAAAAAAAAA&#10;AAChAgAAZHJzL2Rvd25yZXYueG1sUEsFBgAAAAAEAAQA+QAAAJADAAAAAA==&#10;" strokecolor="red" strokeweight="2pt">
                  <v:shadow on="t" opacity="24903f" mv:blur="40000f" origin=",.5" offset="0,20000emu"/>
                </v:line>
                <v:line id="Gerade Verbindung 43" o:spid="_x0000_s1066" style="position:absolute;rotation:90;visibility:visible;mso-wrap-style:square" from="4865949,3122989" to="5119318,3126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RRHcMAAADbAAAADwAAAGRycy9kb3ducmV2LnhtbESPQWvCQBSE7wX/w/IEb7pRF7Gpq4i0&#10;VG81SunxkX0mwezbkF01+fddodDjMDPfMKtNZ2txp9ZXjjVMJwkI4tyZigsN59PHeAnCB2SDtWPS&#10;0JOHzXrwssLUuAcf6Z6FQkQI+xQ1lCE0qZQ+L8min7iGOHoX11oMUbaFNC0+ItzWcpYkC2mx4rhQ&#10;YkO7kvJrdrMaCqWyw0+yv6mv90//alR/+na91qNht30DEagL/+G/9t5oUHN4fo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YEUR3DAAAA2wAAAA8AAAAAAAAAAAAA&#10;AAAAoQIAAGRycy9kb3ducmV2LnhtbFBLBQYAAAAABAAEAPkAAACRAwAAAAA=&#10;" strokecolor="red" strokeweight="2pt">
                  <v:shadow on="t" opacity="24903f" mv:blur="40000f" origin=",.5" offset="0,20000emu"/>
                </v:line>
                <v:line id="Gerade Verbindung 45" o:spid="_x0000_s1067" style="position:absolute;rotation:90;visibility:visible;mso-wrap-style:square" from="5656635,3122990" to="5910004,31260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Fs8sQAAADbAAAADwAAAGRycy9kb3ducmV2LnhtbESPQWvCQBSE70L/w/IK3nTTspU2dQ2l&#10;KOpNYyk9PrKvSWj2bchuNPn3XUHwOMzMN8wyG2wjztT52rGGp3kCgrhwpuZSw9dpM3sF4QOywcYx&#10;aRjJQ7Z6mCwxNe7CRzrnoRQRwj5FDVUIbSqlLyqy6OeuJY7er+sshii7UpoOLxFuG/mcJAtpsea4&#10;UGFLnxUVf3lvNZRK5fufZNerw3rr34waT99u1Hr6OHy8gwg0hHv41t4ZDeoFrl/i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oWzyxAAAANsAAAAPAAAAAAAAAAAA&#10;AAAAAKECAABkcnMvZG93bnJldi54bWxQSwUGAAAAAAQABAD5AAAAkgMAAAAA&#10;" strokecolor="red" strokeweight="2pt">
                  <v:shadow on="t" opacity="24903f" mv:blur="40000f" origin=",.5" offset="0,20000emu"/>
                </v:line>
                <v:line id="Gerade Verbindung 46" o:spid="_x0000_s1068" style="position:absolute;rotation:90;visibility:visible;mso-wrap-style:square" from="4846434,3586933" to="5160710,3586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PyhcMAAADbAAAADwAAAGRycy9kb3ducmV2LnhtbESPQWvCQBSE70L/w/IK3nRjWURTV5HS&#10;ot5qItLjI/uahGbfhuyqyb93C4LHYWa+YVab3jbiSp2vHWuYTRMQxIUzNZcaTvnXZAHCB2SDjWPS&#10;MJCHzfpltMLUuBsf6ZqFUkQI+xQ1VCG0qZS+qMiin7qWOHq/rrMYouxKaTq8Rbht5FuSzKXFmuNC&#10;hS19VFT8ZReroVQqO/wk+4v6/tz5pVFDfnaD1uPXfvsOIlAfnuFHe280qDn8f4k/QK7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z8oXDAAAA2wAAAA8AAAAAAAAAAAAA&#10;AAAAoQIAAGRycy9kb3ducmV2LnhtbFBLBQYAAAAABAAEAPkAAACRAwAAAAA=&#10;" strokecolor="red" strokeweight="2pt">
                  <v:shadow on="t" opacity="24903f" mv:blur="40000f" origin=",.5" offset="0,20000emu"/>
                </v:line>
                <v:line id="Gerade Verbindung 47" o:spid="_x0000_s1069" style="position:absolute;rotation:90;visibility:visible;mso-wrap-style:square" from="5627713,3582042" to="5941989,3582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9XHsQAAADbAAAADwAAAGRycy9kb3ducmV2LnhtbESPQWvCQBSE70L/w/IK3nTTstQ2dQ2l&#10;KOpNYyk9PrKvSWj2bchuNPn3XUHwOMzMN8wyG2wjztT52rGGp3kCgrhwpuZSw9dpM3sF4QOywcYx&#10;aRjJQ7Z6mCwxNe7CRzrnoRQRwj5FDVUIbSqlLyqy6OeuJY7er+sshii7UpoOLxFuG/mcJC/SYs1x&#10;ocKWPisq/vLeaiiVyvc/ya5Xh/XWvxk1nr7dqPX0cfh4BxFoCPfwrb0zGtQCrl/i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P1cexAAAANsAAAAPAAAAAAAAAAAA&#10;AAAAAKECAABkcnMvZG93bnJldi54bWxQSwUGAAAAAAQABAD5AAAAkgMAAAAA&#10;" strokecolor="red" strokeweight="2pt">
                  <v:shadow on="t" opacity="24903f" mv:blur="40000f" origin=",.5" offset="0,20000emu"/>
                </v:line>
                <w10:anchorlock/>
              </v:group>
            </w:pict>
          </mc:Fallback>
        </mc:AlternateContent>
      </w:r>
    </w:p>
    <w:p w14:paraId="16783324" w14:textId="77777777" w:rsidR="00A97030" w:rsidRDefault="00A97030" w:rsidP="00A97030">
      <w:pPr>
        <w:pStyle w:val="Beschriftung"/>
        <w:jc w:val="center"/>
      </w:pPr>
      <w:bookmarkStart w:id="64" w:name="_Ref127525463"/>
      <w:bookmarkStart w:id="65" w:name="_Toc115252487"/>
      <w:bookmarkStart w:id="66" w:name="_Toc130549799"/>
      <w:r>
        <w:t xml:space="preserve">Figure </w:t>
      </w:r>
      <w:r>
        <w:fldChar w:fldCharType="begin"/>
      </w:r>
      <w:r>
        <w:instrText xml:space="preserve"> SEQ Figure \* ARABIC </w:instrText>
      </w:r>
      <w:r>
        <w:fldChar w:fldCharType="separate"/>
      </w:r>
      <w:r w:rsidR="008E364D">
        <w:rPr>
          <w:noProof/>
        </w:rPr>
        <w:t>7</w:t>
      </w:r>
      <w:r>
        <w:fldChar w:fldCharType="end"/>
      </w:r>
      <w:bookmarkEnd w:id="64"/>
      <w:r>
        <w:t xml:space="preserve"> - TLM module test setup</w:t>
      </w:r>
      <w:bookmarkEnd w:id="65"/>
      <w:bookmarkEnd w:id="66"/>
    </w:p>
    <w:p w14:paraId="1C4EB609" w14:textId="77777777" w:rsidR="00A97030" w:rsidRDefault="00A97030" w:rsidP="00A97030"/>
    <w:p w14:paraId="12AA3577" w14:textId="77777777" w:rsidR="00A97030" w:rsidRDefault="00A97030" w:rsidP="00A97030">
      <w:r>
        <w:t xml:space="preserve">The test vectors are wrapped inside a TLM 2.0 master module, which contains one process for sending stimuli to the module under test (MUT) and one process for monitoring and comparing simulation results. The TLM MUT can be directly connected to the sockets of the </w:t>
      </w:r>
      <w:proofErr w:type="spellStart"/>
      <w:r>
        <w:t>testbed</w:t>
      </w:r>
      <w:proofErr w:type="spellEnd"/>
      <w:r>
        <w:t xml:space="preserve">. </w:t>
      </w:r>
    </w:p>
    <w:p w14:paraId="26D1C091" w14:textId="6A4F91C7" w:rsidR="00A97030" w:rsidRDefault="00A97030" w:rsidP="00A97030">
      <w:r>
        <w:t xml:space="preserve">To obtain reference data from the RTL IP the same setup can be reused by inserting TLM/RTL adapters. An appropriate module </w:t>
      </w:r>
      <w:r w:rsidR="00142280">
        <w:t>was</w:t>
      </w:r>
      <w:r>
        <w:t xml:space="preserve"> developed within this work package</w:t>
      </w:r>
      <w:r w:rsidR="00142280">
        <w:t>WP</w:t>
      </w:r>
      <w:r w:rsidR="009B3EB8">
        <w:t>1300</w:t>
      </w:r>
      <w:r>
        <w:t xml:space="preserve">. </w:t>
      </w:r>
    </w:p>
    <w:p w14:paraId="0C2C6DBE" w14:textId="1E8BEC64" w:rsidR="00A97030" w:rsidRPr="008328D5" w:rsidRDefault="00A97030" w:rsidP="008328D5">
      <w:r>
        <w:t xml:space="preserve">In case the timing accuracy does not met the requirements the models </w:t>
      </w:r>
      <w:r w:rsidR="009B3EB8">
        <w:t>had to</w:t>
      </w:r>
      <w:r>
        <w:t xml:space="preserve"> be modified </w:t>
      </w:r>
      <w:r w:rsidR="009B3EB8">
        <w:t>or</w:t>
      </w:r>
      <w:r>
        <w:t xml:space="preserve"> updated. During development, we </w:t>
      </w:r>
      <w:r w:rsidR="009B3EB8">
        <w:t>kept</w:t>
      </w:r>
      <w:r>
        <w:t xml:space="preserve"> simulation speed in mind. Fast simulation is crucial for the success of the process, although no particular requirement ha</w:t>
      </w:r>
      <w:r w:rsidR="009B3EB8">
        <w:t>d</w:t>
      </w:r>
      <w:r>
        <w:t xml:space="preserve"> been set. </w:t>
      </w:r>
    </w:p>
    <w:p w14:paraId="4934B1AA" w14:textId="77777777" w:rsidR="00A97030" w:rsidRPr="00A97030" w:rsidRDefault="00A97030" w:rsidP="00A97030">
      <w:pPr>
        <w:pStyle w:val="Default"/>
      </w:pPr>
    </w:p>
    <w:p w14:paraId="501226E8" w14:textId="77777777" w:rsidR="00EE2CCF" w:rsidRDefault="00EE2CCF">
      <w:pPr>
        <w:spacing w:before="0"/>
        <w:jc w:val="left"/>
        <w:rPr>
          <w:b/>
          <w:bCs/>
          <w:caps/>
          <w:sz w:val="32"/>
          <w:szCs w:val="32"/>
        </w:rPr>
      </w:pPr>
      <w:r>
        <w:br w:type="page"/>
      </w:r>
    </w:p>
    <w:p w14:paraId="12792536" w14:textId="42FBC71B" w:rsidR="005B798D" w:rsidRDefault="005B798D" w:rsidP="005B798D">
      <w:pPr>
        <w:pStyle w:val="berschrift1"/>
      </w:pPr>
      <w:bookmarkStart w:id="67" w:name="_Toc215222857"/>
      <w:r w:rsidRPr="005B798D">
        <w:lastRenderedPageBreak/>
        <w:t>Power modeling</w:t>
      </w:r>
      <w:bookmarkEnd w:id="67"/>
    </w:p>
    <w:p w14:paraId="011A987E" w14:textId="77777777" w:rsidR="000227D2" w:rsidRPr="00D61BBA" w:rsidRDefault="000227D2" w:rsidP="000227D2">
      <w:r w:rsidRPr="00D61BBA">
        <w:t>The most prominent use cases of virtual platforms are software development, architecture exploration and system verification. Depending on the field of application the users are interested in high simulation speed, utilization and performance figures, or high accuracy. Nowadays, these use cases get more and more accompanied by the wish to estimate power consumption as early as possible and as high up as possible in the design flow. Especially modern embedded multi-processors have to consider power constraints. Particularly mobile, nomadic systems need to operate on given power budgets and are restricted to a maximum peak current. Hence, software for such systems should be written with power demands in mind.</w:t>
      </w:r>
    </w:p>
    <w:p w14:paraId="5437F0B8" w14:textId="200711DD" w:rsidR="000227D2" w:rsidRPr="000227D2" w:rsidRDefault="000227D2" w:rsidP="000227D2">
      <w:r w:rsidRPr="00D61BBA">
        <w:t xml:space="preserve">To enable trading off power consumption against performance and latency, the </w:t>
      </w:r>
      <w:proofErr w:type="spellStart"/>
      <w:r w:rsidRPr="00D61BBA">
        <w:t>SoCRocket</w:t>
      </w:r>
      <w:proofErr w:type="spellEnd"/>
      <w:r w:rsidRPr="00D61BBA">
        <w:t xml:space="preserve"> library provides an event based power-monitoring</w:t>
      </w:r>
      <w:r>
        <w:t xml:space="preserve"> concept.</w:t>
      </w:r>
    </w:p>
    <w:p w14:paraId="4C954B01" w14:textId="07BAF70B" w:rsidR="005B798D" w:rsidRDefault="000227D2" w:rsidP="005B798D">
      <w:pPr>
        <w:pStyle w:val="berschrift2"/>
        <w:rPr>
          <w:lang w:val="en-US"/>
        </w:rPr>
      </w:pPr>
      <w:bookmarkStart w:id="68" w:name="_Toc215222858"/>
      <w:r>
        <w:rPr>
          <w:lang w:val="en-US"/>
        </w:rPr>
        <w:t>Power estimation concept</w:t>
      </w:r>
      <w:bookmarkEnd w:id="68"/>
    </w:p>
    <w:p w14:paraId="25F50CC5" w14:textId="78F87AA3" w:rsidR="000227D2" w:rsidRPr="00D61BBA" w:rsidRDefault="000227D2" w:rsidP="000227D2">
      <w:r>
        <w:t>All core</w:t>
      </w:r>
      <w:r w:rsidR="00280F25">
        <w:t xml:space="preserve"> </w:t>
      </w:r>
      <w:r>
        <w:t xml:space="preserve">models of the </w:t>
      </w:r>
      <w:proofErr w:type="spellStart"/>
      <w:r>
        <w:t>SoCRocket</w:t>
      </w:r>
      <w:proofErr w:type="spellEnd"/>
      <w:r>
        <w:t xml:space="preserve"> library</w:t>
      </w:r>
      <w:r w:rsidRPr="00D61BBA">
        <w:t xml:space="preserve"> provide a constructor parameter </w:t>
      </w:r>
      <w:proofErr w:type="spellStart"/>
      <w:r w:rsidRPr="00721100">
        <w:rPr>
          <w:rFonts w:ascii="Lucida Console" w:hAnsi="Lucida Console" w:cs="Courier New"/>
          <w:b/>
          <w:sz w:val="20"/>
        </w:rPr>
        <w:t>pow_mon</w:t>
      </w:r>
      <w:proofErr w:type="spellEnd"/>
      <w:r w:rsidRPr="00D61BBA">
        <w:t xml:space="preserve">. If </w:t>
      </w:r>
      <w:proofErr w:type="spellStart"/>
      <w:r w:rsidRPr="00721100">
        <w:rPr>
          <w:rFonts w:ascii="Lucida Console" w:hAnsi="Lucida Console" w:cs="Courier New"/>
          <w:b/>
          <w:sz w:val="20"/>
        </w:rPr>
        <w:t>pow_mon</w:t>
      </w:r>
      <w:proofErr w:type="spellEnd"/>
      <w:r w:rsidRPr="00D61BBA">
        <w:t xml:space="preserve"> is enabled the power consumption of the respective module will be estimated during simulation runtime. </w:t>
      </w:r>
    </w:p>
    <w:p w14:paraId="44F7A12E" w14:textId="77777777" w:rsidR="000227D2" w:rsidRPr="00D61BBA" w:rsidRDefault="000227D2" w:rsidP="000227D2">
      <w:r w:rsidRPr="00D61BBA">
        <w:t>Three different classes of power dissipation are supported: static power, dynamic internal power and dynamic switching power. Each of them is estimated and reported separately.</w:t>
      </w:r>
    </w:p>
    <w:p w14:paraId="6AEF43B7" w14:textId="57104ED8" w:rsidR="000227D2" w:rsidRPr="00D61BBA" w:rsidRDefault="000227D2" w:rsidP="000227D2">
      <w:r w:rsidRPr="00D61BBA">
        <w:t>The static power represents the ‘leakage’ of the component. It is more or less independent of the application running on the processor. For high-level approximations static power can be considered independent of the clock frequency. Static power linearly scales with silicon area and is strongly technology dependent. There</w:t>
      </w:r>
      <w:r>
        <w:t xml:space="preserve">fore, </w:t>
      </w:r>
      <w:proofErr w:type="spellStart"/>
      <w:r>
        <w:t>SoCRocket</w:t>
      </w:r>
      <w:proofErr w:type="spellEnd"/>
      <w:r>
        <w:t xml:space="preserve"> simulation models </w:t>
      </w:r>
      <w:r w:rsidRPr="00D61BBA">
        <w:t>contain at least one input parameter, which is supposed to be initialized with normalized leakage power information. The way of obtaining normalized leakage pow</w:t>
      </w:r>
      <w:r>
        <w:t>er is different for most components</w:t>
      </w:r>
      <w:r w:rsidRPr="00D61BBA">
        <w:t xml:space="preserve">. For memories (e.g. </w:t>
      </w:r>
      <w:r w:rsidR="00280F25">
        <w:t>SRAM</w:t>
      </w:r>
      <w:r w:rsidRPr="00D61BBA">
        <w:t xml:space="preserve">, </w:t>
      </w:r>
      <w:r w:rsidR="00280F25">
        <w:t>ROM</w:t>
      </w:r>
      <w:r w:rsidRPr="00D61BBA">
        <w:t xml:space="preserve">) it is specified in </w:t>
      </w:r>
      <w:proofErr w:type="spellStart"/>
      <w:r w:rsidRPr="00D61BBA">
        <w:t>pW</w:t>
      </w:r>
      <w:proofErr w:type="spellEnd"/>
      <w:r w:rsidRPr="00D61BBA">
        <w:t>/bit. The default settings included in the models are derived from a generic 90nm CMOS technology kit. The same accounts for the buil</w:t>
      </w:r>
      <w:r w:rsidR="00280F25">
        <w:t>t</w:t>
      </w:r>
      <w:r w:rsidRPr="00D61BBA">
        <w:t>-in dynamic power information.</w:t>
      </w:r>
    </w:p>
    <w:p w14:paraId="7805B3CB" w14:textId="7DCE4165" w:rsidR="000227D2" w:rsidRPr="00D61BBA" w:rsidRDefault="000227D2" w:rsidP="000227D2">
      <w:r w:rsidRPr="00D61BBA">
        <w:t>The dynamic power</w:t>
      </w:r>
      <w:r w:rsidR="00EF6783">
        <w:t xml:space="preserve"> </w:t>
      </w:r>
      <w:r w:rsidRPr="00D61BBA">
        <w:t>of a component is composed of an internal power portion and a switching power portion. In general</w:t>
      </w:r>
      <w:r>
        <w:t>,</w:t>
      </w:r>
      <w:r w:rsidRPr="00D61BBA">
        <w:t xml:space="preserve"> dynamic power is linearly dependent on the clock frequency. The internal power can be considered independent of the application running on the processor. It is caused by different effects such as registers (D-Flops) rewriting themself, toggling input pins or memory refresh cycles. Similar to static power the models contain dedicated input parameters for normalized</w:t>
      </w:r>
      <w:r>
        <w:t xml:space="preserve"> dynamic</w:t>
      </w:r>
      <w:r w:rsidRPr="00D61BBA">
        <w:t xml:space="preserve"> power. The actual internal power is then being calculated with respect to the configuration at hand. Information about the normalized internal power of all </w:t>
      </w:r>
      <w:r>
        <w:t>simulation models</w:t>
      </w:r>
      <w:r w:rsidRPr="00D61BBA">
        <w:t xml:space="preserve"> can also be found in </w:t>
      </w:r>
      <w:r w:rsidR="006A2C1F">
        <w:t>RD08</w:t>
      </w:r>
      <w:r w:rsidRPr="00D61BBA">
        <w:t>. Normalization of internal power is always based on clock frequency or on clock frequency and a factor proportional to area (e.g. bits in memory).</w:t>
      </w:r>
    </w:p>
    <w:p w14:paraId="2E838CBD" w14:textId="4BE813F4" w:rsidR="000227D2" w:rsidRPr="000227D2" w:rsidRDefault="000227D2" w:rsidP="000227D2">
      <w:r w:rsidRPr="00D61BBA">
        <w:t xml:space="preserve">The application dependent part of the dynamic power is the so-called switching power. Switching power is dissipated if busses, pins or storage elements change value. </w:t>
      </w:r>
      <w:r>
        <w:t>Since power represents the</w:t>
      </w:r>
      <w:r w:rsidRPr="00D61BBA">
        <w:t xml:space="preserve"> average consumption of energy over</w:t>
      </w:r>
      <w:r>
        <w:t xml:space="preserve"> time it is </w:t>
      </w:r>
      <w:r>
        <w:lastRenderedPageBreak/>
        <w:t>not an appropriate unit for event-based discrete measurement</w:t>
      </w:r>
      <w:r w:rsidRPr="00D61BBA">
        <w:t xml:space="preserve">. </w:t>
      </w:r>
      <w:r>
        <w:t>Therefore, we rely on fixed normalized energy per access or energy per execution figures. T</w:t>
      </w:r>
      <w:r w:rsidRPr="00D61BBA">
        <w:t xml:space="preserve">he average switching power of a simulation can be obtained by counting the number of accesses, multiplying with </w:t>
      </w:r>
      <w:r>
        <w:t xml:space="preserve">a value representing </w:t>
      </w:r>
      <w:r w:rsidRPr="00D61BBA">
        <w:t xml:space="preserve">the energy per access and dividing with the simulation time. Most library components, such as memories and busses, assign energy </w:t>
      </w:r>
      <w:r>
        <w:t>quotas to read/write operations, while e.g. t</w:t>
      </w:r>
      <w:r w:rsidRPr="00D61BBA">
        <w:t>he processor uses a fixed energy</w:t>
      </w:r>
      <w:r w:rsidR="009B3EB8">
        <w:t xml:space="preserve"> per </w:t>
      </w:r>
      <w:r w:rsidRPr="00D61BBA">
        <w:t>instruction budget</w:t>
      </w:r>
      <w:r>
        <w:t xml:space="preserve">. </w:t>
      </w:r>
    </w:p>
    <w:p w14:paraId="166B3CA8" w14:textId="6818F8A6" w:rsidR="005B798D" w:rsidRDefault="005B798D" w:rsidP="005B798D">
      <w:pPr>
        <w:pStyle w:val="berschrift2"/>
        <w:rPr>
          <w:lang w:val="en-US"/>
        </w:rPr>
      </w:pPr>
      <w:bookmarkStart w:id="69" w:name="_Toc215222859"/>
      <w:r w:rsidRPr="005B798D">
        <w:rPr>
          <w:lang w:val="en-US"/>
        </w:rPr>
        <w:t>Acquiring power values</w:t>
      </w:r>
      <w:bookmarkEnd w:id="69"/>
    </w:p>
    <w:p w14:paraId="4101F1FD" w14:textId="77777777" w:rsidR="007D1884" w:rsidRDefault="007D1884" w:rsidP="007D1884">
      <w:r>
        <w:t>To estimate the power consumption of the various models, all relevant GRLIB components have been synthetized using a generic design kit for 90nm CMOS technology. The design kit can be obtained from following location:</w:t>
      </w:r>
    </w:p>
    <w:p w14:paraId="02AD5D7E" w14:textId="77777777" w:rsidR="007D1884" w:rsidRPr="00B62746" w:rsidRDefault="007D1884" w:rsidP="007D1884">
      <w:pPr>
        <w:rPr>
          <w:i/>
        </w:rPr>
      </w:pPr>
      <w:r w:rsidRPr="00B62746">
        <w:rPr>
          <w:i/>
        </w:rPr>
        <w:t>http://www.synopsys.com/Community/UniversityProgram/Pages/Library.aspx</w:t>
      </w:r>
    </w:p>
    <w:p w14:paraId="4FE85170" w14:textId="77777777" w:rsidR="007D1884" w:rsidRDefault="007D1884" w:rsidP="007D1884">
      <w:r>
        <w:t xml:space="preserve">It contains 90nm standard cells, memory models, a phase-locked loop, IO pads and various special components such as level shifters. Power estimation was done using </w:t>
      </w:r>
      <w:r w:rsidRPr="00957BF3">
        <w:rPr>
          <w:i/>
        </w:rPr>
        <w:t>Cadence RTL Compiler Version 10.10.100</w:t>
      </w:r>
      <w:r>
        <w:t xml:space="preserve">. </w:t>
      </w:r>
    </w:p>
    <w:p w14:paraId="1E89050B" w14:textId="2152480A" w:rsidR="007D1884" w:rsidRDefault="00DD2A52" w:rsidP="007D1884">
      <w:r>
        <w:t>The ba</w:t>
      </w:r>
      <w:r w:rsidR="007D1884">
        <w:t xml:space="preserve">se for the normalized default power values given in </w:t>
      </w:r>
      <w:r w:rsidR="00FE4F9C">
        <w:t xml:space="preserve">RD08 </w:t>
      </w:r>
      <w:r w:rsidR="007D1884">
        <w:t>is the LEON3MP reference design, which is also a part of the design kit.</w:t>
      </w:r>
    </w:p>
    <w:p w14:paraId="6D91F879" w14:textId="77777777" w:rsidR="007D1884" w:rsidRDefault="007D1884" w:rsidP="007D1884">
      <w:r>
        <w:t>The default input power values have been obtained as follows:</w:t>
      </w:r>
    </w:p>
    <w:p w14:paraId="13F62149" w14:textId="77777777" w:rsidR="007D1884" w:rsidRDefault="007D1884" w:rsidP="007D1884">
      <w:pPr>
        <w:pStyle w:val="Listenabsatz"/>
        <w:numPr>
          <w:ilvl w:val="0"/>
          <w:numId w:val="26"/>
        </w:numPr>
      </w:pPr>
      <w:r>
        <w:t>Design synthesized to Gate-Level</w:t>
      </w:r>
    </w:p>
    <w:p w14:paraId="6467B393" w14:textId="77777777" w:rsidR="007D1884" w:rsidRDefault="007D1884" w:rsidP="007D1884">
      <w:pPr>
        <w:pStyle w:val="Listenabsatz"/>
        <w:numPr>
          <w:ilvl w:val="0"/>
          <w:numId w:val="27"/>
        </w:numPr>
        <w:jc w:val="left"/>
      </w:pPr>
      <w:r>
        <w:t xml:space="preserve">The </w:t>
      </w:r>
      <w:proofErr w:type="spellStart"/>
      <w:r w:rsidRPr="00E92878">
        <w:rPr>
          <w:i/>
        </w:rPr>
        <w:t>compile.rc</w:t>
      </w:r>
      <w:proofErr w:type="spellEnd"/>
      <w:r>
        <w:t xml:space="preserve"> script in the design library may be used to compile the sources.</w:t>
      </w:r>
    </w:p>
    <w:p w14:paraId="7961083C" w14:textId="77777777" w:rsidR="007D1884" w:rsidRDefault="007D1884" w:rsidP="007D1884">
      <w:pPr>
        <w:pStyle w:val="Listenabsatz"/>
        <w:numPr>
          <w:ilvl w:val="0"/>
          <w:numId w:val="27"/>
        </w:numPr>
        <w:jc w:val="left"/>
      </w:pPr>
      <w:r>
        <w:t xml:space="preserve">Other scripts are available for setting up the technology libs </w:t>
      </w:r>
      <w:r>
        <w:br/>
        <w:t xml:space="preserve">(e.g. </w:t>
      </w:r>
      <w:proofErr w:type="spellStart"/>
      <w:r w:rsidRPr="00E92878">
        <w:rPr>
          <w:i/>
        </w:rPr>
        <w:t>common_setup.tcl</w:t>
      </w:r>
      <w:proofErr w:type="spellEnd"/>
      <w:r>
        <w:t>)</w:t>
      </w:r>
    </w:p>
    <w:p w14:paraId="1A85CCFA" w14:textId="77777777" w:rsidR="007D1884" w:rsidRDefault="007D1884" w:rsidP="007D1884">
      <w:pPr>
        <w:pStyle w:val="Listenabsatz"/>
        <w:numPr>
          <w:ilvl w:val="0"/>
          <w:numId w:val="27"/>
        </w:numPr>
        <w:jc w:val="left"/>
      </w:pPr>
      <w:r>
        <w:t xml:space="preserve">For information on how to elaborate and synthesize see the </w:t>
      </w:r>
      <w:r>
        <w:br/>
        <w:t>Cadence RTL Compiler User Manual</w:t>
      </w:r>
    </w:p>
    <w:p w14:paraId="1A154AF2" w14:textId="77777777" w:rsidR="007D1884" w:rsidRDefault="007D1884" w:rsidP="007D1884">
      <w:pPr>
        <w:pStyle w:val="Listenabsatz"/>
        <w:numPr>
          <w:ilvl w:val="0"/>
          <w:numId w:val="27"/>
        </w:numPr>
        <w:jc w:val="left"/>
      </w:pPr>
      <w:r>
        <w:t>Components of the design annotated with statistical switching activity (default).</w:t>
      </w:r>
      <w:r>
        <w:br/>
      </w:r>
    </w:p>
    <w:p w14:paraId="3DE8DB43" w14:textId="77777777" w:rsidR="007D1884" w:rsidRPr="00E92878" w:rsidRDefault="007D1884" w:rsidP="007D1884">
      <w:pPr>
        <w:pStyle w:val="Listenabsatz"/>
        <w:numPr>
          <w:ilvl w:val="0"/>
          <w:numId w:val="25"/>
        </w:numPr>
        <w:jc w:val="left"/>
      </w:pPr>
      <w:r>
        <w:t xml:space="preserve">Power Report generated with command: </w:t>
      </w:r>
      <w:r w:rsidRPr="00E92878">
        <w:rPr>
          <w:i/>
        </w:rPr>
        <w:t>report power</w:t>
      </w:r>
    </w:p>
    <w:p w14:paraId="29307FC5" w14:textId="77777777" w:rsidR="007D1884" w:rsidRDefault="007D1884" w:rsidP="007D1884">
      <w:pPr>
        <w:pStyle w:val="Listenabsatz"/>
        <w:numPr>
          <w:ilvl w:val="0"/>
          <w:numId w:val="25"/>
        </w:numPr>
        <w:jc w:val="left"/>
      </w:pPr>
      <w:r>
        <w:t>Normalized static power calculated by dividing static power with divisor linear to area:</w:t>
      </w:r>
      <w:r>
        <w:br/>
      </w:r>
    </w:p>
    <w:p w14:paraId="44A267A8" w14:textId="77777777" w:rsidR="007D1884" w:rsidRDefault="007D1884" w:rsidP="007D1884">
      <w:pPr>
        <w:pStyle w:val="Listenabsatz"/>
        <w:numPr>
          <w:ilvl w:val="1"/>
          <w:numId w:val="25"/>
        </w:numPr>
        <w:jc w:val="left"/>
      </w:pPr>
      <w:proofErr w:type="gramStart"/>
      <w:r>
        <w:t>e</w:t>
      </w:r>
      <w:proofErr w:type="gramEnd"/>
      <w:r>
        <w:t xml:space="preserve">.g. normalized static power for AHBMEM </w:t>
      </w:r>
      <w:r>
        <w:br/>
        <w:t xml:space="preserve">(component ahbram0 / single-port SRAM): </w:t>
      </w:r>
      <w:r>
        <w:br/>
      </w:r>
      <w:r>
        <w:br/>
      </w:r>
      <m:oMathPara>
        <m:oMath>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static</m:t>
                  </m:r>
                </m:sub>
              </m:sSub>
            </m:num>
            <m:den>
              <m:sSub>
                <m:sSubPr>
                  <m:ctrlPr>
                    <w:rPr>
                      <w:rFonts w:ascii="Cambria Math" w:hAnsi="Cambria Math"/>
                      <w:i/>
                    </w:rPr>
                  </m:ctrlPr>
                </m:sSubPr>
                <m:e>
                  <m:r>
                    <w:rPr>
                      <w:rFonts w:ascii="Cambria Math" w:hAnsi="Cambria Math"/>
                    </w:rPr>
                    <m:t>N</m:t>
                  </m:r>
                </m:e>
                <m:sub>
                  <m:r>
                    <w:rPr>
                      <w:rFonts w:ascii="Cambria Math" w:hAnsi="Cambria Math"/>
                    </w:rPr>
                    <m:t>bits</m:t>
                  </m:r>
                </m:sub>
              </m:sSub>
            </m:den>
          </m:f>
          <m:r>
            <w:rPr>
              <w:rFonts w:ascii="Cambria Math" w:hAnsi="Cambria Math"/>
            </w:rPr>
            <m:t xml:space="preserve"> = </m:t>
          </m:r>
          <m:f>
            <m:fPr>
              <m:ctrlPr>
                <w:rPr>
                  <w:rFonts w:ascii="Cambria Math" w:hAnsi="Cambria Math"/>
                  <w:i/>
                </w:rPr>
              </m:ctrlPr>
            </m:fPr>
            <m:num>
              <m:r>
                <w:rPr>
                  <w:rFonts w:ascii="Cambria Math" w:hAnsi="Cambria Math"/>
                </w:rPr>
                <m:t>10400000 pW</m:t>
              </m:r>
            </m:num>
            <m:den>
              <m:r>
                <w:rPr>
                  <w:rFonts w:ascii="Cambria Math" w:hAnsi="Cambria Math"/>
                </w:rPr>
                <m:t>8192 bit</m:t>
              </m:r>
            </m:den>
          </m:f>
          <m:r>
            <w:rPr>
              <w:rFonts w:ascii="Cambria Math" w:hAnsi="Cambria Math"/>
            </w:rPr>
            <m:t xml:space="preserve"> = 1269,53</m:t>
          </m:r>
          <m:r>
            <m:rPr>
              <m:sty m:val="p"/>
            </m:rPr>
            <w:rPr>
              <w:rFonts w:ascii="Cambria Math" w:hAnsi="Cambria Math"/>
            </w:rPr>
            <w:br/>
          </m:r>
        </m:oMath>
        <m:oMath>
          <m:r>
            <m:rPr>
              <m:sty m:val="p"/>
            </m:rPr>
            <w:rPr>
              <w:rFonts w:ascii="Cambria Math" w:hAnsi="Cambria Math"/>
            </w:rPr>
            <w:br/>
          </m:r>
        </m:oMath>
      </m:oMathPara>
      <w:r>
        <w:t xml:space="preserve">(with </w:t>
      </w:r>
      <m:oMath>
        <m:sSub>
          <m:sSubPr>
            <m:ctrlPr>
              <w:rPr>
                <w:rFonts w:ascii="Cambria Math" w:hAnsi="Cambria Math"/>
                <w:i/>
              </w:rPr>
            </m:ctrlPr>
          </m:sSubPr>
          <m:e>
            <m:r>
              <w:rPr>
                <w:rFonts w:ascii="Cambria Math" w:hAnsi="Cambria Math"/>
              </w:rPr>
              <m:t>N</m:t>
            </m:r>
          </m:e>
          <m:sub>
            <m:r>
              <w:rPr>
                <w:rFonts w:ascii="Cambria Math" w:hAnsi="Cambria Math"/>
              </w:rPr>
              <m:t>bits</m:t>
            </m:r>
          </m:sub>
        </m:sSub>
      </m:oMath>
      <w:r>
        <w:t xml:space="preserve"> - size of memory in bits)</w:t>
      </w:r>
      <w:r>
        <w:br/>
      </w:r>
    </w:p>
    <w:p w14:paraId="256F6FA0" w14:textId="77777777" w:rsidR="007D1884" w:rsidRDefault="007D1884" w:rsidP="007D1884">
      <w:pPr>
        <w:pStyle w:val="Listenabsatz"/>
        <w:numPr>
          <w:ilvl w:val="0"/>
          <w:numId w:val="28"/>
        </w:numPr>
        <w:jc w:val="left"/>
      </w:pPr>
      <w:r>
        <w:t>Normalized internal power calculated by dividing internal power with divisor linear to area and clock frequency:</w:t>
      </w:r>
      <w:r>
        <w:br/>
      </w:r>
    </w:p>
    <w:p w14:paraId="3F1A0D90" w14:textId="77777777" w:rsidR="007D1884" w:rsidRDefault="007D1884" w:rsidP="007D1884">
      <w:pPr>
        <w:pStyle w:val="Listenabsatz"/>
        <w:numPr>
          <w:ilvl w:val="1"/>
          <w:numId w:val="28"/>
        </w:numPr>
        <w:jc w:val="left"/>
      </w:pPr>
      <w:proofErr w:type="gramStart"/>
      <w:r>
        <w:t>e</w:t>
      </w:r>
      <w:proofErr w:type="gramEnd"/>
      <w:r>
        <w:t xml:space="preserve">.g. normalized internal power for </w:t>
      </w:r>
      <w:proofErr w:type="spellStart"/>
      <w:r>
        <w:t>GPTimer</w:t>
      </w:r>
      <w:proofErr w:type="spellEnd"/>
      <w:r>
        <w:t xml:space="preserve"> (logic):</w:t>
      </w:r>
      <w:r>
        <w:br/>
      </w:r>
      <w:r>
        <w:br/>
      </w:r>
      <m:oMathPara>
        <m:oMath>
          <m:sSub>
            <m:sSubPr>
              <m:ctrlPr>
                <w:rPr>
                  <w:rFonts w:ascii="Cambria Math" w:hAnsi="Cambria Math"/>
                  <w:i/>
                </w:rPr>
              </m:ctrlPr>
            </m:sSubPr>
            <m:e>
              <m:r>
                <w:rPr>
                  <w:rFonts w:ascii="Cambria Math" w:hAnsi="Cambria Math"/>
                </w:rPr>
                <m:t>P</m:t>
              </m:r>
            </m:e>
            <m:sub>
              <m:r>
                <w:rPr>
                  <w:rFonts w:ascii="Cambria Math" w:hAnsi="Cambria Math"/>
                </w:rPr>
                <m:t>intnorm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int</m:t>
                  </m:r>
                </m:sub>
              </m:sSub>
            </m:num>
            <m:den>
              <m:sSub>
                <m:sSubPr>
                  <m:ctrlPr>
                    <w:rPr>
                      <w:rFonts w:ascii="Cambria Math" w:hAnsi="Cambria Math"/>
                      <w:i/>
                    </w:rPr>
                  </m:ctrlPr>
                </m:sSubPr>
                <m:e>
                  <m:r>
                    <w:rPr>
                      <w:rFonts w:ascii="Cambria Math" w:hAnsi="Cambria Math"/>
                    </w:rPr>
                    <m:t>n</m:t>
                  </m:r>
                </m:e>
                <m:sub>
                  <m:r>
                    <w:rPr>
                      <w:rFonts w:ascii="Cambria Math" w:hAnsi="Cambria Math"/>
                    </w:rPr>
                    <m:t>timers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 xml:space="preserve"> = </m:t>
          </m:r>
          <m:f>
            <m:fPr>
              <m:ctrlPr>
                <w:rPr>
                  <w:rFonts w:ascii="Cambria Math" w:hAnsi="Cambria Math"/>
                  <w:i/>
                </w:rPr>
              </m:ctrlPr>
            </m:fPr>
            <m:num>
              <m:r>
                <w:rPr>
                  <w:rFonts w:ascii="Cambria Math" w:hAnsi="Cambria Math"/>
                </w:rPr>
                <m:t>2,186 μW</m:t>
              </m:r>
            </m:num>
            <m:den>
              <m:r>
                <w:rPr>
                  <w:rFonts w:ascii="Cambria Math" w:hAnsi="Cambria Math"/>
                </w:rPr>
                <m:t>2 *  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den>
          </m:f>
          <m:r>
            <w:rPr>
              <w:rFonts w:ascii="Cambria Math" w:hAnsi="Cambria Math"/>
            </w:rPr>
            <m:t xml:space="preserve"> = 1,093e-08</m:t>
          </m:r>
          <m:r>
            <m:rPr>
              <m:sty m:val="p"/>
            </m:rPr>
            <w:br/>
          </m:r>
        </m:oMath>
        <m:oMath>
          <m:r>
            <m:rPr>
              <m:sty m:val="p"/>
            </m:rPr>
            <w:br/>
          </m:r>
        </m:oMath>
      </m:oMathPara>
      <w:r>
        <w:t xml:space="preserve">(with </w:t>
      </w:r>
      <m:oMath>
        <m:sSub>
          <m:sSubPr>
            <m:ctrlPr>
              <w:rPr>
                <w:rFonts w:ascii="Cambria Math" w:hAnsi="Cambria Math"/>
                <w:i/>
              </w:rPr>
            </m:ctrlPr>
          </m:sSubPr>
          <m:e>
            <m:r>
              <w:rPr>
                <w:rFonts w:ascii="Cambria Math" w:hAnsi="Cambria Math"/>
              </w:rPr>
              <m:t>n</m:t>
            </m:r>
          </m:e>
          <m:sub>
            <m:r>
              <w:rPr>
                <w:rFonts w:ascii="Cambria Math" w:hAnsi="Cambria Math"/>
              </w:rPr>
              <m:t>timer</m:t>
            </m:r>
          </m:sub>
        </m:sSub>
        <m:r>
          <w:rPr>
            <w:rFonts w:ascii="Cambria Math" w:hAnsi="Cambria Math"/>
          </w:rPr>
          <m:t xml:space="preserve"> - number of parallel timers)</m:t>
        </m:r>
      </m:oMath>
      <w:r>
        <w:br/>
      </w:r>
      <w:r>
        <w:br/>
      </w:r>
    </w:p>
    <w:p w14:paraId="65872F3E" w14:textId="77777777" w:rsidR="007D1884" w:rsidRDefault="007D1884" w:rsidP="007D1884">
      <w:pPr>
        <w:pStyle w:val="Listenabsatz"/>
        <w:numPr>
          <w:ilvl w:val="0"/>
          <w:numId w:val="28"/>
        </w:numPr>
        <w:jc w:val="left"/>
      </w:pPr>
      <w:r>
        <w:t>Normalized switching energy is calculated by dividing energy per access with an area dependent divisor. The normalized energy per access is approximated by dividing the average switching power with the toggle rate and the clock frequency:</w:t>
      </w:r>
      <w:r>
        <w:br/>
      </w:r>
    </w:p>
    <w:p w14:paraId="47847ED1" w14:textId="6DD33E1D" w:rsidR="007D1884" w:rsidRPr="007D1884" w:rsidRDefault="007D1884" w:rsidP="007D1884">
      <w:pPr>
        <w:pStyle w:val="Listenabsatz"/>
        <w:numPr>
          <w:ilvl w:val="1"/>
          <w:numId w:val="28"/>
        </w:numPr>
        <w:jc w:val="left"/>
      </w:pPr>
      <w:proofErr w:type="gramStart"/>
      <w:r>
        <w:t>e</w:t>
      </w:r>
      <w:proofErr w:type="gramEnd"/>
      <w:r>
        <w:t xml:space="preserve">.g. normalized access energy for component ahbram0 </w:t>
      </w:r>
      <w:r>
        <w:br/>
        <w:t xml:space="preserve">(single-port </w:t>
      </w:r>
      <w:proofErr w:type="spellStart"/>
      <w:r>
        <w:t>sram</w:t>
      </w:r>
      <w:proofErr w:type="spellEnd"/>
      <w:r>
        <w:t>):</w:t>
      </w:r>
      <w:r>
        <w:br/>
      </w:r>
      <w:r>
        <w:br/>
      </w:r>
      <m:oMath>
        <m:sSub>
          <m:sSubPr>
            <m:ctrlPr>
              <w:rPr>
                <w:rFonts w:ascii="Cambria Math" w:hAnsi="Cambria Math"/>
                <w:i/>
              </w:rPr>
            </m:ctrlPr>
          </m:sSubPr>
          <m:e>
            <m:r>
              <w:rPr>
                <w:rFonts w:ascii="Cambria Math" w:hAnsi="Cambria Math"/>
              </w:rPr>
              <m:t>e</m:t>
            </m:r>
          </m:e>
          <m:sub>
            <m:r>
              <w:rPr>
                <w:rFonts w:ascii="Cambria Math" w:hAnsi="Cambria Math"/>
              </w:rPr>
              <m:t>access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switch</m:t>
                </m:r>
              </m:sub>
            </m:sSub>
          </m:num>
          <m:den>
            <m:sSub>
              <m:sSubPr>
                <m:ctrlPr>
                  <w:rPr>
                    <w:rFonts w:ascii="Cambria Math" w:hAnsi="Cambria Math"/>
                    <w:i/>
                  </w:rPr>
                </m:ctrlPr>
              </m:sSubPr>
              <m:e>
                <m:r>
                  <w:rPr>
                    <w:rFonts w:ascii="Cambria Math" w:hAnsi="Cambria Math"/>
                  </w:rPr>
                  <m:t>t</m:t>
                </m:r>
              </m:e>
              <m:sub>
                <m:r>
                  <w:rPr>
                    <w:rFonts w:ascii="Cambria Math" w:hAnsi="Cambria Math"/>
                  </w:rPr>
                  <m:t>rate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ck</m:t>
                </m:r>
              </m:sub>
            </m:sSub>
          </m:den>
        </m:f>
        <m:r>
          <w:rPr>
            <w:rFonts w:ascii="Cambria Math" w:hAnsi="Cambria Math"/>
          </w:rPr>
          <m:t xml:space="preserve"> = </m:t>
        </m:r>
        <m:f>
          <m:fPr>
            <m:ctrlPr>
              <w:rPr>
                <w:rFonts w:ascii="Cambria Math" w:hAnsi="Cambria Math"/>
                <w:i/>
              </w:rPr>
            </m:ctrlPr>
          </m:fPr>
          <m:num>
            <m:r>
              <w:rPr>
                <w:rFonts w:ascii="Cambria Math" w:hAnsi="Cambria Math"/>
              </w:rPr>
              <m:t>3,971 μW</m:t>
            </m:r>
          </m:num>
          <m:den>
            <m:r>
              <w:rPr>
                <w:rFonts w:ascii="Cambria Math" w:hAnsi="Cambria Math"/>
              </w:rPr>
              <m:t xml:space="preserve">0,2 * 100 *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den>
        </m:f>
        <m:r>
          <w:rPr>
            <w:rFonts w:ascii="Cambria Math" w:hAnsi="Cambria Math"/>
          </w:rPr>
          <m:t xml:space="preserve"> = 1,98e-7</m:t>
        </m:r>
        <m:r>
          <m:rPr>
            <m:sty m:val="p"/>
          </m:rPr>
          <w:br/>
        </m:r>
        <m:r>
          <m:rPr>
            <m:sty m:val="p"/>
          </m:rPr>
          <w:br/>
        </m:r>
        <m:sSub>
          <m:sSubPr>
            <m:ctrlPr>
              <w:rPr>
                <w:rFonts w:ascii="Cambria Math" w:hAnsi="Cambria Math"/>
                <w:i/>
              </w:rPr>
            </m:ctrlPr>
          </m:sSubPr>
          <m:e>
            <m:r>
              <w:rPr>
                <w:rFonts w:ascii="Cambria Math" w:hAnsi="Cambria Math"/>
              </w:rPr>
              <m:t>e</m:t>
            </m:r>
          </m:e>
          <m:sub>
            <m:r>
              <w:rPr>
                <w:rFonts w:ascii="Cambria Math" w:hAnsi="Cambria Math"/>
              </w:rPr>
              <m:t>accessnorm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access</m:t>
                </m:r>
              </m:sub>
            </m:sSub>
          </m:num>
          <m:den>
            <m:sSub>
              <m:sSubPr>
                <m:ctrlPr>
                  <w:rPr>
                    <w:rFonts w:ascii="Cambria Math" w:hAnsi="Cambria Math"/>
                    <w:i/>
                  </w:rPr>
                </m:ctrlPr>
              </m:sSubPr>
              <m:e>
                <m:r>
                  <w:rPr>
                    <w:rFonts w:ascii="Cambria Math" w:hAnsi="Cambria Math"/>
                  </w:rPr>
                  <m:t>width</m:t>
                </m:r>
              </m:e>
              <m:sub>
                <m:r>
                  <w:rPr>
                    <w:rFonts w:ascii="Cambria Math" w:hAnsi="Cambria Math"/>
                  </w:rPr>
                  <m:t>bits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m:t>
                </m:r>
              </m:sub>
            </m:sSub>
          </m:den>
        </m:f>
        <m:r>
          <w:rPr>
            <w:rFonts w:ascii="Cambria Math" w:hAnsi="Cambria Math"/>
          </w:rPr>
          <m:t>=</m:t>
        </m:r>
        <m:f>
          <m:fPr>
            <m:ctrlPr>
              <w:rPr>
                <w:rFonts w:ascii="Cambria Math" w:hAnsi="Cambria Math"/>
                <w:i/>
              </w:rPr>
            </m:ctrlPr>
          </m:fPr>
          <m:num>
            <m:r>
              <w:rPr>
                <w:rFonts w:ascii="Cambria Math" w:hAnsi="Cambria Math"/>
              </w:rPr>
              <m:t>1,98e-7 μJ</m:t>
            </m:r>
          </m:num>
          <m:den>
            <m:r>
              <w:rPr>
                <w:rFonts w:ascii="Cambria Math" w:hAnsi="Cambria Math"/>
              </w:rPr>
              <m:t>32 * 8192</m:t>
            </m:r>
          </m:den>
        </m:f>
        <m:r>
          <w:rPr>
            <w:rFonts w:ascii="Cambria Math" w:hAnsi="Cambria Math"/>
          </w:rPr>
          <m:t>= 7,57e-13</m:t>
        </m:r>
        <m:r>
          <m:rPr>
            <m:sty m:val="p"/>
          </m:rPr>
          <w:br/>
        </m:r>
        <m:r>
          <m:rPr>
            <m:sty m:val="p"/>
          </m:rPr>
          <w:br/>
        </m:r>
        <m:r>
          <m:rPr>
            <m:sty m:val="p"/>
          </m:rPr>
          <w:br/>
        </m:r>
        <m:sSub>
          <m:sSubPr>
            <m:ctrlPr>
              <w:rPr>
                <w:rFonts w:ascii="Cambria Math" w:hAnsi="Cambria Math"/>
                <w:i/>
              </w:rPr>
            </m:ctrlPr>
          </m:sSubPr>
          <m:e>
            <m:r>
              <w:rPr>
                <w:rFonts w:ascii="Cambria Math" w:hAnsi="Cambria Math"/>
              </w:rPr>
              <m:t>t</m:t>
            </m:r>
          </m:e>
          <m:sub>
            <m:r>
              <w:rPr>
                <w:rFonts w:ascii="Cambria Math" w:hAnsi="Cambria Math"/>
              </w:rPr>
              <m:t>rate</m:t>
            </m:r>
          </m:sub>
        </m:sSub>
      </m:oMath>
      <w:r>
        <w:t xml:space="preserve"> </w:t>
      </w:r>
      <w:r>
        <w:tab/>
      </w:r>
      <w:r>
        <w:tab/>
      </w:r>
      <w:r>
        <w:tab/>
        <w:t>- toggle rate</w:t>
      </w:r>
      <w:r>
        <w:br/>
      </w:r>
      <m:oMath>
        <m:sSub>
          <m:sSubPr>
            <m:ctrlPr>
              <w:rPr>
                <w:rFonts w:ascii="Cambria Math" w:hAnsi="Cambria Math"/>
                <w:i/>
              </w:rPr>
            </m:ctrlPr>
          </m:sSubPr>
          <m:e>
            <m:r>
              <w:rPr>
                <w:rFonts w:ascii="Cambria Math" w:hAnsi="Cambria Math"/>
              </w:rPr>
              <m:t>width</m:t>
            </m:r>
          </m:e>
          <m:sub>
            <m:r>
              <w:rPr>
                <w:rFonts w:ascii="Cambria Math" w:hAnsi="Cambria Math"/>
              </w:rPr>
              <m:t>bits</m:t>
            </m:r>
          </m:sub>
        </m:sSub>
      </m:oMath>
      <w:r>
        <w:t xml:space="preserve"> </w:t>
      </w:r>
      <w:r>
        <w:tab/>
        <w:t>- width of memory</w:t>
      </w:r>
      <w:r>
        <w:br/>
      </w:r>
      <m:oMath>
        <m:sSub>
          <m:sSubPr>
            <m:ctrlPr>
              <w:rPr>
                <w:rFonts w:ascii="Cambria Math" w:hAnsi="Cambria Math"/>
                <w:i/>
              </w:rPr>
            </m:ctrlPr>
          </m:sSubPr>
          <m:e>
            <m:r>
              <w:rPr>
                <w:rFonts w:ascii="Cambria Math" w:hAnsi="Cambria Math"/>
              </w:rPr>
              <m:t>N</m:t>
            </m:r>
          </m:e>
          <m:sub>
            <m:r>
              <w:rPr>
                <w:rFonts w:ascii="Cambria Math" w:hAnsi="Cambria Math"/>
              </w:rPr>
              <m:t>bits</m:t>
            </m:r>
          </m:sub>
        </m:sSub>
      </m:oMath>
      <w:r>
        <w:tab/>
      </w:r>
      <w:r>
        <w:tab/>
      </w:r>
      <w:r>
        <w:tab/>
        <w:t>- size of memory in bits</w:t>
      </w:r>
      <w:r>
        <w:br/>
      </w:r>
      <w:r w:rsidRPr="00501B52">
        <w:br/>
      </w:r>
    </w:p>
    <w:p w14:paraId="2424806C" w14:textId="25260562" w:rsidR="005B798D" w:rsidRDefault="007D1884" w:rsidP="005B798D">
      <w:pPr>
        <w:pStyle w:val="berschrift2"/>
        <w:rPr>
          <w:lang w:val="en-US"/>
        </w:rPr>
      </w:pPr>
      <w:bookmarkStart w:id="70" w:name="_Toc215222860"/>
      <w:r>
        <w:rPr>
          <w:lang w:val="en-US"/>
        </w:rPr>
        <w:t>P</w:t>
      </w:r>
      <w:r w:rsidR="005B798D" w:rsidRPr="005B798D">
        <w:rPr>
          <w:lang w:val="en-US"/>
        </w:rPr>
        <w:t xml:space="preserve">ower </w:t>
      </w:r>
      <w:r>
        <w:rPr>
          <w:lang w:val="en-US"/>
        </w:rPr>
        <w:t>reporting</w:t>
      </w:r>
      <w:bookmarkEnd w:id="70"/>
    </w:p>
    <w:p w14:paraId="5C02DE10" w14:textId="77777777" w:rsidR="007D1884" w:rsidRPr="007D1884" w:rsidRDefault="007D1884" w:rsidP="007D1884">
      <w:pPr>
        <w:pStyle w:val="Default"/>
      </w:pPr>
    </w:p>
    <w:p w14:paraId="2B9EB7F0" w14:textId="77777777" w:rsidR="007D1884" w:rsidRDefault="007D1884" w:rsidP="007D1884">
      <w:r>
        <w:t xml:space="preserve">The power modeling concept implemented in the </w:t>
      </w:r>
      <w:proofErr w:type="spellStart"/>
      <w:r>
        <w:t>SoCRocket</w:t>
      </w:r>
      <w:proofErr w:type="spellEnd"/>
      <w:r>
        <w:t xml:space="preserve"> library allows to monitor and report power consumption at different levels of accuracy. Given the presented interfaces it is easy to implement custom power reporting tools. An example implementation is given in:</w:t>
      </w:r>
    </w:p>
    <w:p w14:paraId="03033BB2" w14:textId="77777777" w:rsidR="007D1884" w:rsidRPr="00BE1952" w:rsidRDefault="007D1884" w:rsidP="007D1884">
      <w:pPr>
        <w:rPr>
          <w:rFonts w:ascii="Lucida Console" w:hAnsi="Lucida Console" w:cs="Courier New"/>
          <w:b/>
          <w:sz w:val="20"/>
        </w:rPr>
      </w:pPr>
      <w:proofErr w:type="gramStart"/>
      <w:r w:rsidRPr="00BE1952">
        <w:rPr>
          <w:rFonts w:ascii="Lucida Console" w:hAnsi="Lucida Console" w:cs="Courier New"/>
          <w:b/>
          <w:sz w:val="20"/>
        </w:rPr>
        <w:t>./</w:t>
      </w:r>
      <w:proofErr w:type="gramEnd"/>
      <w:r w:rsidRPr="00BE1952">
        <w:rPr>
          <w:rFonts w:ascii="Lucida Console" w:hAnsi="Lucida Console" w:cs="Courier New"/>
          <w:b/>
          <w:sz w:val="20"/>
        </w:rPr>
        <w:t>common/</w:t>
      </w:r>
      <w:proofErr w:type="spellStart"/>
      <w:r w:rsidRPr="00BE1952">
        <w:rPr>
          <w:rFonts w:ascii="Lucida Console" w:hAnsi="Lucida Console" w:cs="Courier New"/>
          <w:b/>
          <w:sz w:val="20"/>
        </w:rPr>
        <w:t>powermonitor</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h,cpp</w:t>
      </w:r>
      <w:proofErr w:type="spellEnd"/>
      <w:r w:rsidRPr="00BE1952">
        <w:rPr>
          <w:rFonts w:ascii="Lucida Console" w:hAnsi="Lucida Console" w:cs="Courier New"/>
          <w:b/>
          <w:sz w:val="20"/>
        </w:rPr>
        <w:t>}</w:t>
      </w:r>
    </w:p>
    <w:p w14:paraId="2E15D669" w14:textId="282041FE" w:rsidR="007D1884" w:rsidRDefault="007D1884" w:rsidP="007D1884">
      <w:r>
        <w:t xml:space="preserve">This monitor is also integrated in the </w:t>
      </w:r>
      <w:r w:rsidRPr="00ED4066">
        <w:rPr>
          <w:rFonts w:ascii="Lucida Console" w:hAnsi="Lucida Console" w:cs="Courier New"/>
          <w:b/>
          <w:sz w:val="20"/>
        </w:rPr>
        <w:t>leon3mp</w:t>
      </w:r>
      <w:r>
        <w:t xml:space="preserve"> platform. It can be configured to report the average power consumption of all modules in the system at a given instance in time (constructor parameter </w:t>
      </w:r>
      <w:proofErr w:type="spellStart"/>
      <w:r w:rsidRPr="00ED4066">
        <w:rPr>
          <w:rFonts w:ascii="Lucida Console" w:hAnsi="Lucida Console" w:cs="Courier New"/>
          <w:b/>
          <w:sz w:val="20"/>
        </w:rPr>
        <w:t>report_time</w:t>
      </w:r>
      <w:proofErr w:type="spellEnd"/>
      <w:r>
        <w:t xml:space="preserve">). If </w:t>
      </w:r>
      <w:proofErr w:type="spellStart"/>
      <w:r w:rsidRPr="00324D1B">
        <w:rPr>
          <w:rFonts w:ascii="Lucida Console" w:hAnsi="Lucida Console" w:cs="Courier New"/>
          <w:b/>
          <w:sz w:val="20"/>
        </w:rPr>
        <w:t>report_time</w:t>
      </w:r>
      <w:proofErr w:type="spellEnd"/>
      <w:r>
        <w:t xml:space="preserve"> is SC_ZERO_TIME the report will be generated at the end of the simulation (</w:t>
      </w:r>
      <w:proofErr w:type="spellStart"/>
      <w:r w:rsidRPr="00324D1B">
        <w:rPr>
          <w:rFonts w:ascii="Lucida Console" w:hAnsi="Lucida Console" w:cs="Courier New"/>
          <w:b/>
          <w:sz w:val="20"/>
        </w:rPr>
        <w:t>end_of_simulation</w:t>
      </w:r>
      <w:proofErr w:type="spellEnd"/>
      <w:r>
        <w:t xml:space="preserve"> callback). To activate </w:t>
      </w:r>
      <w:proofErr w:type="gramStart"/>
      <w:r w:rsidR="00882457">
        <w:t>power reporting</w:t>
      </w:r>
      <w:proofErr w:type="gramEnd"/>
      <w:r>
        <w:t xml:space="preserve"> enable the </w:t>
      </w:r>
      <w:proofErr w:type="spellStart"/>
      <w:r w:rsidRPr="00BE1952">
        <w:rPr>
          <w:rFonts w:ascii="Lucida Console" w:hAnsi="Lucida Console" w:cs="Courier New"/>
          <w:b/>
          <w:sz w:val="20"/>
        </w:rPr>
        <w:t>p_report_power</w:t>
      </w:r>
      <w:proofErr w:type="spellEnd"/>
      <w:r w:rsidRPr="00BE1952">
        <w:rPr>
          <w:rFonts w:ascii="Lucida Console" w:hAnsi="Lucida Console" w:cs="Courier New"/>
          <w:b/>
          <w:sz w:val="20"/>
        </w:rPr>
        <w:t xml:space="preserve"> </w:t>
      </w:r>
      <w:r>
        <w:t>switch.</w:t>
      </w:r>
    </w:p>
    <w:p w14:paraId="16CF3D36" w14:textId="77777777" w:rsidR="007D1884" w:rsidRDefault="007D1884" w:rsidP="007D1884">
      <w:r>
        <w:t xml:space="preserve">The core functionality of the module is implemented in function </w:t>
      </w:r>
      <w:proofErr w:type="spellStart"/>
      <w:r w:rsidRPr="00BE1952">
        <w:rPr>
          <w:rFonts w:ascii="Lucida Console" w:hAnsi="Lucida Console" w:cs="Courier New"/>
          <w:b/>
          <w:sz w:val="20"/>
        </w:rPr>
        <w:t>gen_report</w:t>
      </w:r>
      <w:proofErr w:type="spellEnd"/>
      <w:r>
        <w:t>. It operates in the following way:</w:t>
      </w:r>
    </w:p>
    <w:p w14:paraId="276BFA8A" w14:textId="77777777" w:rsidR="007D1884" w:rsidRPr="00BE1952" w:rsidRDefault="007D1884" w:rsidP="007D1884">
      <w:pPr>
        <w:pStyle w:val="Listenabsatz"/>
        <w:numPr>
          <w:ilvl w:val="0"/>
          <w:numId w:val="29"/>
        </w:numPr>
        <w:jc w:val="left"/>
        <w:rPr>
          <w:rFonts w:ascii="Lucida Console" w:hAnsi="Lucida Console" w:cs="Courier New"/>
          <w:b/>
          <w:sz w:val="20"/>
        </w:rPr>
      </w:pPr>
      <w:r>
        <w:t xml:space="preserve">Obtain pointer to </w:t>
      </w:r>
      <w:proofErr w:type="spellStart"/>
      <w:r>
        <w:t>GreenControl</w:t>
      </w:r>
      <w:proofErr w:type="spellEnd"/>
      <w:r>
        <w:t xml:space="preserve"> API: </w:t>
      </w:r>
      <w:r>
        <w:br/>
      </w:r>
      <w:proofErr w:type="spellStart"/>
      <w:r w:rsidRPr="00BE1952">
        <w:rPr>
          <w:rFonts w:ascii="Lucida Console" w:hAnsi="Lucida Console" w:cs="Courier New"/>
          <w:b/>
          <w:sz w:val="20"/>
        </w:rPr>
        <w:t>gs</w:t>
      </w:r>
      <w:proofErr w:type="spellEnd"/>
      <w:proofErr w:type="gramStart"/>
      <w:r w:rsidRPr="00BE1952">
        <w:rPr>
          <w:rFonts w:ascii="Lucida Console" w:hAnsi="Lucida Console" w:cs="Courier New"/>
          <w:b/>
          <w:sz w:val="20"/>
        </w:rPr>
        <w:t>::</w:t>
      </w:r>
      <w:proofErr w:type="spellStart"/>
      <w:proofErr w:type="gramEnd"/>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cnf_api</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 xml:space="preserve"> = </w:t>
      </w:r>
      <w:proofErr w:type="spellStart"/>
      <w:r w:rsidRPr="00BE1952">
        <w:rPr>
          <w:rFonts w:ascii="Lucida Console" w:hAnsi="Lucida Console" w:cs="Courier New"/>
          <w:b/>
          <w:sz w:val="20"/>
        </w:rPr>
        <w:t>gs</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Gcnf_Api</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get_ApiInstance</w:t>
      </w:r>
      <w:proofErr w:type="spellEnd"/>
      <w:r w:rsidRPr="00BE1952">
        <w:rPr>
          <w:rFonts w:ascii="Lucida Console" w:hAnsi="Lucida Console" w:cs="Courier New"/>
          <w:b/>
          <w:sz w:val="20"/>
        </w:rPr>
        <w:t>(NULL)</w:t>
      </w:r>
    </w:p>
    <w:p w14:paraId="74774344" w14:textId="77777777" w:rsidR="007D1884" w:rsidRPr="00BE1952" w:rsidRDefault="007D1884" w:rsidP="007D1884">
      <w:pPr>
        <w:pStyle w:val="Listenabsatz"/>
        <w:numPr>
          <w:ilvl w:val="0"/>
          <w:numId w:val="29"/>
        </w:numPr>
        <w:jc w:val="left"/>
        <w:rPr>
          <w:rFonts w:ascii="Lucida Console" w:hAnsi="Lucida Console" w:cs="Courier New"/>
          <w:b/>
          <w:sz w:val="20"/>
        </w:rPr>
      </w:pPr>
      <w:r>
        <w:t xml:space="preserve">Collect all registered parameters related to power consumption in </w:t>
      </w:r>
      <w:proofErr w:type="spellStart"/>
      <w:r w:rsidRPr="00BE1952">
        <w:rPr>
          <w:rFonts w:ascii="Lucida Console" w:hAnsi="Lucida Console" w:cs="Courier New"/>
          <w:b/>
          <w:sz w:val="20"/>
        </w:rPr>
        <w:t>std</w:t>
      </w:r>
      <w:proofErr w:type="spellEnd"/>
      <w:proofErr w:type="gramStart"/>
      <w:r w:rsidRPr="00BE1952">
        <w:rPr>
          <w:rFonts w:ascii="Lucida Console" w:hAnsi="Lucida Console" w:cs="Courier New"/>
          <w:b/>
          <w:sz w:val="20"/>
        </w:rPr>
        <w:t>::</w:t>
      </w:r>
      <w:proofErr w:type="gramEnd"/>
      <w:r w:rsidRPr="00BE1952">
        <w:rPr>
          <w:rFonts w:ascii="Lucida Console" w:hAnsi="Lucida Console" w:cs="Courier New"/>
          <w:b/>
          <w:sz w:val="20"/>
        </w:rPr>
        <w:t xml:space="preserve">vector </w:t>
      </w:r>
      <w:proofErr w:type="spellStart"/>
      <w:r w:rsidRPr="00BE1952">
        <w:rPr>
          <w:rFonts w:ascii="Lucida Console" w:hAnsi="Lucida Console" w:cs="Courier New"/>
          <w:b/>
          <w:sz w:val="20"/>
        </w:rPr>
        <w:t>power_list</w:t>
      </w:r>
      <w:proofErr w:type="spellEnd"/>
    </w:p>
    <w:p w14:paraId="1E5C7E51" w14:textId="77777777" w:rsidR="007D1884" w:rsidRDefault="007D1884" w:rsidP="007D1884">
      <w:pPr>
        <w:pStyle w:val="Listenabsatz"/>
        <w:numPr>
          <w:ilvl w:val="0"/>
          <w:numId w:val="29"/>
        </w:numPr>
        <w:jc w:val="left"/>
      </w:pPr>
      <w:r>
        <w:t xml:space="preserve">From </w:t>
      </w:r>
      <w:proofErr w:type="spellStart"/>
      <w:r w:rsidRPr="00BE1952">
        <w:rPr>
          <w:rFonts w:ascii="Lucida Console" w:hAnsi="Lucida Console" w:cs="Courier New"/>
          <w:b/>
          <w:sz w:val="20"/>
        </w:rPr>
        <w:t>power_list</w:t>
      </w:r>
      <w:proofErr w:type="spellEnd"/>
      <w:r>
        <w:t xml:space="preserve"> select all power output parameters belonging to the same instance</w:t>
      </w:r>
    </w:p>
    <w:p w14:paraId="5D66B195" w14:textId="77777777" w:rsidR="007D1884" w:rsidRPr="00BE1952" w:rsidRDefault="007D1884" w:rsidP="007D1884">
      <w:pPr>
        <w:pStyle w:val="Listenabsatz"/>
        <w:numPr>
          <w:ilvl w:val="0"/>
          <w:numId w:val="29"/>
        </w:numPr>
        <w:jc w:val="left"/>
        <w:rPr>
          <w:rFonts w:ascii="Lucida Console" w:hAnsi="Lucida Console" w:cs="Courier New"/>
          <w:b/>
          <w:sz w:val="20"/>
        </w:rPr>
      </w:pPr>
      <w:r>
        <w:lastRenderedPageBreak/>
        <w:t>Print report for static, internal and switching power of the instance (if exists):</w:t>
      </w:r>
      <w:r>
        <w:br/>
        <w:t xml:space="preserve">e.g.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-&gt;</w:t>
      </w:r>
      <w:proofErr w:type="spellStart"/>
      <w:proofErr w:type="gramStart"/>
      <w:r w:rsidRPr="00BE1952">
        <w:rPr>
          <w:rFonts w:ascii="Lucida Console" w:hAnsi="Lucida Console" w:cs="Courier New"/>
          <w:b/>
          <w:sz w:val="20"/>
        </w:rPr>
        <w:t>getValue</w:t>
      </w:r>
      <w:proofErr w:type="spellEnd"/>
      <w:r w:rsidRPr="00BE1952">
        <w:rPr>
          <w:rFonts w:ascii="Lucida Console" w:hAnsi="Lucida Console" w:cs="Courier New"/>
          <w:b/>
          <w:sz w:val="20"/>
        </w:rPr>
        <w:t>(</w:t>
      </w:r>
      <w:proofErr w:type="spellStart"/>
      <w:proofErr w:type="gramEnd"/>
      <w:r w:rsidRPr="00BE1952">
        <w:rPr>
          <w:rFonts w:ascii="Lucida Console" w:hAnsi="Lucida Console" w:cs="Courier New"/>
          <w:b/>
          <w:sz w:val="20"/>
        </w:rPr>
        <w:t>std</w:t>
      </w:r>
      <w:proofErr w:type="spellEnd"/>
      <w:r w:rsidRPr="00BE1952">
        <w:rPr>
          <w:rFonts w:ascii="Lucida Console" w:hAnsi="Lucida Console" w:cs="Courier New"/>
          <w:b/>
          <w:sz w:val="20"/>
        </w:rPr>
        <w:t>::string(</w:t>
      </w:r>
      <w:proofErr w:type="spellStart"/>
      <w:r w:rsidRPr="00BE1952">
        <w:rPr>
          <w:rFonts w:ascii="Lucida Console" w:hAnsi="Lucida Console" w:cs="Courier New"/>
          <w:b/>
          <w:sz w:val="20"/>
        </w:rPr>
        <w:t>get_model_name</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models_list</w:t>
      </w:r>
      <w:proofErr w:type="spellEnd"/>
      <w:r w:rsidRPr="00BE1952">
        <w:rPr>
          <w:rFonts w:ascii="Lucida Console" w:hAnsi="Lucida Console" w:cs="Courier New"/>
          <w:b/>
          <w:sz w:val="20"/>
        </w:rPr>
        <w:t>[0] + “.</w:t>
      </w:r>
      <w:proofErr w:type="spellStart"/>
      <w:r w:rsidRPr="00BE1952">
        <w:rPr>
          <w:rFonts w:ascii="Lucida Console" w:hAnsi="Lucida Console" w:cs="Courier New"/>
          <w:b/>
          <w:sz w:val="20"/>
        </w:rPr>
        <w:t>power.sta_power</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model_sta_power</w:t>
      </w:r>
      <w:proofErr w:type="spellEnd"/>
      <w:r w:rsidRPr="00BE1952">
        <w:rPr>
          <w:rFonts w:ascii="Lucida Console" w:hAnsi="Lucida Console" w:cs="Courier New"/>
          <w:b/>
          <w:sz w:val="20"/>
        </w:rPr>
        <w:t>)</w:t>
      </w:r>
    </w:p>
    <w:p w14:paraId="47B777E5" w14:textId="77777777" w:rsidR="007D1884" w:rsidRDefault="007D1884" w:rsidP="007D1884">
      <w:pPr>
        <w:pStyle w:val="Listenabsatz"/>
        <w:numPr>
          <w:ilvl w:val="0"/>
          <w:numId w:val="29"/>
        </w:numPr>
        <w:jc w:val="left"/>
      </w:pPr>
      <w:r>
        <w:t xml:space="preserve">Accumulate power values for global statistics and remove instance from </w:t>
      </w:r>
      <w:proofErr w:type="spellStart"/>
      <w:r>
        <w:t>power_list</w:t>
      </w:r>
      <w:proofErr w:type="spellEnd"/>
    </w:p>
    <w:p w14:paraId="647F7311" w14:textId="77777777" w:rsidR="007D1884" w:rsidRDefault="007D1884" w:rsidP="007D1884">
      <w:pPr>
        <w:pStyle w:val="Listenabsatz"/>
        <w:numPr>
          <w:ilvl w:val="0"/>
          <w:numId w:val="29"/>
        </w:numPr>
        <w:jc w:val="left"/>
      </w:pPr>
      <w:r>
        <w:t xml:space="preserve">Continue with next model from </w:t>
      </w:r>
      <w:proofErr w:type="spellStart"/>
      <w:r w:rsidRPr="00BE1952">
        <w:rPr>
          <w:rFonts w:ascii="Lucida Console" w:hAnsi="Lucida Console" w:cs="Courier New"/>
          <w:b/>
          <w:sz w:val="20"/>
        </w:rPr>
        <w:t>power_list</w:t>
      </w:r>
      <w:proofErr w:type="spellEnd"/>
      <w:r>
        <w:t xml:space="preserve"> (3)</w:t>
      </w:r>
    </w:p>
    <w:p w14:paraId="086E3C14" w14:textId="77777777" w:rsidR="007D1884" w:rsidRDefault="007D1884" w:rsidP="007D1884">
      <w:pPr>
        <w:pStyle w:val="Listenabsatz"/>
        <w:numPr>
          <w:ilvl w:val="0"/>
          <w:numId w:val="29"/>
        </w:numPr>
        <w:jc w:val="left"/>
      </w:pPr>
      <w:r>
        <w:t xml:space="preserve">If </w:t>
      </w:r>
      <w:proofErr w:type="spellStart"/>
      <w:r w:rsidRPr="00BE1952">
        <w:rPr>
          <w:rFonts w:ascii="Lucida Console" w:hAnsi="Lucida Console" w:cs="Courier New"/>
          <w:b/>
          <w:sz w:val="20"/>
        </w:rPr>
        <w:t>power_list</w:t>
      </w:r>
      <w:proofErr w:type="spellEnd"/>
      <w:r>
        <w:t xml:space="preserve"> empty print global statistics</w:t>
      </w:r>
    </w:p>
    <w:p w14:paraId="275F70B9" w14:textId="77777777" w:rsidR="005B798D" w:rsidRPr="005B798D" w:rsidRDefault="005B798D" w:rsidP="005B798D"/>
    <w:p w14:paraId="7D4FE452" w14:textId="238CB3E1" w:rsidR="007D1884" w:rsidRDefault="007D1884" w:rsidP="007D1884">
      <w:r w:rsidRPr="00900B80">
        <w:t xml:space="preserve">Most of the models listed in </w:t>
      </w:r>
      <w:r w:rsidR="00FE4F9C">
        <w:t xml:space="preserve">RD05 </w:t>
      </w:r>
      <w:r w:rsidRPr="00900B80">
        <w:t xml:space="preserve">report switching power. All of </w:t>
      </w:r>
      <w:r>
        <w:t>t</w:t>
      </w:r>
      <w:r w:rsidRPr="00900B80">
        <w:t xml:space="preserve">hem </w:t>
      </w:r>
      <w:r>
        <w:t xml:space="preserve">contain a set of activity counters, e.g. for counting the number of reads or writes to a memory. These counters are implemented as externally visible configuration parameters, which means they can be modified/reset during simulation. Moreover, all models reporting switching power provide the parameter </w:t>
      </w:r>
      <w:proofErr w:type="spellStart"/>
      <w:r w:rsidRPr="00BE1952">
        <w:rPr>
          <w:rFonts w:ascii="Lucida Console" w:hAnsi="Lucida Console" w:cs="Courier New"/>
          <w:b/>
          <w:sz w:val="20"/>
        </w:rPr>
        <w:t>power_frame_starting_time</w:t>
      </w:r>
      <w:proofErr w:type="spellEnd"/>
      <w:r>
        <w:t>. The latter can also be altered at runtime.</w:t>
      </w:r>
    </w:p>
    <w:p w14:paraId="7CF71539" w14:textId="77777777" w:rsidR="007D1884" w:rsidRDefault="007D1884" w:rsidP="007D1884">
      <w:r>
        <w:t xml:space="preserve">At default </w:t>
      </w:r>
      <w:proofErr w:type="spellStart"/>
      <w:r w:rsidRPr="00BE1952">
        <w:rPr>
          <w:rFonts w:ascii="Lucida Console" w:hAnsi="Lucida Console" w:cs="Courier New"/>
          <w:b/>
          <w:sz w:val="20"/>
        </w:rPr>
        <w:t>power_frame_starting_time</w:t>
      </w:r>
      <w:proofErr w:type="spellEnd"/>
      <w:r>
        <w:t xml:space="preserve"> is initialized with </w:t>
      </w:r>
      <w:r w:rsidRPr="00BE1952">
        <w:rPr>
          <w:rFonts w:ascii="Lucida Console" w:hAnsi="Lucida Console" w:cs="Courier New"/>
          <w:b/>
          <w:sz w:val="20"/>
        </w:rPr>
        <w:t>SC_ZERO_TIME</w:t>
      </w:r>
      <w:r>
        <w:t xml:space="preserve">, which is the starting time of the simulation. The power reported by a model’s switching power output parameter always relates to the average switching power consumed in the time interval since </w:t>
      </w:r>
      <w:proofErr w:type="spellStart"/>
      <w:r w:rsidRPr="00BE1952">
        <w:rPr>
          <w:rFonts w:ascii="Lucida Console" w:hAnsi="Lucida Console" w:cs="Courier New"/>
          <w:b/>
          <w:sz w:val="20"/>
        </w:rPr>
        <w:t>power_frame_starting_time</w:t>
      </w:r>
      <w:proofErr w:type="spellEnd"/>
      <w:r>
        <w:t>. Calculation of the average switching power is done inside the models using pre-read callback functions (</w:t>
      </w:r>
      <w:proofErr w:type="spellStart"/>
      <w:r w:rsidRPr="00BE1952">
        <w:rPr>
          <w:rFonts w:ascii="Lucida Console" w:hAnsi="Lucida Console" w:cs="Courier New"/>
          <w:b/>
          <w:sz w:val="20"/>
        </w:rPr>
        <w:t>swi_power_cb</w:t>
      </w:r>
      <w:proofErr w:type="spellEnd"/>
      <w:r>
        <w:t xml:space="preserve">). This means, at every read access to a switching power output parameter, switching power is calculated from normalized per-access energy, number of accesses and </w:t>
      </w:r>
      <m:oMath>
        <m:r>
          <w:rPr>
            <w:rFonts w:ascii="Cambria Math" w:hAnsi="Cambria Math"/>
          </w:rPr>
          <m:t>∆T:</m:t>
        </m:r>
      </m:oMath>
    </w:p>
    <w:p w14:paraId="2DF61A3A" w14:textId="77777777" w:rsidR="007D1884" w:rsidRPr="00AD4AD9" w:rsidRDefault="00107AC7" w:rsidP="007D1884">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peraccessnorm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accesses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m:oMathPara>
    </w:p>
    <w:p w14:paraId="5558F9E9" w14:textId="77777777" w:rsidR="007D1884" w:rsidRPr="00AD4AD9" w:rsidRDefault="007D1884" w:rsidP="007D1884">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w:t>
      </w:r>
      <w:proofErr w:type="gramStart"/>
      <w:r>
        <w:t>power</w:t>
      </w:r>
      <w:proofErr w:type="gramEnd"/>
      <w:r>
        <w:t>_frame_starting_time)</w:t>
      </w:r>
    </w:p>
    <w:p w14:paraId="51784D7D" w14:textId="77777777" w:rsidR="007D1884" w:rsidRDefault="007D1884" w:rsidP="007D1884">
      <w:r>
        <w:t>Given this mechanism power profiles over time for whole applications can be generated at different granularity, by e.g. (</w:t>
      </w:r>
      <w:r>
        <w:fldChar w:fldCharType="begin"/>
      </w:r>
      <w:r>
        <w:instrText xml:space="preserve"> REF _Ref206831431 \h </w:instrText>
      </w:r>
      <w:r>
        <w:fldChar w:fldCharType="separate"/>
      </w:r>
      <w:r w:rsidR="008E364D">
        <w:t xml:space="preserve">Figure </w:t>
      </w:r>
      <w:r w:rsidR="008E364D">
        <w:rPr>
          <w:noProof/>
        </w:rPr>
        <w:t>8</w:t>
      </w:r>
      <w:r>
        <w:fldChar w:fldCharType="end"/>
      </w:r>
      <w:r>
        <w:t>):</w:t>
      </w:r>
    </w:p>
    <w:p w14:paraId="0F419931" w14:textId="7A96BEEB" w:rsidR="007D1884" w:rsidRDefault="007D1884" w:rsidP="007D1884">
      <w:pPr>
        <w:pStyle w:val="Listenabsatz"/>
        <w:numPr>
          <w:ilvl w:val="0"/>
          <w:numId w:val="30"/>
        </w:numPr>
      </w:pPr>
      <w:r>
        <w:t xml:space="preserve">Continuously reading power outputs at regular intervals (as shown in </w:t>
      </w:r>
      <w:r w:rsidR="00FE4F9C">
        <w:t>RD08)</w:t>
      </w:r>
    </w:p>
    <w:p w14:paraId="629EAC0A" w14:textId="77777777" w:rsidR="007D1884" w:rsidRDefault="007D1884" w:rsidP="007D1884">
      <w:pPr>
        <w:pStyle w:val="Listenabsatz"/>
        <w:numPr>
          <w:ilvl w:val="0"/>
          <w:numId w:val="30"/>
        </w:numPr>
      </w:pPr>
      <w:r>
        <w:t xml:space="preserve">After each read set </w:t>
      </w:r>
      <w:proofErr w:type="spellStart"/>
      <w:r w:rsidRPr="00BE1952">
        <w:rPr>
          <w:rFonts w:ascii="Lucida Console" w:hAnsi="Lucida Console" w:cs="Courier New"/>
          <w:b/>
          <w:sz w:val="20"/>
        </w:rPr>
        <w:t>power_frame_starting_time</w:t>
      </w:r>
      <w:proofErr w:type="spellEnd"/>
      <w:r>
        <w:t xml:space="preserve"> of observed modules to current simulation time</w:t>
      </w:r>
    </w:p>
    <w:p w14:paraId="7C3AE128" w14:textId="77777777" w:rsidR="007D1884" w:rsidRPr="00900B80" w:rsidRDefault="007D1884" w:rsidP="007D1884">
      <w:pPr>
        <w:pStyle w:val="Listenabsatz"/>
        <w:numPr>
          <w:ilvl w:val="0"/>
          <w:numId w:val="30"/>
        </w:numPr>
      </w:pPr>
      <w:r>
        <w:t>After each read reset the activity counters</w:t>
      </w:r>
    </w:p>
    <w:p w14:paraId="79DCC073" w14:textId="77777777" w:rsidR="007D1884" w:rsidRDefault="007D1884" w:rsidP="007D1884"/>
    <w:p w14:paraId="24D004F9" w14:textId="77777777" w:rsidR="007D1884" w:rsidRDefault="007D1884" w:rsidP="007D1884">
      <w:pPr>
        <w:keepNext/>
        <w:jc w:val="center"/>
      </w:pPr>
      <w:r>
        <w:rPr>
          <w:noProof/>
          <w:lang w:val="de-DE"/>
        </w:rPr>
        <w:lastRenderedPageBreak/>
        <w:drawing>
          <wp:inline distT="0" distB="0" distL="0" distR="0" wp14:anchorId="0014481A" wp14:editId="251EC485">
            <wp:extent cx="3784600" cy="2667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00" cy="2667000"/>
                    </a:xfrm>
                    <a:prstGeom prst="rect">
                      <a:avLst/>
                    </a:prstGeom>
                    <a:noFill/>
                    <a:ln>
                      <a:noFill/>
                    </a:ln>
                  </pic:spPr>
                </pic:pic>
              </a:graphicData>
            </a:graphic>
          </wp:inline>
        </w:drawing>
      </w:r>
    </w:p>
    <w:p w14:paraId="5B5B8E69" w14:textId="77777777" w:rsidR="007D1884" w:rsidRDefault="007D1884" w:rsidP="007D1884">
      <w:pPr>
        <w:pStyle w:val="Beschriftung"/>
        <w:jc w:val="center"/>
      </w:pPr>
      <w:bookmarkStart w:id="71" w:name="_Ref206831431"/>
      <w:bookmarkStart w:id="72" w:name="_Toc207161830"/>
      <w:r>
        <w:t xml:space="preserve">Figure </w:t>
      </w:r>
      <w:r>
        <w:fldChar w:fldCharType="begin"/>
      </w:r>
      <w:r>
        <w:instrText xml:space="preserve"> SEQ Figure \* ARABIC </w:instrText>
      </w:r>
      <w:r>
        <w:fldChar w:fldCharType="separate"/>
      </w:r>
      <w:r w:rsidR="008E364D">
        <w:rPr>
          <w:noProof/>
        </w:rPr>
        <w:t>8</w:t>
      </w:r>
      <w:r>
        <w:fldChar w:fldCharType="end"/>
      </w:r>
      <w:bookmarkEnd w:id="71"/>
      <w:r>
        <w:t xml:space="preserve"> - Example for custom power reporting</w:t>
      </w:r>
      <w:bookmarkEnd w:id="72"/>
    </w:p>
    <w:p w14:paraId="627336B2" w14:textId="77777777" w:rsidR="007D1884" w:rsidRDefault="007D1884" w:rsidP="007D1884"/>
    <w:p w14:paraId="790641B9" w14:textId="579CE33F" w:rsidR="007D1884" w:rsidRDefault="007D1884" w:rsidP="007D1884">
      <w:r w:rsidRPr="00524130">
        <w:rPr>
          <w:b/>
        </w:rPr>
        <w:t>Remark:</w:t>
      </w:r>
      <w:r>
        <w:t xml:space="preserve"> More information about handling </w:t>
      </w:r>
      <w:proofErr w:type="spellStart"/>
      <w:r>
        <w:t>GreenControl</w:t>
      </w:r>
      <w:proofErr w:type="spellEnd"/>
      <w:r>
        <w:t xml:space="preserve"> parameter</w:t>
      </w:r>
      <w:r w:rsidR="00EB041F">
        <w:t>s</w:t>
      </w:r>
      <w:r>
        <w:t xml:space="preserve"> can be found in the </w:t>
      </w:r>
      <w:proofErr w:type="spellStart"/>
      <w:r>
        <w:t>SoCRocket</w:t>
      </w:r>
      <w:proofErr w:type="spellEnd"/>
      <w:r>
        <w:t xml:space="preserve"> Library User Manual</w:t>
      </w:r>
      <w:r w:rsidR="009B3EB8">
        <w:t xml:space="preserve"> (RD05)</w:t>
      </w:r>
      <w:r>
        <w:t>.</w:t>
      </w:r>
    </w:p>
    <w:p w14:paraId="6F9F0DF3" w14:textId="77777777" w:rsidR="005B798D" w:rsidRPr="005B798D" w:rsidRDefault="005B798D">
      <w:pPr>
        <w:spacing w:before="0"/>
        <w:jc w:val="left"/>
        <w:rPr>
          <w:b/>
          <w:bCs/>
          <w:caps/>
          <w:sz w:val="32"/>
          <w:szCs w:val="32"/>
        </w:rPr>
      </w:pPr>
      <w:r w:rsidRPr="005B798D">
        <w:br w:type="page"/>
      </w:r>
    </w:p>
    <w:p w14:paraId="1374399C" w14:textId="21FFDBC6" w:rsidR="005B798D" w:rsidRPr="005B798D" w:rsidRDefault="005B798D" w:rsidP="005B798D">
      <w:pPr>
        <w:pStyle w:val="berschrift1"/>
      </w:pPr>
      <w:bookmarkStart w:id="73" w:name="_Toc215222861"/>
      <w:r w:rsidRPr="005B798D">
        <w:lastRenderedPageBreak/>
        <w:t>Design Space Exploration</w:t>
      </w:r>
      <w:bookmarkEnd w:id="73"/>
    </w:p>
    <w:p w14:paraId="7ED5405A" w14:textId="38C6CAB8" w:rsidR="00127C7F" w:rsidRPr="001C18D5" w:rsidRDefault="00127C7F" w:rsidP="00127C7F">
      <w:pPr>
        <w:rPr>
          <w:lang w:val="en-GB"/>
        </w:rPr>
      </w:pPr>
      <w:r>
        <w:rPr>
          <w:lang w:val="en-GB"/>
        </w:rPr>
        <w:t xml:space="preserve">As an application for design space exploration we have selected lossless multi-spectral and hyper-spectral image compression </w:t>
      </w:r>
      <w:r>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w:t>
      </w:r>
      <w:r w:rsidR="004B6D59">
        <w:t>ed</w:t>
      </w:r>
      <w:r w:rsidRPr="00C35DDE">
        <w:t xml:space="preserve">, the use of </w:t>
      </w:r>
      <w:proofErr w:type="spellStart"/>
      <w:r w:rsidRPr="00C35DDE">
        <w:t>SoCRocket</w:t>
      </w:r>
      <w:proofErr w:type="spellEnd"/>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5612B734" w14:textId="77777777" w:rsidR="00127C7F" w:rsidRDefault="00127C7F" w:rsidP="00127C7F">
      <w:r w:rsidRPr="00C35DDE">
        <w:t xml:space="preserve">As said above, the algorithm operates on </w:t>
      </w:r>
      <w:proofErr w:type="spellStart"/>
      <w:r w:rsidRPr="00C35DDE">
        <w:t>hyperspectral</w:t>
      </w:r>
      <w:proofErr w:type="spellEnd"/>
      <w:r w:rsidRPr="00C35DDE">
        <w:t xml:space="preserve"> images;</w:t>
      </w:r>
      <w:r>
        <w:t xml:space="preserve"> </w:t>
      </w:r>
      <w:r w:rsidRPr="00C35DDE">
        <w:t>these are three-dimensional data sets, where two of the</w:t>
      </w:r>
      <w:r>
        <w:t xml:space="preserve"> </w:t>
      </w:r>
      <w:r w:rsidRPr="00C35DDE">
        <w:t xml:space="preserve">dimensions are spatial and the third is spectral. A </w:t>
      </w:r>
      <w:proofErr w:type="spellStart"/>
      <w:r w:rsidRPr="00C35DDE">
        <w:t>hyperspectral</w:t>
      </w:r>
      <w:proofErr w:type="spellEnd"/>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154F3693" w14:textId="3D5BBEB9" w:rsidR="00127C7F" w:rsidRDefault="00127C7F" w:rsidP="00127C7F">
      <w:r w:rsidRPr="00C35DDE">
        <w:t>The implementation of the algorithm in C</w:t>
      </w:r>
      <w:r w:rsidR="004B6D59">
        <w:t xml:space="preserve"> </w:t>
      </w:r>
      <w:r w:rsidRPr="00C35DDE">
        <w:t>language has</w:t>
      </w:r>
      <w:r>
        <w:t xml:space="preserve"> </w:t>
      </w:r>
      <w:r w:rsidRPr="00C35DDE">
        <w:t>been provided by ESA.</w:t>
      </w:r>
      <w:r>
        <w:t xml:space="preserve"> The code could not be used out-of-the-box, because it was not prepared for multi-threaded execution. The code itself is in large parts dominated by data movements and bit-level optimizations. Naturally, it would be much better suited for a dedicated hardware implementation. This needs to be kept in mind, especially when looking at the simulation results. </w:t>
      </w:r>
    </w:p>
    <w:p w14:paraId="1AED70B5" w14:textId="77777777" w:rsidR="00127C7F" w:rsidRDefault="00127C7F" w:rsidP="00127C7F">
      <w:r>
        <w:t>Nevertheless, the application makes an excellent demonstration case for design space exploration. It was decided to execute the code on top of RTEMS OS. The steps required for transforming the code into a flexible multi-processor implementation are explained in the following subsections.</w:t>
      </w:r>
    </w:p>
    <w:p w14:paraId="5BB9FE3D" w14:textId="77777777" w:rsidR="00127C7F" w:rsidRDefault="00127C7F" w:rsidP="00127C7F">
      <w:pPr>
        <w:rPr>
          <w:lang w:val="en-GB"/>
        </w:rPr>
      </w:pPr>
      <w:r>
        <w:rPr>
          <w:lang w:val="en-GB"/>
        </w:rPr>
        <w:t>The base platform for the design space exploration described in this document is the leon3mp system, which can be found in the repository at following location:</w:t>
      </w:r>
    </w:p>
    <w:p w14:paraId="095B4354" w14:textId="77777777" w:rsidR="00127C7F" w:rsidRPr="0035372F" w:rsidRDefault="00127C7F" w:rsidP="00127C7F">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0D32A6D7" w14:textId="77777777" w:rsidR="00127C7F" w:rsidRDefault="00127C7F" w:rsidP="00127C7F">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9</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6B3737DB" w14:textId="77777777" w:rsidR="00127C7F" w:rsidRDefault="00127C7F" w:rsidP="00127C7F">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066BDC7" w14:textId="77777777" w:rsidR="00127C7F" w:rsidRDefault="00127C7F" w:rsidP="00127C7F">
      <w:pPr>
        <w:rPr>
          <w:lang w:val="en-GB"/>
        </w:rPr>
      </w:pPr>
      <w:r>
        <w:rPr>
          <w:lang w:val="en-GB"/>
        </w:rPr>
        <w:t xml:space="preserve">The </w:t>
      </w:r>
      <w:r w:rsidRPr="009726D9">
        <w:rPr>
          <w:rFonts w:ascii="Lucida Console" w:hAnsi="Lucida Console" w:cs="Courier New"/>
          <w:b/>
          <w:sz w:val="20"/>
        </w:rPr>
        <w:t>APB-bridge</w:t>
      </w:r>
      <w:r>
        <w:rPr>
          <w:lang w:val="en-GB"/>
        </w:rPr>
        <w:t xml:space="preserve"> connects the configuration registers of the </w:t>
      </w:r>
      <w:r w:rsidRPr="009726D9">
        <w:rPr>
          <w:rFonts w:ascii="Lucida Console" w:hAnsi="Lucida Console" w:cs="Courier New"/>
          <w:b/>
          <w:sz w:val="20"/>
        </w:rPr>
        <w:t>MCTRL</w:t>
      </w:r>
      <w:r>
        <w:rPr>
          <w:lang w:val="en-GB"/>
        </w:rPr>
        <w:t xml:space="preserve">, the multi-processor interrupt controller and the </w:t>
      </w:r>
      <w:proofErr w:type="gramStart"/>
      <w:r>
        <w:rPr>
          <w:lang w:val="en-GB"/>
        </w:rPr>
        <w:t>general purpose</w:t>
      </w:r>
      <w:proofErr w:type="gramEnd"/>
      <w:r>
        <w:rPr>
          <w:lang w:val="en-GB"/>
        </w:rPr>
        <w:t xml:space="preserve"> timer. Other components of the system are the </w:t>
      </w:r>
      <w:r w:rsidRPr="009726D9">
        <w:rPr>
          <w:rFonts w:ascii="Lucida Console" w:hAnsi="Lucida Console" w:cs="Courier New"/>
          <w:b/>
          <w:sz w:val="20"/>
        </w:rPr>
        <w:t>AHBMEM</w:t>
      </w:r>
      <w:r>
        <w:rPr>
          <w:lang w:val="en-GB"/>
        </w:rPr>
        <w:t xml:space="preserve">, which is a simple </w:t>
      </w:r>
      <w:r w:rsidRPr="009726D9">
        <w:rPr>
          <w:rFonts w:ascii="Lucida Console" w:hAnsi="Lucida Console" w:cs="Courier New"/>
          <w:b/>
          <w:sz w:val="20"/>
        </w:rPr>
        <w:t>SRAM</w:t>
      </w:r>
      <w:r>
        <w:rPr>
          <w:lang w:val="en-GB"/>
        </w:rPr>
        <w:t xml:space="preserve"> device, the </w:t>
      </w:r>
      <w:r w:rsidRPr="009726D9">
        <w:rPr>
          <w:rFonts w:ascii="Lucida Console" w:hAnsi="Lucida Console" w:cs="Courier New"/>
          <w:b/>
          <w:sz w:val="20"/>
        </w:rPr>
        <w:t>APBUART</w:t>
      </w:r>
      <w:r>
        <w:rPr>
          <w:lang w:val="en-GB"/>
        </w:rPr>
        <w:t xml:space="preserve"> IP*, the </w:t>
      </w:r>
      <w:proofErr w:type="spellStart"/>
      <w:r w:rsidRPr="009726D9">
        <w:rPr>
          <w:rFonts w:ascii="Lucida Console" w:hAnsi="Lucida Console" w:cs="Courier New"/>
          <w:b/>
          <w:sz w:val="20"/>
        </w:rPr>
        <w:t>SoCWire</w:t>
      </w:r>
      <w:proofErr w:type="spellEnd"/>
      <w:r>
        <w:rPr>
          <w:lang w:val="en-GB"/>
        </w:rPr>
        <w:t xml:space="preserve">* bridge and the </w:t>
      </w:r>
      <w:proofErr w:type="spellStart"/>
      <w:r>
        <w:rPr>
          <w:lang w:val="en-GB"/>
        </w:rPr>
        <w:t>SpaceWire</w:t>
      </w:r>
      <w:proofErr w:type="spellEnd"/>
      <w:r>
        <w:rPr>
          <w:lang w:val="en-GB"/>
        </w:rPr>
        <w:t>* bridge.</w:t>
      </w:r>
    </w:p>
    <w:p w14:paraId="408B4074" w14:textId="77777777" w:rsidR="00127C7F" w:rsidRPr="003E3C6A" w:rsidRDefault="00127C7F" w:rsidP="00127C7F">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39346EB8" w14:textId="77777777" w:rsidR="00127C7F" w:rsidRDefault="00127C7F" w:rsidP="00127C7F">
      <w:pPr>
        <w:rPr>
          <w:lang w:val="en-GB"/>
        </w:rPr>
      </w:pPr>
    </w:p>
    <w:p w14:paraId="2B8854BF" w14:textId="77777777" w:rsidR="00127C7F" w:rsidRDefault="00127C7F" w:rsidP="00127C7F">
      <w:pPr>
        <w:keepNext/>
        <w:jc w:val="center"/>
      </w:pPr>
      <w:r>
        <w:rPr>
          <w:noProof/>
          <w:lang w:val="de-DE"/>
        </w:rPr>
        <w:lastRenderedPageBreak/>
        <w:drawing>
          <wp:inline distT="0" distB="0" distL="0" distR="0" wp14:anchorId="212D4B9D" wp14:editId="61BA9B4D">
            <wp:extent cx="3708400" cy="26924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9">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2827FD4D" w14:textId="77777777" w:rsidR="00127C7F" w:rsidRDefault="00127C7F" w:rsidP="00127C7F">
      <w:pPr>
        <w:pStyle w:val="Beschriftung"/>
        <w:jc w:val="center"/>
      </w:pPr>
      <w:bookmarkStart w:id="74" w:name="_Ref207166590"/>
      <w:bookmarkStart w:id="75" w:name="_Toc208485428"/>
      <w:r>
        <w:t xml:space="preserve">Figure </w:t>
      </w:r>
      <w:r>
        <w:fldChar w:fldCharType="begin"/>
      </w:r>
      <w:r>
        <w:instrText xml:space="preserve"> SEQ Figure \* ARABIC </w:instrText>
      </w:r>
      <w:r>
        <w:fldChar w:fldCharType="separate"/>
      </w:r>
      <w:r>
        <w:rPr>
          <w:noProof/>
        </w:rPr>
        <w:t>9</w:t>
      </w:r>
      <w:r>
        <w:fldChar w:fldCharType="end"/>
      </w:r>
      <w:bookmarkEnd w:id="74"/>
      <w:r>
        <w:t xml:space="preserve"> - Base platform for design space exploration</w:t>
      </w:r>
      <w:bookmarkEnd w:id="75"/>
    </w:p>
    <w:p w14:paraId="7B7A91CC" w14:textId="03B09CCC" w:rsidR="00B31847" w:rsidRDefault="00B31847" w:rsidP="00B31847">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w:t>
      </w:r>
      <w:proofErr w:type="spellStart"/>
      <w:r>
        <w:t>SoCRocket</w:t>
      </w:r>
      <w:proofErr w:type="spellEnd"/>
      <w:r>
        <w:t xml:space="preserve"> platform provides all matters for generating parameter</w:t>
      </w:r>
      <w:r w:rsidR="004B6D59">
        <w:t xml:space="preserve"> </w:t>
      </w:r>
      <w:r>
        <w:t xml:space="preserve">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12BBFC66" w14:textId="77777777" w:rsidR="00B31847" w:rsidRDefault="00B31847" w:rsidP="009B3EB8">
      <w:pPr>
        <w:spacing w:before="0"/>
      </w:pPr>
      <w:r>
        <w:t>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w:t>
      </w:r>
    </w:p>
    <w:p w14:paraId="06EF5E86" w14:textId="1DAD6718" w:rsidR="00B31847" w:rsidRDefault="00B31847" w:rsidP="009B3EB8">
      <w:pPr>
        <w:spacing w:before="0"/>
      </w:pPr>
      <w:r>
        <w:t>The detailed description of the execution of the DSE is written down in RD10.</w:t>
      </w:r>
    </w:p>
    <w:p w14:paraId="14353707" w14:textId="7B59DD26" w:rsidR="00B31847" w:rsidRPr="00A842D6" w:rsidRDefault="00B31847" w:rsidP="009B3EB8">
      <w:pPr>
        <w:spacing w:before="0"/>
      </w:pPr>
      <w:r>
        <w:t xml:space="preserve">The results of the DSE are plotted in </w:t>
      </w:r>
      <w:r w:rsidRPr="00A842D6">
        <w:fldChar w:fldCharType="begin"/>
      </w:r>
      <w:r w:rsidRPr="00A842D6">
        <w:instrText xml:space="preserve"> REF _Ref208483097 \h </w:instrText>
      </w:r>
      <w:r w:rsidRPr="00A842D6">
        <w:fldChar w:fldCharType="separate"/>
      </w:r>
      <w:r>
        <w:t xml:space="preserve">Figure </w:t>
      </w:r>
      <w:r>
        <w:rPr>
          <w:noProof/>
        </w:rPr>
        <w:t>10</w:t>
      </w:r>
      <w:r w:rsidRPr="00A842D6">
        <w:fldChar w:fldCharType="end"/>
      </w:r>
      <w:r>
        <w:t>.</w:t>
      </w:r>
      <w:r w:rsidRPr="00A842D6">
        <w:t xml:space="preserve"> </w:t>
      </w:r>
      <w:r>
        <w:t xml:space="preserve">It </w:t>
      </w:r>
      <w:r w:rsidRPr="00A842D6">
        <w:t>compares all the tested configurations in terms of simulation performance and power consumption.</w:t>
      </w:r>
    </w:p>
    <w:p w14:paraId="588CB972" w14:textId="77777777" w:rsidR="00B31847" w:rsidRDefault="00B31847" w:rsidP="009B3EB8">
      <w:pPr>
        <w:pStyle w:val="Default"/>
        <w:jc w:val="both"/>
      </w:pPr>
    </w:p>
    <w:p w14:paraId="29B32335" w14:textId="77777777" w:rsidR="00B31847" w:rsidRDefault="00B31847" w:rsidP="009B3EB8">
      <w:pPr>
        <w:pStyle w:val="Default"/>
        <w:jc w:val="both"/>
      </w:pPr>
    </w:p>
    <w:p w14:paraId="585A6518" w14:textId="77777777" w:rsidR="00B31847" w:rsidRDefault="00B31847" w:rsidP="00B31847">
      <w:pPr>
        <w:pStyle w:val="Default"/>
        <w:keepNext/>
        <w:jc w:val="center"/>
      </w:pPr>
      <w:r>
        <w:rPr>
          <w:noProof/>
        </w:rPr>
        <w:lastRenderedPageBreak/>
        <w:drawing>
          <wp:inline distT="0" distB="0" distL="0" distR="0" wp14:anchorId="57351909" wp14:editId="2B0E5958">
            <wp:extent cx="5486400" cy="3644265"/>
            <wp:effectExtent l="0" t="0" r="0"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E53671" w14:textId="77777777" w:rsidR="00B31847" w:rsidRDefault="00B31847" w:rsidP="00B31847">
      <w:pPr>
        <w:pStyle w:val="Beschriftung"/>
        <w:jc w:val="center"/>
      </w:pPr>
      <w:bookmarkStart w:id="76" w:name="_Ref208483097"/>
      <w:bookmarkStart w:id="77" w:name="_Toc208485440"/>
      <w:r>
        <w:t xml:space="preserve">Figure </w:t>
      </w:r>
      <w:r>
        <w:fldChar w:fldCharType="begin"/>
      </w:r>
      <w:r>
        <w:instrText xml:space="preserve"> SEQ Figure \* ARABIC </w:instrText>
      </w:r>
      <w:r>
        <w:fldChar w:fldCharType="separate"/>
      </w:r>
      <w:r>
        <w:rPr>
          <w:noProof/>
        </w:rPr>
        <w:t>10</w:t>
      </w:r>
      <w:r>
        <w:fldChar w:fldCharType="end"/>
      </w:r>
      <w:bookmarkEnd w:id="76"/>
      <w:r>
        <w:t xml:space="preserve"> - Summary: power vs. performance</w:t>
      </w:r>
      <w:bookmarkEnd w:id="77"/>
    </w:p>
    <w:p w14:paraId="5A665608" w14:textId="77777777" w:rsidR="00B31847" w:rsidRDefault="00B31847" w:rsidP="00B31847">
      <w:pPr>
        <w:pStyle w:val="Default"/>
        <w:jc w:val="center"/>
      </w:pPr>
    </w:p>
    <w:p w14:paraId="22FF479A" w14:textId="77777777" w:rsidR="00B31847" w:rsidRPr="00A842D6" w:rsidRDefault="00B31847" w:rsidP="00B31847">
      <w:pPr>
        <w:pStyle w:val="Default"/>
        <w:jc w:val="center"/>
        <w:rPr>
          <w:lang w:val="en-US"/>
        </w:rPr>
      </w:pPr>
    </w:p>
    <w:p w14:paraId="366A987E" w14:textId="77777777" w:rsidR="00B31847" w:rsidRPr="00A842D6" w:rsidRDefault="00B31847" w:rsidP="00B31847">
      <w:pPr>
        <w:pStyle w:val="Default"/>
        <w:rPr>
          <w:b/>
          <w:lang w:val="en-US"/>
        </w:rPr>
      </w:pPr>
      <w:r w:rsidRPr="00A842D6">
        <w:rPr>
          <w:b/>
          <w:lang w:val="en-US"/>
        </w:rPr>
        <w:t>(1) Configuration with highest performance:</w:t>
      </w:r>
    </w:p>
    <w:p w14:paraId="3268E06F" w14:textId="77777777" w:rsidR="00B31847" w:rsidRPr="00A842D6" w:rsidRDefault="00B31847" w:rsidP="00B31847">
      <w:pPr>
        <w:pStyle w:val="Default"/>
        <w:rPr>
          <w:lang w:val="en-US"/>
        </w:rPr>
      </w:pPr>
      <w:r w:rsidRPr="00A842D6">
        <w:rPr>
          <w:lang w:val="en-US"/>
        </w:rPr>
        <w:br/>
        <w:t xml:space="preserve">6x CPU, 4 data-cache sets, 8kB data-cache set size, 3 instruction-cache sets, </w:t>
      </w:r>
      <w:proofErr w:type="gramStart"/>
      <w:r w:rsidRPr="00A842D6">
        <w:rPr>
          <w:lang w:val="en-US"/>
        </w:rPr>
        <w:t>4kB</w:t>
      </w:r>
      <w:proofErr w:type="gramEnd"/>
      <w:r w:rsidRPr="00A842D6">
        <w:rPr>
          <w:lang w:val="en-US"/>
        </w:rPr>
        <w:t xml:space="preserve"> instruction cache set size</w:t>
      </w:r>
    </w:p>
    <w:p w14:paraId="7C76C0D0" w14:textId="77777777" w:rsidR="00B31847" w:rsidRPr="00A842D6" w:rsidRDefault="00B31847" w:rsidP="00B31847">
      <w:pPr>
        <w:pStyle w:val="Default"/>
        <w:rPr>
          <w:lang w:val="en-US"/>
        </w:rPr>
      </w:pPr>
    </w:p>
    <w:p w14:paraId="72CFD821" w14:textId="77777777" w:rsidR="00B31847" w:rsidRPr="00A842D6" w:rsidRDefault="00B31847" w:rsidP="00B31847">
      <w:pPr>
        <w:pStyle w:val="Default"/>
        <w:rPr>
          <w:b/>
          <w:lang w:val="en-US"/>
        </w:rPr>
      </w:pPr>
      <w:r w:rsidRPr="00A842D6">
        <w:rPr>
          <w:b/>
          <w:lang w:val="en-US"/>
        </w:rPr>
        <w:t>(2) Configuration with lowest power consumption:</w:t>
      </w:r>
    </w:p>
    <w:p w14:paraId="2AA371D6" w14:textId="77777777" w:rsidR="00B31847" w:rsidRPr="00A842D6" w:rsidRDefault="00B31847" w:rsidP="00B31847">
      <w:pPr>
        <w:pStyle w:val="Default"/>
        <w:rPr>
          <w:lang w:val="en-US"/>
        </w:rPr>
      </w:pPr>
    </w:p>
    <w:p w14:paraId="5B52DE5B" w14:textId="77777777" w:rsidR="00B31847" w:rsidRPr="00A842D6" w:rsidRDefault="00B31847" w:rsidP="00B31847">
      <w:pPr>
        <w:pStyle w:val="Default"/>
        <w:rPr>
          <w:lang w:val="en-US"/>
        </w:rPr>
      </w:pPr>
      <w:r w:rsidRPr="00A842D6">
        <w:rPr>
          <w:lang w:val="en-US"/>
        </w:rPr>
        <w:t>2x CPU, 2 data-cache sets, 1kB data-cache set size, 1 instruction-cache set, 1kB instruction cache set size</w:t>
      </w:r>
    </w:p>
    <w:p w14:paraId="15292B11" w14:textId="77777777" w:rsidR="00B31847" w:rsidRPr="00A842D6" w:rsidRDefault="00B31847" w:rsidP="00B31847">
      <w:pPr>
        <w:pStyle w:val="Default"/>
        <w:rPr>
          <w:lang w:val="en-US"/>
        </w:rPr>
      </w:pPr>
    </w:p>
    <w:p w14:paraId="6765F521" w14:textId="77777777" w:rsidR="00B31847" w:rsidRPr="00A842D6" w:rsidRDefault="00B31847" w:rsidP="00B31847">
      <w:pPr>
        <w:pStyle w:val="Default"/>
        <w:rPr>
          <w:b/>
          <w:lang w:val="en-US"/>
        </w:rPr>
      </w:pPr>
      <w:r w:rsidRPr="00A842D6">
        <w:rPr>
          <w:b/>
          <w:lang w:val="en-US"/>
        </w:rPr>
        <w:t>(3) Configuration with highest power consumption:</w:t>
      </w:r>
    </w:p>
    <w:p w14:paraId="4D79D78B" w14:textId="77777777" w:rsidR="00B31847" w:rsidRPr="00A842D6" w:rsidRDefault="00B31847" w:rsidP="00B31847">
      <w:pPr>
        <w:pStyle w:val="Default"/>
        <w:rPr>
          <w:lang w:val="en-US"/>
        </w:rPr>
      </w:pPr>
    </w:p>
    <w:p w14:paraId="564EC031" w14:textId="77777777" w:rsidR="00B31847" w:rsidRPr="00A842D6" w:rsidRDefault="00B31847" w:rsidP="00B31847">
      <w:pPr>
        <w:pStyle w:val="Default"/>
        <w:rPr>
          <w:lang w:val="en-US"/>
        </w:rPr>
      </w:pPr>
      <w:r w:rsidRPr="00A842D6">
        <w:rPr>
          <w:lang w:val="en-US"/>
        </w:rPr>
        <w:t xml:space="preserve">6x CPU, 4 data-cache sets, 8kB data-cache set size, 3 instruction-cache sets, </w:t>
      </w:r>
      <w:proofErr w:type="gramStart"/>
      <w:r w:rsidRPr="00A842D6">
        <w:rPr>
          <w:lang w:val="en-US"/>
        </w:rPr>
        <w:t>4kB</w:t>
      </w:r>
      <w:proofErr w:type="gramEnd"/>
      <w:r w:rsidRPr="00A842D6">
        <w:rPr>
          <w:lang w:val="en-US"/>
        </w:rPr>
        <w:t xml:space="preserve"> instruction cache set size</w:t>
      </w:r>
    </w:p>
    <w:p w14:paraId="263009B2" w14:textId="77777777" w:rsidR="00B31847" w:rsidRPr="00A842D6" w:rsidRDefault="00B31847" w:rsidP="00B31847">
      <w:pPr>
        <w:pStyle w:val="Default"/>
        <w:rPr>
          <w:lang w:val="en-US"/>
        </w:rPr>
      </w:pPr>
    </w:p>
    <w:p w14:paraId="1BF0A8BD" w14:textId="77777777" w:rsidR="00B31847" w:rsidRPr="00A842D6" w:rsidRDefault="00B31847" w:rsidP="00B31847">
      <w:pPr>
        <w:pStyle w:val="Default"/>
        <w:rPr>
          <w:b/>
          <w:lang w:val="en-US"/>
        </w:rPr>
      </w:pPr>
      <w:r w:rsidRPr="00A842D6">
        <w:rPr>
          <w:b/>
          <w:lang w:val="en-US"/>
        </w:rPr>
        <w:t>(4) Configuration with lowest performance:</w:t>
      </w:r>
    </w:p>
    <w:p w14:paraId="7A86218A" w14:textId="77777777" w:rsidR="00B31847" w:rsidRPr="00A842D6" w:rsidRDefault="00B31847" w:rsidP="00B31847">
      <w:pPr>
        <w:pStyle w:val="Default"/>
        <w:rPr>
          <w:lang w:val="en-US"/>
        </w:rPr>
      </w:pPr>
    </w:p>
    <w:p w14:paraId="06C1A4E5" w14:textId="77777777" w:rsidR="00B31847" w:rsidRPr="00A842D6" w:rsidRDefault="00B31847" w:rsidP="00B31847">
      <w:pPr>
        <w:pStyle w:val="Default"/>
        <w:rPr>
          <w:lang w:val="en-US"/>
        </w:rPr>
      </w:pPr>
      <w:r w:rsidRPr="00A842D6">
        <w:rPr>
          <w:lang w:val="en-US"/>
        </w:rPr>
        <w:t>2x CPU, 2 data-cache sets, 1kB data-cache set size, 1 instruction-cache set, 1kB instruction cache set size</w:t>
      </w:r>
    </w:p>
    <w:p w14:paraId="4DDF9F1C" w14:textId="77777777" w:rsidR="00B31847" w:rsidRPr="00A842D6" w:rsidRDefault="00B31847" w:rsidP="00B31847">
      <w:pPr>
        <w:pStyle w:val="Default"/>
        <w:rPr>
          <w:lang w:val="en-US"/>
        </w:rPr>
      </w:pPr>
    </w:p>
    <w:p w14:paraId="16E7DEAC" w14:textId="77777777" w:rsidR="00B31847" w:rsidRPr="00A842D6" w:rsidRDefault="00B31847" w:rsidP="00B31847">
      <w:pPr>
        <w:pStyle w:val="Default"/>
        <w:rPr>
          <w:b/>
          <w:lang w:val="en-US"/>
        </w:rPr>
      </w:pPr>
      <w:r w:rsidRPr="00A842D6">
        <w:rPr>
          <w:b/>
          <w:lang w:val="en-US"/>
        </w:rPr>
        <w:t>(5) Configuration with best power vs. performance trade-off:</w:t>
      </w:r>
    </w:p>
    <w:p w14:paraId="58563CBB" w14:textId="77777777" w:rsidR="00B31847" w:rsidRPr="00A842D6" w:rsidRDefault="00B31847" w:rsidP="00B31847">
      <w:pPr>
        <w:pStyle w:val="Default"/>
        <w:rPr>
          <w:lang w:val="en-US"/>
        </w:rPr>
      </w:pPr>
    </w:p>
    <w:p w14:paraId="7F64C060" w14:textId="77777777" w:rsidR="00B31847" w:rsidRPr="00A842D6" w:rsidRDefault="00B31847" w:rsidP="00B31847">
      <w:pPr>
        <w:pStyle w:val="Default"/>
        <w:rPr>
          <w:lang w:val="en-US"/>
        </w:rPr>
      </w:pPr>
      <w:r w:rsidRPr="00A842D6">
        <w:rPr>
          <w:lang w:val="en-US"/>
        </w:rPr>
        <w:t xml:space="preserve">2x CPU, 4 data-cache sets, 1kB data-cache set size, 3 instruction-cache sets, 4 </w:t>
      </w:r>
      <w:proofErr w:type="spellStart"/>
      <w:proofErr w:type="gramStart"/>
      <w:r w:rsidRPr="00A842D6">
        <w:rPr>
          <w:lang w:val="en-US"/>
        </w:rPr>
        <w:t>kB</w:t>
      </w:r>
      <w:proofErr w:type="spellEnd"/>
      <w:proofErr w:type="gramEnd"/>
      <w:r w:rsidRPr="00A842D6">
        <w:rPr>
          <w:lang w:val="en-US"/>
        </w:rPr>
        <w:t xml:space="preserve"> instruction cache set size</w:t>
      </w:r>
    </w:p>
    <w:p w14:paraId="6CE8EF12" w14:textId="5373B045" w:rsidR="005B798D" w:rsidRDefault="005B798D" w:rsidP="005B798D">
      <w:pPr>
        <w:pStyle w:val="berschrift1"/>
      </w:pPr>
      <w:bookmarkStart w:id="78" w:name="_Toc215222862"/>
      <w:r w:rsidRPr="005B798D">
        <w:lastRenderedPageBreak/>
        <w:t>Library Implementation Aspects</w:t>
      </w:r>
      <w:bookmarkEnd w:id="78"/>
    </w:p>
    <w:p w14:paraId="5C100980" w14:textId="297BEC91" w:rsidR="00D85108" w:rsidRPr="005E7A40" w:rsidRDefault="00D85108" w:rsidP="00D85108">
      <w:pPr>
        <w:pStyle w:val="Default"/>
        <w:jc w:val="both"/>
        <w:rPr>
          <w:lang w:val="en-US"/>
        </w:rPr>
      </w:pPr>
      <w:r w:rsidRPr="005E7A40">
        <w:rPr>
          <w:lang w:val="en-US"/>
        </w:rPr>
        <w:t xml:space="preserve">The simulation models of the library are developed in </w:t>
      </w:r>
      <w:proofErr w:type="spellStart"/>
      <w:r w:rsidRPr="005E7A40">
        <w:rPr>
          <w:lang w:val="en-US"/>
        </w:rPr>
        <w:t>SystemC</w:t>
      </w:r>
      <w:proofErr w:type="spellEnd"/>
      <w:r w:rsidRPr="005E7A40">
        <w:rPr>
          <w:lang w:val="en-US"/>
        </w:rPr>
        <w:t xml:space="preserve"> language and buil</w:t>
      </w:r>
      <w:r w:rsidR="00392B5D">
        <w:rPr>
          <w:lang w:val="en-US"/>
        </w:rPr>
        <w:t>t</w:t>
      </w:r>
      <w:r w:rsidRPr="005E7A40">
        <w:rPr>
          <w:lang w:val="en-US"/>
        </w:rPr>
        <w:t xml:space="preserve"> on the OSCI TLM2.0 standard. Like any TL model they abstract from cycle-timed accuracy by modeling communication in form of function calls. Depending on the use case this can be done in many different ways. The general aim is to save simulation time by sacrificing a certain amount of timing accuracy. Moreover, TL simulations usually give the user a bigger amount of leeway, compared to RTL. </w:t>
      </w:r>
    </w:p>
    <w:p w14:paraId="35E98E97" w14:textId="0F2B5D22" w:rsidR="00D85108" w:rsidRPr="00D85108" w:rsidRDefault="00D85108" w:rsidP="00D85108">
      <w:pPr>
        <w:pStyle w:val="Default"/>
        <w:jc w:val="both"/>
        <w:rPr>
          <w:lang w:val="en-US"/>
        </w:rPr>
      </w:pPr>
      <w:r w:rsidRPr="005E7A40">
        <w:rPr>
          <w:lang w:val="en-US"/>
        </w:rPr>
        <w:t>Two major use cases are covered: software development and architecture exploration. Consequently, all IPs of the library support loosely timed (LT) and approximately timed (AT) abstraction. The abstraction layer is selected using constructor parameters.</w:t>
      </w:r>
    </w:p>
    <w:p w14:paraId="3F28715C" w14:textId="3AD22621" w:rsidR="005B798D" w:rsidRDefault="005B798D" w:rsidP="005B798D">
      <w:pPr>
        <w:pStyle w:val="berschrift2"/>
        <w:rPr>
          <w:lang w:val="en-US"/>
        </w:rPr>
      </w:pPr>
      <w:bookmarkStart w:id="79" w:name="_Toc215222863"/>
      <w:r w:rsidRPr="005B798D">
        <w:rPr>
          <w:lang w:val="en-US"/>
        </w:rPr>
        <w:t>Library Foundation</w:t>
      </w:r>
      <w:bookmarkEnd w:id="79"/>
    </w:p>
    <w:p w14:paraId="6375B800" w14:textId="43FF25F2" w:rsidR="00C64856" w:rsidRPr="00F618AD" w:rsidRDefault="00F618AD" w:rsidP="00C64856">
      <w:pPr>
        <w:pStyle w:val="Default"/>
        <w:rPr>
          <w:color w:val="auto"/>
        </w:rPr>
      </w:pPr>
      <w:r w:rsidRPr="00F618AD">
        <w:rPr>
          <w:color w:val="auto"/>
        </w:rPr>
        <w:t xml:space="preserve">In </w:t>
      </w:r>
      <w:proofErr w:type="spellStart"/>
      <w:r w:rsidRPr="00F618AD">
        <w:rPr>
          <w:color w:val="auto"/>
        </w:rPr>
        <w:t>chapter</w:t>
      </w:r>
      <w:proofErr w:type="spellEnd"/>
      <w:r w:rsidRPr="00F618AD">
        <w:rPr>
          <w:color w:val="auto"/>
        </w:rPr>
        <w:t xml:space="preserve"> 2.1 </w:t>
      </w:r>
      <w:proofErr w:type="spellStart"/>
      <w:r w:rsidRPr="00F618AD">
        <w:rPr>
          <w:color w:val="auto"/>
        </w:rPr>
        <w:t>the</w:t>
      </w:r>
      <w:proofErr w:type="spellEnd"/>
      <w:r w:rsidRPr="00F618AD">
        <w:rPr>
          <w:color w:val="auto"/>
        </w:rPr>
        <w:t xml:space="preserve"> boots</w:t>
      </w:r>
      <w:r w:rsidR="00392B5D">
        <w:rPr>
          <w:color w:val="auto"/>
        </w:rPr>
        <w:t>t</w:t>
      </w:r>
      <w:r w:rsidRPr="00F618AD">
        <w:rPr>
          <w:color w:val="auto"/>
        </w:rPr>
        <w:t xml:space="preserve">rapping </w:t>
      </w:r>
      <w:proofErr w:type="spellStart"/>
      <w:r w:rsidRPr="00F618AD">
        <w:rPr>
          <w:color w:val="auto"/>
        </w:rPr>
        <w:t>of</w:t>
      </w:r>
      <w:proofErr w:type="spellEnd"/>
      <w:r w:rsidRPr="00F618AD">
        <w:rPr>
          <w:color w:val="auto"/>
        </w:rPr>
        <w:t xml:space="preserve"> </w:t>
      </w:r>
      <w:proofErr w:type="spellStart"/>
      <w:r w:rsidR="00392B5D">
        <w:rPr>
          <w:color w:val="auto"/>
        </w:rPr>
        <w:t>t</w:t>
      </w:r>
      <w:r w:rsidRPr="00F618AD">
        <w:rPr>
          <w:color w:val="auto"/>
        </w:rPr>
        <w:t>he</w:t>
      </w:r>
      <w:proofErr w:type="spellEnd"/>
      <w:r w:rsidRPr="00F618AD">
        <w:rPr>
          <w:color w:val="auto"/>
        </w:rPr>
        <w:t xml:space="preserve"> </w:t>
      </w:r>
      <w:proofErr w:type="spellStart"/>
      <w:r w:rsidRPr="00F618AD">
        <w:rPr>
          <w:color w:val="auto"/>
        </w:rPr>
        <w:t>library</w:t>
      </w:r>
      <w:proofErr w:type="spellEnd"/>
      <w:r w:rsidRPr="00F618AD">
        <w:rPr>
          <w:color w:val="auto"/>
        </w:rPr>
        <w:t xml:space="preserve"> </w:t>
      </w:r>
      <w:proofErr w:type="spellStart"/>
      <w:r w:rsidR="00392B5D">
        <w:rPr>
          <w:color w:val="auto"/>
        </w:rPr>
        <w:t>is</w:t>
      </w:r>
      <w:proofErr w:type="spellEnd"/>
      <w:r w:rsidR="00392B5D">
        <w:rPr>
          <w:color w:val="auto"/>
        </w:rPr>
        <w:t xml:space="preserve"> </w:t>
      </w:r>
      <w:proofErr w:type="spellStart"/>
      <w:r w:rsidRPr="00F618AD">
        <w:rPr>
          <w:color w:val="auto"/>
        </w:rPr>
        <w:t>explained</w:t>
      </w:r>
      <w:proofErr w:type="spellEnd"/>
      <w:r w:rsidRPr="00F618AD">
        <w:rPr>
          <w:color w:val="auto"/>
        </w:rPr>
        <w:t xml:space="preserve">. </w:t>
      </w:r>
      <w:proofErr w:type="spellStart"/>
      <w:r w:rsidRPr="00F618AD">
        <w:rPr>
          <w:color w:val="auto"/>
        </w:rPr>
        <w:t>How</w:t>
      </w:r>
      <w:proofErr w:type="spellEnd"/>
      <w:r w:rsidRPr="00F618AD">
        <w:rPr>
          <w:color w:val="auto"/>
        </w:rPr>
        <w:t xml:space="preserve"> </w:t>
      </w:r>
      <w:proofErr w:type="spellStart"/>
      <w:r w:rsidRPr="00F618AD">
        <w:rPr>
          <w:color w:val="auto"/>
        </w:rPr>
        <w:t>to</w:t>
      </w:r>
      <w:proofErr w:type="spellEnd"/>
      <w:r w:rsidRPr="00F618AD">
        <w:rPr>
          <w:color w:val="auto"/>
        </w:rPr>
        <w:t xml:space="preserve"> </w:t>
      </w:r>
      <w:proofErr w:type="spellStart"/>
      <w:r w:rsidRPr="00F618AD">
        <w:rPr>
          <w:color w:val="auto"/>
        </w:rPr>
        <w:t>write</w:t>
      </w:r>
      <w:proofErr w:type="spellEnd"/>
      <w:r w:rsidRPr="00F618AD">
        <w:rPr>
          <w:color w:val="auto"/>
        </w:rPr>
        <w:t xml:space="preserve"> </w:t>
      </w:r>
      <w:proofErr w:type="spellStart"/>
      <w:r w:rsidRPr="00F618AD">
        <w:rPr>
          <w:color w:val="auto"/>
        </w:rPr>
        <w:t>models</w:t>
      </w:r>
      <w:proofErr w:type="spellEnd"/>
      <w:r w:rsidRPr="00F618AD">
        <w:rPr>
          <w:color w:val="auto"/>
        </w:rPr>
        <w:t xml:space="preserve"> </w:t>
      </w:r>
      <w:proofErr w:type="spellStart"/>
      <w:r w:rsidRPr="00F618AD">
        <w:rPr>
          <w:color w:val="auto"/>
        </w:rPr>
        <w:t>and</w:t>
      </w:r>
      <w:proofErr w:type="spellEnd"/>
      <w:r w:rsidRPr="00F618AD">
        <w:rPr>
          <w:color w:val="auto"/>
        </w:rPr>
        <w:t xml:space="preserve"> </w:t>
      </w:r>
      <w:proofErr w:type="spellStart"/>
      <w:r w:rsidRPr="00F618AD">
        <w:rPr>
          <w:color w:val="auto"/>
        </w:rPr>
        <w:t>use</w:t>
      </w:r>
      <w:proofErr w:type="spellEnd"/>
      <w:r w:rsidRPr="00F618AD">
        <w:rPr>
          <w:color w:val="auto"/>
        </w:rPr>
        <w:t xml:space="preserve"> </w:t>
      </w:r>
      <w:proofErr w:type="spellStart"/>
      <w:r w:rsidRPr="00F618AD">
        <w:rPr>
          <w:color w:val="auto"/>
        </w:rPr>
        <w:t>the</w:t>
      </w:r>
      <w:proofErr w:type="spellEnd"/>
      <w:r w:rsidRPr="00F618AD">
        <w:rPr>
          <w:color w:val="auto"/>
        </w:rPr>
        <w:t xml:space="preserve"> </w:t>
      </w:r>
      <w:proofErr w:type="spellStart"/>
      <w:r w:rsidRPr="00F618AD">
        <w:rPr>
          <w:color w:val="auto"/>
        </w:rPr>
        <w:t>generated</w:t>
      </w:r>
      <w:proofErr w:type="spellEnd"/>
      <w:r w:rsidRPr="00F618AD">
        <w:rPr>
          <w:color w:val="auto"/>
        </w:rPr>
        <w:t xml:space="preserve"> </w:t>
      </w:r>
      <w:proofErr w:type="spellStart"/>
      <w:r w:rsidRPr="00F618AD">
        <w:rPr>
          <w:color w:val="auto"/>
        </w:rPr>
        <w:t>platforms</w:t>
      </w:r>
      <w:proofErr w:type="spellEnd"/>
      <w:r w:rsidRPr="00F618AD">
        <w:rPr>
          <w:color w:val="auto"/>
        </w:rPr>
        <w:t xml:space="preserve"> </w:t>
      </w:r>
      <w:proofErr w:type="spellStart"/>
      <w:r w:rsidRPr="00F618AD">
        <w:rPr>
          <w:color w:val="auto"/>
        </w:rPr>
        <w:t>is</w:t>
      </w:r>
      <w:proofErr w:type="spellEnd"/>
      <w:r w:rsidRPr="00F618AD">
        <w:rPr>
          <w:color w:val="auto"/>
        </w:rPr>
        <w:t xml:space="preserve"> </w:t>
      </w:r>
      <w:proofErr w:type="spellStart"/>
      <w:r w:rsidRPr="00F618AD">
        <w:rPr>
          <w:color w:val="auto"/>
        </w:rPr>
        <w:t>explained</w:t>
      </w:r>
      <w:proofErr w:type="spellEnd"/>
      <w:r w:rsidRPr="00F618AD">
        <w:rPr>
          <w:color w:val="auto"/>
        </w:rPr>
        <w:t xml:space="preserve"> </w:t>
      </w:r>
      <w:proofErr w:type="spellStart"/>
      <w:r w:rsidRPr="00F618AD">
        <w:rPr>
          <w:color w:val="auto"/>
        </w:rPr>
        <w:t>as</w:t>
      </w:r>
      <w:proofErr w:type="spellEnd"/>
      <w:r w:rsidRPr="00F618AD">
        <w:rPr>
          <w:color w:val="auto"/>
        </w:rPr>
        <w:t xml:space="preserve"> </w:t>
      </w:r>
      <w:proofErr w:type="spellStart"/>
      <w:r w:rsidRPr="00F618AD">
        <w:rPr>
          <w:color w:val="auto"/>
        </w:rPr>
        <w:t>well</w:t>
      </w:r>
      <w:proofErr w:type="spellEnd"/>
      <w:r w:rsidRPr="00F618AD">
        <w:rPr>
          <w:color w:val="auto"/>
        </w:rPr>
        <w:t xml:space="preserve">. In </w:t>
      </w:r>
      <w:proofErr w:type="spellStart"/>
      <w:r w:rsidRPr="00F618AD">
        <w:rPr>
          <w:color w:val="auto"/>
        </w:rPr>
        <w:t>addition</w:t>
      </w:r>
      <w:proofErr w:type="spellEnd"/>
      <w:r w:rsidRPr="00F618AD">
        <w:rPr>
          <w:color w:val="auto"/>
        </w:rPr>
        <w:t xml:space="preserve"> </w:t>
      </w:r>
      <w:proofErr w:type="spellStart"/>
      <w:r w:rsidRPr="00F618AD">
        <w:rPr>
          <w:color w:val="auto"/>
        </w:rPr>
        <w:t>we</w:t>
      </w:r>
      <w:proofErr w:type="spellEnd"/>
      <w:r w:rsidRPr="00F618AD">
        <w:rPr>
          <w:color w:val="auto"/>
        </w:rPr>
        <w:t xml:space="preserve"> will </w:t>
      </w:r>
      <w:proofErr w:type="spellStart"/>
      <w:r w:rsidRPr="00F618AD">
        <w:rPr>
          <w:color w:val="auto"/>
        </w:rPr>
        <w:t>explain</w:t>
      </w:r>
      <w:proofErr w:type="spellEnd"/>
      <w:r w:rsidRPr="00F618AD">
        <w:rPr>
          <w:color w:val="auto"/>
        </w:rPr>
        <w:t xml:space="preserve"> </w:t>
      </w:r>
      <w:proofErr w:type="spellStart"/>
      <w:r w:rsidRPr="00F618AD">
        <w:rPr>
          <w:color w:val="auto"/>
        </w:rPr>
        <w:t>here</w:t>
      </w:r>
      <w:proofErr w:type="spellEnd"/>
      <w:r w:rsidRPr="00F618AD">
        <w:rPr>
          <w:color w:val="auto"/>
        </w:rPr>
        <w:t xml:space="preserve"> a </w:t>
      </w:r>
      <w:proofErr w:type="spellStart"/>
      <w:r w:rsidRPr="00F618AD">
        <w:rPr>
          <w:color w:val="auto"/>
        </w:rPr>
        <w:t>little</w:t>
      </w:r>
      <w:proofErr w:type="spellEnd"/>
      <w:r w:rsidRPr="00F618AD">
        <w:rPr>
          <w:color w:val="auto"/>
        </w:rPr>
        <w:t xml:space="preserve"> </w:t>
      </w:r>
      <w:proofErr w:type="spellStart"/>
      <w:r w:rsidRPr="00F618AD">
        <w:rPr>
          <w:color w:val="auto"/>
        </w:rPr>
        <w:t>bit</w:t>
      </w:r>
      <w:proofErr w:type="spellEnd"/>
      <w:r w:rsidRPr="00F618AD">
        <w:rPr>
          <w:color w:val="auto"/>
        </w:rPr>
        <w:t xml:space="preserve"> </w:t>
      </w:r>
      <w:proofErr w:type="spellStart"/>
      <w:r w:rsidRPr="00F618AD">
        <w:rPr>
          <w:color w:val="auto"/>
        </w:rPr>
        <w:t>more</w:t>
      </w:r>
      <w:proofErr w:type="spellEnd"/>
      <w:r w:rsidRPr="00F618AD">
        <w:rPr>
          <w:color w:val="auto"/>
        </w:rPr>
        <w:t xml:space="preserve"> in </w:t>
      </w:r>
      <w:proofErr w:type="spellStart"/>
      <w:r w:rsidRPr="00F618AD">
        <w:rPr>
          <w:color w:val="auto"/>
        </w:rPr>
        <w:t>detail</w:t>
      </w:r>
      <w:proofErr w:type="spellEnd"/>
      <w:r w:rsidRPr="00F618AD">
        <w:rPr>
          <w:color w:val="auto"/>
        </w:rPr>
        <w:t xml:space="preserve"> </w:t>
      </w:r>
      <w:proofErr w:type="spellStart"/>
      <w:r w:rsidRPr="00F618AD">
        <w:rPr>
          <w:color w:val="auto"/>
        </w:rPr>
        <w:t>the</w:t>
      </w:r>
      <w:proofErr w:type="spellEnd"/>
      <w:r w:rsidRPr="00F618AD">
        <w:rPr>
          <w:color w:val="auto"/>
        </w:rPr>
        <w:t xml:space="preserve"> </w:t>
      </w:r>
      <w:proofErr w:type="spellStart"/>
      <w:r w:rsidRPr="00F618AD">
        <w:rPr>
          <w:color w:val="auto"/>
        </w:rPr>
        <w:t>most</w:t>
      </w:r>
      <w:proofErr w:type="spellEnd"/>
      <w:r w:rsidRPr="00F618AD">
        <w:rPr>
          <w:color w:val="auto"/>
        </w:rPr>
        <w:t xml:space="preserve"> </w:t>
      </w:r>
      <w:proofErr w:type="spellStart"/>
      <w:r w:rsidRPr="00F618AD">
        <w:rPr>
          <w:color w:val="auto"/>
        </w:rPr>
        <w:t>important</w:t>
      </w:r>
      <w:proofErr w:type="spellEnd"/>
      <w:r w:rsidRPr="00F618AD">
        <w:rPr>
          <w:color w:val="auto"/>
        </w:rPr>
        <w:t xml:space="preserve"> </w:t>
      </w:r>
      <w:proofErr w:type="spellStart"/>
      <w:r w:rsidRPr="00F618AD">
        <w:rPr>
          <w:color w:val="auto"/>
        </w:rPr>
        <w:t>classes</w:t>
      </w:r>
      <w:proofErr w:type="spellEnd"/>
      <w:r w:rsidRPr="00F618AD">
        <w:rPr>
          <w:color w:val="auto"/>
        </w:rPr>
        <w:t xml:space="preserve"> </w:t>
      </w:r>
      <w:proofErr w:type="spellStart"/>
      <w:r w:rsidRPr="00F618AD">
        <w:rPr>
          <w:color w:val="auto"/>
        </w:rPr>
        <w:t>and</w:t>
      </w:r>
      <w:proofErr w:type="spellEnd"/>
      <w:r w:rsidRPr="00F618AD">
        <w:rPr>
          <w:color w:val="auto"/>
        </w:rPr>
        <w:t xml:space="preserve"> </w:t>
      </w:r>
      <w:proofErr w:type="spellStart"/>
      <w:r w:rsidRPr="00F618AD">
        <w:rPr>
          <w:color w:val="auto"/>
        </w:rPr>
        <w:t>tools</w:t>
      </w:r>
      <w:proofErr w:type="spellEnd"/>
      <w:r w:rsidRPr="00F618AD">
        <w:rPr>
          <w:color w:val="auto"/>
        </w:rPr>
        <w:t xml:space="preserve"> </w:t>
      </w:r>
      <w:proofErr w:type="spellStart"/>
      <w:r w:rsidRPr="00F618AD">
        <w:rPr>
          <w:color w:val="auto"/>
        </w:rPr>
        <w:t>of</w:t>
      </w:r>
      <w:proofErr w:type="spellEnd"/>
      <w:r w:rsidRPr="00F618AD">
        <w:rPr>
          <w:color w:val="auto"/>
        </w:rPr>
        <w:t xml:space="preserve"> </w:t>
      </w:r>
      <w:proofErr w:type="spellStart"/>
      <w:r w:rsidR="00392B5D">
        <w:rPr>
          <w:color w:val="auto"/>
        </w:rPr>
        <w:t>t</w:t>
      </w:r>
      <w:r w:rsidRPr="00F618AD">
        <w:rPr>
          <w:color w:val="auto"/>
        </w:rPr>
        <w:t>he</w:t>
      </w:r>
      <w:proofErr w:type="spellEnd"/>
      <w:r w:rsidRPr="00F618AD">
        <w:rPr>
          <w:color w:val="auto"/>
        </w:rPr>
        <w:t xml:space="preserve"> </w:t>
      </w:r>
      <w:proofErr w:type="spellStart"/>
      <w:r w:rsidRPr="00F618AD">
        <w:rPr>
          <w:color w:val="auto"/>
        </w:rPr>
        <w:t>library</w:t>
      </w:r>
      <w:proofErr w:type="spellEnd"/>
      <w:r w:rsidRPr="00F618AD">
        <w:rPr>
          <w:color w:val="auto"/>
        </w:rPr>
        <w:t>.</w:t>
      </w:r>
    </w:p>
    <w:p w14:paraId="0D91BEF3" w14:textId="0CCC69A5" w:rsidR="005B798D" w:rsidRDefault="005B798D" w:rsidP="005B798D">
      <w:pPr>
        <w:pStyle w:val="berschrift2"/>
        <w:rPr>
          <w:lang w:val="en-US"/>
        </w:rPr>
      </w:pPr>
      <w:bookmarkStart w:id="80" w:name="_Toc215222864"/>
      <w:r w:rsidRPr="005B798D">
        <w:rPr>
          <w:lang w:val="en-US"/>
        </w:rPr>
        <w:t>Base Models</w:t>
      </w:r>
      <w:bookmarkEnd w:id="80"/>
    </w:p>
    <w:p w14:paraId="65F35E64" w14:textId="531B9495" w:rsidR="007511E4" w:rsidRDefault="007511E4" w:rsidP="00872867">
      <w:pPr>
        <w:pStyle w:val="Default"/>
      </w:pPr>
      <w:r>
        <w:t xml:space="preserve">In </w:t>
      </w:r>
      <w:proofErr w:type="spellStart"/>
      <w:r>
        <w:t>this</w:t>
      </w:r>
      <w:proofErr w:type="spellEnd"/>
      <w:r>
        <w:t xml:space="preserve"> </w:t>
      </w:r>
      <w:proofErr w:type="spellStart"/>
      <w:r>
        <w:t>section</w:t>
      </w:r>
      <w:proofErr w:type="spellEnd"/>
      <w:r>
        <w:t xml:space="preserve"> </w:t>
      </w:r>
      <w:proofErr w:type="spellStart"/>
      <w:r>
        <w:t>we</w:t>
      </w:r>
      <w:proofErr w:type="spellEnd"/>
      <w:r>
        <w:t xml:space="preserve"> will </w:t>
      </w:r>
      <w:proofErr w:type="spellStart"/>
      <w:r>
        <w:t>describe</w:t>
      </w:r>
      <w:proofErr w:type="spellEnd"/>
      <w:r>
        <w:t xml:space="preserve"> </w:t>
      </w:r>
      <w:proofErr w:type="spellStart"/>
      <w:r>
        <w:t>the</w:t>
      </w:r>
      <w:proofErr w:type="spellEnd"/>
      <w:r>
        <w:t xml:space="preserve"> </w:t>
      </w:r>
      <w:proofErr w:type="spellStart"/>
      <w:r>
        <w:t>base</w:t>
      </w:r>
      <w:proofErr w:type="spellEnd"/>
      <w:r>
        <w:t xml:space="preserve"> </w:t>
      </w:r>
      <w:proofErr w:type="spellStart"/>
      <w:r>
        <w:t>models</w:t>
      </w:r>
      <w:proofErr w:type="spellEnd"/>
      <w:r>
        <w:t xml:space="preserve"> ... </w:t>
      </w:r>
      <w:proofErr w:type="spellStart"/>
      <w:r>
        <w:t>listed</w:t>
      </w:r>
      <w:proofErr w:type="spellEnd"/>
      <w:r>
        <w:t xml:space="preserve"> will </w:t>
      </w:r>
      <w:proofErr w:type="spellStart"/>
      <w:r>
        <w:t>be</w:t>
      </w:r>
      <w:proofErr w:type="spellEnd"/>
      <w:r>
        <w:t xml:space="preserve"> </w:t>
      </w:r>
      <w:proofErr w:type="spellStart"/>
      <w:r>
        <w:t>the</w:t>
      </w:r>
      <w:proofErr w:type="spellEnd"/>
      <w:r>
        <w:t xml:space="preserve"> </w:t>
      </w:r>
      <w:proofErr w:type="spellStart"/>
      <w:r>
        <w:t>class</w:t>
      </w:r>
      <w:proofErr w:type="spellEnd"/>
      <w:r>
        <w:t xml:space="preserve">, </w:t>
      </w:r>
      <w:proofErr w:type="spellStart"/>
      <w:r>
        <w:t>location</w:t>
      </w:r>
      <w:proofErr w:type="spellEnd"/>
      <w:r>
        <w:t xml:space="preserve"> </w:t>
      </w:r>
      <w:proofErr w:type="spellStart"/>
      <w:r>
        <w:t>and</w:t>
      </w:r>
      <w:proofErr w:type="spellEnd"/>
      <w:r>
        <w:t xml:space="preserve"> ... </w:t>
      </w:r>
      <w:proofErr w:type="spellStart"/>
      <w:r>
        <w:t>followed</w:t>
      </w:r>
      <w:proofErr w:type="spellEnd"/>
      <w:r>
        <w:t xml:space="preserve"> </w:t>
      </w:r>
      <w:proofErr w:type="spellStart"/>
      <w:r>
        <w:t>by</w:t>
      </w:r>
      <w:proofErr w:type="spellEnd"/>
      <w:r>
        <w:t xml:space="preserve"> a </w:t>
      </w:r>
      <w:proofErr w:type="spellStart"/>
      <w:r>
        <w:t>short</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its</w:t>
      </w:r>
      <w:proofErr w:type="spellEnd"/>
      <w:r>
        <w:t xml:space="preserve"> </w:t>
      </w:r>
      <w:proofErr w:type="spellStart"/>
      <w:r>
        <w:t>function</w:t>
      </w:r>
      <w:proofErr w:type="spellEnd"/>
      <w:r>
        <w:t>.... oder so ähnlich</w:t>
      </w:r>
    </w:p>
    <w:p w14:paraId="70E317F9" w14:textId="77777777" w:rsidR="007511E4" w:rsidRPr="00872867" w:rsidRDefault="007511E4" w:rsidP="00872867">
      <w:pPr>
        <w:pStyle w:val="Default"/>
      </w:pPr>
    </w:p>
    <w:p w14:paraId="0388061A" w14:textId="77777777" w:rsidR="00D85108" w:rsidRPr="005E7A40" w:rsidRDefault="00D85108" w:rsidP="00D85108">
      <w:pPr>
        <w:pStyle w:val="Default"/>
        <w:rPr>
          <w:b/>
          <w:lang w:val="en-US"/>
        </w:rPr>
      </w:pPr>
      <w:r w:rsidRPr="005E7A40">
        <w:rPr>
          <w:b/>
          <w:lang w:val="en-US"/>
        </w:rPr>
        <w:t>Clock Device:</w:t>
      </w:r>
    </w:p>
    <w:p w14:paraId="145EBC49" w14:textId="77777777" w:rsidR="00D85108" w:rsidRPr="005E7A40" w:rsidRDefault="00D85108" w:rsidP="00D85108">
      <w:pPr>
        <w:pStyle w:val="Default"/>
        <w:rPr>
          <w:b/>
          <w:lang w:val="en-US"/>
        </w:rPr>
      </w:pPr>
    </w:p>
    <w:p w14:paraId="1169EFC6" w14:textId="77777777" w:rsidR="00D85108" w:rsidRPr="005E7A40" w:rsidRDefault="00D85108" w:rsidP="00D85108">
      <w:pPr>
        <w:pStyle w:val="Default"/>
        <w:rPr>
          <w:lang w:val="en-US"/>
        </w:rPr>
      </w:pPr>
      <w:proofErr w:type="gramStart"/>
      <w:r w:rsidRPr="005E7A40">
        <w:rPr>
          <w:lang w:val="en-US"/>
        </w:rPr>
        <w:t>class</w:t>
      </w:r>
      <w:proofErr w:type="gramEnd"/>
      <w:r w:rsidRPr="005E7A40">
        <w:rPr>
          <w:lang w:val="en-US"/>
        </w:rPr>
        <w:t xml:space="preserve"> </w:t>
      </w:r>
      <w:proofErr w:type="spellStart"/>
      <w:r w:rsidRPr="005E7A40">
        <w:rPr>
          <w:lang w:val="en-US"/>
        </w:rPr>
        <w:t>CLKDevice</w:t>
      </w:r>
      <w:proofErr w:type="spellEnd"/>
      <w:r w:rsidRPr="005E7A40">
        <w:rPr>
          <w:lang w:val="en-US"/>
        </w:rPr>
        <w:t xml:space="preserve">  </w:t>
      </w:r>
      <w:r w:rsidRPr="005E7A40">
        <w:rPr>
          <w:lang w:val="en-US"/>
        </w:rPr>
        <w:tab/>
      </w:r>
    </w:p>
    <w:p w14:paraId="28203BB3" w14:textId="77777777" w:rsidR="00D85108" w:rsidRPr="005E7A40" w:rsidRDefault="00D85108" w:rsidP="00D85108">
      <w:pPr>
        <w:pStyle w:val="Default"/>
        <w:rPr>
          <w:lang w:val="en-US"/>
        </w:rPr>
      </w:pPr>
      <w:proofErr w:type="gramStart"/>
      <w:r w:rsidRPr="005E7A40">
        <w:rPr>
          <w:lang w:val="en-US"/>
        </w:rPr>
        <w:t>models</w:t>
      </w:r>
      <w:proofErr w:type="gramEnd"/>
      <w:r w:rsidRPr="005E7A40">
        <w:rPr>
          <w:lang w:val="en-US"/>
        </w:rPr>
        <w:t>/</w:t>
      </w:r>
      <w:proofErr w:type="spellStart"/>
      <w:r w:rsidRPr="005E7A40">
        <w:rPr>
          <w:lang w:val="en-US"/>
        </w:rPr>
        <w:t>utils</w:t>
      </w:r>
      <w:proofErr w:type="spellEnd"/>
      <w:r w:rsidRPr="005E7A40">
        <w:rPr>
          <w:lang w:val="en-US"/>
        </w:rPr>
        <w:t>/clkdevice.*</w:t>
      </w:r>
      <w:r w:rsidRPr="005E7A40">
        <w:rPr>
          <w:lang w:val="en-US"/>
        </w:rPr>
        <w:tab/>
      </w:r>
    </w:p>
    <w:p w14:paraId="779F016A" w14:textId="77777777" w:rsidR="00D85108" w:rsidRPr="005E7A40" w:rsidRDefault="00D85108" w:rsidP="00D85108">
      <w:pPr>
        <w:pStyle w:val="Default"/>
        <w:rPr>
          <w:lang w:val="en-US"/>
        </w:rPr>
      </w:pPr>
      <w:proofErr w:type="gramStart"/>
      <w:r w:rsidRPr="005E7A40">
        <w:rPr>
          <w:lang w:val="en-US"/>
        </w:rPr>
        <w:t>lib</w:t>
      </w:r>
      <w:proofErr w:type="gramEnd"/>
      <w:r w:rsidRPr="005E7A40">
        <w:rPr>
          <w:lang w:val="en-US"/>
        </w:rPr>
        <w:t xml:space="preserve"> </w:t>
      </w:r>
      <w:proofErr w:type="spellStart"/>
      <w:r w:rsidRPr="005E7A40">
        <w:rPr>
          <w:lang w:val="en-US"/>
        </w:rPr>
        <w:t>utils</w:t>
      </w:r>
      <w:proofErr w:type="spellEnd"/>
    </w:p>
    <w:p w14:paraId="2A0632F9" w14:textId="77777777" w:rsidR="00D85108" w:rsidRPr="005E7A40" w:rsidRDefault="00D85108" w:rsidP="00D85108">
      <w:pPr>
        <w:pStyle w:val="Default"/>
        <w:rPr>
          <w:lang w:val="en-US"/>
        </w:rPr>
      </w:pPr>
    </w:p>
    <w:p w14:paraId="4ADE50D9" w14:textId="77777777" w:rsidR="00D85108" w:rsidRPr="005E7A40" w:rsidRDefault="00D85108" w:rsidP="00D85108">
      <w:r w:rsidRPr="005E7A40">
        <w:t xml:space="preserve">The class </w:t>
      </w:r>
      <w:proofErr w:type="spellStart"/>
      <w:r w:rsidRPr="005E7A40">
        <w:rPr>
          <w:rFonts w:ascii="Lucida Console" w:eastAsiaTheme="minorHAnsi" w:hAnsi="Lucida Console"/>
          <w:b/>
          <w:sz w:val="20"/>
        </w:rPr>
        <w:t>CLKDevice</w:t>
      </w:r>
      <w:proofErr w:type="spellEnd"/>
      <w:r w:rsidRPr="005E7A40">
        <w:t xml:space="preserve"> is used to consistently distribute clock/timing and reset amongst all IPs of the library. Devices that inherit from </w:t>
      </w:r>
      <w:proofErr w:type="spellStart"/>
      <w:r w:rsidRPr="005E7A40">
        <w:rPr>
          <w:rFonts w:ascii="Lucida Console" w:eastAsiaTheme="minorHAnsi" w:hAnsi="Lucida Console"/>
          <w:b/>
          <w:sz w:val="20"/>
        </w:rPr>
        <w:t>CLKDevice</w:t>
      </w:r>
      <w:proofErr w:type="spellEnd"/>
      <w:r w:rsidRPr="005E7A40">
        <w:t xml:space="preserve"> receive two </w:t>
      </w:r>
      <w:proofErr w:type="spellStart"/>
      <w:r w:rsidRPr="005E7A40">
        <w:t>SignalKit</w:t>
      </w:r>
      <w:proofErr w:type="spellEnd"/>
      <w:r w:rsidRPr="005E7A40">
        <w:t xml:space="preserve"> inputs: </w:t>
      </w:r>
      <w:proofErr w:type="spellStart"/>
      <w:r w:rsidRPr="005E7A40">
        <w:rPr>
          <w:rFonts w:ascii="Lucida Console" w:eastAsiaTheme="minorHAnsi" w:hAnsi="Lucida Console"/>
          <w:b/>
          <w:sz w:val="20"/>
        </w:rPr>
        <w:t>clk</w:t>
      </w:r>
      <w:proofErr w:type="spellEnd"/>
      <w:r w:rsidRPr="005E7A40">
        <w:t xml:space="preserve"> and </w:t>
      </w:r>
      <w:proofErr w:type="spellStart"/>
      <w:r w:rsidRPr="005E7A40">
        <w:rPr>
          <w:rFonts w:ascii="Lucida Console" w:eastAsiaTheme="minorHAnsi" w:hAnsi="Lucida Console"/>
          <w:b/>
          <w:sz w:val="20"/>
        </w:rPr>
        <w:t>rst</w:t>
      </w:r>
      <w:proofErr w:type="spellEnd"/>
      <w:r w:rsidRPr="005E7A40">
        <w:t xml:space="preserve">. If the child requires reset behavior, it may implement the virtual function </w:t>
      </w:r>
      <w:proofErr w:type="spellStart"/>
      <w:proofErr w:type="gramStart"/>
      <w:r w:rsidRPr="005E7A40">
        <w:rPr>
          <w:rFonts w:ascii="Lucida Console" w:eastAsiaTheme="minorHAnsi" w:hAnsi="Lucida Console"/>
          <w:b/>
          <w:sz w:val="20"/>
        </w:rPr>
        <w:t>dorst</w:t>
      </w:r>
      <w:proofErr w:type="spellEnd"/>
      <w:r w:rsidRPr="005E7A40">
        <w:rPr>
          <w:rFonts w:ascii="Lucida Console" w:eastAsiaTheme="minorHAnsi" w:hAnsi="Lucida Console"/>
          <w:b/>
          <w:sz w:val="20"/>
        </w:rPr>
        <w:t>(</w:t>
      </w:r>
      <w:proofErr w:type="gramEnd"/>
      <w:r w:rsidRPr="005E7A40">
        <w:rPr>
          <w:rFonts w:ascii="Lucida Console" w:eastAsiaTheme="minorHAnsi" w:hAnsi="Lucida Console"/>
          <w:b/>
          <w:sz w:val="20"/>
        </w:rPr>
        <w:t>)</w:t>
      </w:r>
      <w:r w:rsidRPr="005E7A40">
        <w:t xml:space="preserve">, which is triggered by the </w:t>
      </w:r>
      <w:proofErr w:type="spellStart"/>
      <w:r w:rsidRPr="005E7A40">
        <w:rPr>
          <w:rFonts w:ascii="Lucida Console" w:eastAsiaTheme="minorHAnsi" w:hAnsi="Lucida Console"/>
          <w:b/>
          <w:sz w:val="20"/>
        </w:rPr>
        <w:t>rst</w:t>
      </w:r>
      <w:proofErr w:type="spellEnd"/>
      <w:r w:rsidRPr="005E7A40">
        <w:t xml:space="preserve"> input. Moreover, </w:t>
      </w:r>
      <w:proofErr w:type="spellStart"/>
      <w:r w:rsidRPr="005E7A40">
        <w:rPr>
          <w:rFonts w:ascii="Lucida Console" w:eastAsiaTheme="minorHAnsi" w:hAnsi="Lucida Console"/>
          <w:b/>
          <w:sz w:val="20"/>
        </w:rPr>
        <w:t>CLKDevice</w:t>
      </w:r>
      <w:proofErr w:type="spellEnd"/>
      <w:r w:rsidRPr="005E7A40">
        <w:t xml:space="preserve"> provides a data member </w:t>
      </w:r>
      <w:r w:rsidRPr="005E7A40">
        <w:rPr>
          <w:rFonts w:ascii="Lucida Console" w:eastAsiaTheme="minorHAnsi" w:hAnsi="Lucida Console"/>
          <w:b/>
          <w:sz w:val="20"/>
        </w:rPr>
        <w:t>„</w:t>
      </w:r>
      <w:proofErr w:type="spellStart"/>
      <w:r w:rsidRPr="005E7A40">
        <w:rPr>
          <w:rFonts w:ascii="Lucida Console" w:eastAsiaTheme="minorHAnsi" w:hAnsi="Lucida Console"/>
          <w:b/>
          <w:sz w:val="20"/>
        </w:rPr>
        <w:t>clock_cycle</w:t>
      </w:r>
      <w:proofErr w:type="spellEnd"/>
      <w:r w:rsidRPr="005E7A40">
        <w:rPr>
          <w:rFonts w:ascii="Lucida Console" w:eastAsiaTheme="minorHAnsi" w:hAnsi="Lucida Console"/>
          <w:b/>
          <w:sz w:val="20"/>
        </w:rPr>
        <w:t>“</w:t>
      </w:r>
      <w:r w:rsidRPr="005E7A40">
        <w:t xml:space="preserve">, which can be used by the child to determine the clock period for delay calculations. The value of </w:t>
      </w:r>
      <w:proofErr w:type="spellStart"/>
      <w:r w:rsidRPr="005E7A40">
        <w:rPr>
          <w:rFonts w:ascii="Lucida Console" w:eastAsiaTheme="minorHAnsi" w:hAnsi="Lucida Console"/>
          <w:b/>
          <w:sz w:val="20"/>
        </w:rPr>
        <w:t>clock_cycle</w:t>
      </w:r>
      <w:proofErr w:type="spellEnd"/>
      <w:r w:rsidRPr="005E7A40">
        <w:t xml:space="preserve"> is set by connecting </w:t>
      </w:r>
      <w:proofErr w:type="gramStart"/>
      <w:r w:rsidRPr="005E7A40">
        <w:t>a</w:t>
      </w:r>
      <w:proofErr w:type="gramEnd"/>
      <w:r w:rsidRPr="005E7A40">
        <w:t xml:space="preserve"> </w:t>
      </w:r>
      <w:proofErr w:type="spellStart"/>
      <w:r w:rsidRPr="005E7A40">
        <w:rPr>
          <w:rFonts w:ascii="Lucida Console" w:eastAsiaTheme="minorHAnsi" w:hAnsi="Lucida Console"/>
          <w:b/>
          <w:sz w:val="20"/>
        </w:rPr>
        <w:t>sc_time</w:t>
      </w:r>
      <w:proofErr w:type="spellEnd"/>
      <w:r w:rsidRPr="005E7A40">
        <w:t xml:space="preserve"> </w:t>
      </w:r>
      <w:proofErr w:type="spellStart"/>
      <w:r w:rsidRPr="005E7A40">
        <w:t>SignalKit</w:t>
      </w:r>
      <w:proofErr w:type="spellEnd"/>
      <w:r w:rsidRPr="005E7A40">
        <w:t xml:space="preserve"> signal to the </w:t>
      </w:r>
      <w:proofErr w:type="spellStart"/>
      <w:r w:rsidRPr="005E7A40">
        <w:rPr>
          <w:rFonts w:ascii="Lucida Console" w:eastAsiaTheme="minorHAnsi" w:hAnsi="Lucida Console"/>
          <w:b/>
          <w:sz w:val="20"/>
        </w:rPr>
        <w:t>clk</w:t>
      </w:r>
      <w:proofErr w:type="spellEnd"/>
      <w:r w:rsidRPr="005E7A40">
        <w:t xml:space="preserve"> input or by calling one of the various </w:t>
      </w:r>
      <w:proofErr w:type="spellStart"/>
      <w:r w:rsidRPr="005E7A40">
        <w:rPr>
          <w:rFonts w:ascii="Lucida Console" w:eastAsiaTheme="minorHAnsi" w:hAnsi="Lucida Console"/>
          <w:b/>
          <w:sz w:val="20"/>
        </w:rPr>
        <w:t>set_clk</w:t>
      </w:r>
      <w:proofErr w:type="spellEnd"/>
      <w:r w:rsidRPr="005E7A40">
        <w:t xml:space="preserve"> functions of the class.</w:t>
      </w:r>
    </w:p>
    <w:p w14:paraId="4DD07F3B" w14:textId="77777777" w:rsidR="00D85108" w:rsidRPr="005E7A40" w:rsidRDefault="00D85108" w:rsidP="00D85108">
      <w:pPr>
        <w:pStyle w:val="Default"/>
        <w:jc w:val="both"/>
        <w:rPr>
          <w:lang w:val="en-US"/>
        </w:rPr>
      </w:pPr>
    </w:p>
    <w:p w14:paraId="52ADD193" w14:textId="77777777" w:rsidR="00D85108" w:rsidRPr="005E7A40" w:rsidRDefault="00D85108" w:rsidP="00D85108">
      <w:pPr>
        <w:pStyle w:val="Default"/>
        <w:jc w:val="both"/>
        <w:rPr>
          <w:b/>
          <w:lang w:val="en-US"/>
        </w:rPr>
      </w:pPr>
      <w:r w:rsidRPr="005E7A40">
        <w:rPr>
          <w:b/>
          <w:lang w:val="en-US"/>
        </w:rPr>
        <w:t>AHB Device:</w:t>
      </w:r>
    </w:p>
    <w:p w14:paraId="714DD7C1" w14:textId="77777777" w:rsidR="00D85108" w:rsidRPr="005E7A40" w:rsidRDefault="00D85108" w:rsidP="00D85108">
      <w:pPr>
        <w:pStyle w:val="Default"/>
        <w:jc w:val="both"/>
        <w:rPr>
          <w:lang w:val="en-US"/>
        </w:rPr>
      </w:pPr>
    </w:p>
    <w:p w14:paraId="525B01C5" w14:textId="77777777" w:rsidR="00D85108" w:rsidRPr="005E7A40" w:rsidRDefault="00D85108" w:rsidP="00D85108">
      <w:pPr>
        <w:pStyle w:val="Default"/>
        <w:jc w:val="both"/>
        <w:rPr>
          <w:lang w:val="en-US"/>
        </w:rPr>
      </w:pPr>
      <w:proofErr w:type="gramStart"/>
      <w:r w:rsidRPr="005E7A40">
        <w:rPr>
          <w:lang w:val="en-US"/>
        </w:rPr>
        <w:t>class</w:t>
      </w:r>
      <w:proofErr w:type="gramEnd"/>
      <w:r w:rsidRPr="005E7A40">
        <w:rPr>
          <w:lang w:val="en-US"/>
        </w:rPr>
        <w:t xml:space="preserve"> </w:t>
      </w:r>
      <w:proofErr w:type="spellStart"/>
      <w:r w:rsidRPr="005E7A40">
        <w:rPr>
          <w:lang w:val="en-US"/>
        </w:rPr>
        <w:t>AHBDevice</w:t>
      </w:r>
      <w:proofErr w:type="spellEnd"/>
    </w:p>
    <w:p w14:paraId="085FC9BF" w14:textId="77777777" w:rsidR="00D85108" w:rsidRPr="005E7A40" w:rsidRDefault="00D85108" w:rsidP="00D85108">
      <w:pPr>
        <w:pStyle w:val="Default"/>
        <w:jc w:val="both"/>
        <w:rPr>
          <w:lang w:val="en-US"/>
        </w:rPr>
      </w:pPr>
      <w:proofErr w:type="gramStart"/>
      <w:r w:rsidRPr="005E7A40">
        <w:rPr>
          <w:lang w:val="en-US"/>
        </w:rPr>
        <w:t>models</w:t>
      </w:r>
      <w:proofErr w:type="gramEnd"/>
      <w:r w:rsidRPr="005E7A40">
        <w:rPr>
          <w:lang w:val="en-US"/>
        </w:rPr>
        <w:t>/</w:t>
      </w:r>
      <w:proofErr w:type="spellStart"/>
      <w:r w:rsidRPr="005E7A40">
        <w:rPr>
          <w:lang w:val="en-US"/>
        </w:rPr>
        <w:t>utils</w:t>
      </w:r>
      <w:proofErr w:type="spellEnd"/>
      <w:r w:rsidRPr="005E7A40">
        <w:rPr>
          <w:lang w:val="en-US"/>
        </w:rPr>
        <w:t>/ahbdevice.*</w:t>
      </w:r>
    </w:p>
    <w:p w14:paraId="5DCB5C6E" w14:textId="77777777" w:rsidR="00D85108" w:rsidRPr="005E7A40" w:rsidRDefault="00D85108" w:rsidP="00D85108">
      <w:pPr>
        <w:pStyle w:val="Default"/>
        <w:jc w:val="both"/>
        <w:rPr>
          <w:lang w:val="en-US"/>
        </w:rPr>
      </w:pPr>
      <w:proofErr w:type="gramStart"/>
      <w:r w:rsidRPr="005E7A40">
        <w:rPr>
          <w:lang w:val="en-US"/>
        </w:rPr>
        <w:t>lib</w:t>
      </w:r>
      <w:proofErr w:type="gramEnd"/>
      <w:r w:rsidRPr="005E7A40">
        <w:rPr>
          <w:lang w:val="en-US"/>
        </w:rPr>
        <w:t xml:space="preserve"> </w:t>
      </w:r>
      <w:proofErr w:type="spellStart"/>
      <w:r w:rsidRPr="005E7A40">
        <w:rPr>
          <w:lang w:val="en-US"/>
        </w:rPr>
        <w:t>utils</w:t>
      </w:r>
      <w:proofErr w:type="spellEnd"/>
    </w:p>
    <w:p w14:paraId="5DA5E311" w14:textId="77777777" w:rsidR="00D85108" w:rsidRPr="005E7A40" w:rsidRDefault="00D85108" w:rsidP="00D85108">
      <w:pPr>
        <w:pStyle w:val="Default"/>
        <w:jc w:val="both"/>
        <w:rPr>
          <w:lang w:val="en-US"/>
        </w:rPr>
      </w:pPr>
    </w:p>
    <w:p w14:paraId="4004EDB9" w14:textId="77777777" w:rsidR="00D85108" w:rsidRPr="005E7A40" w:rsidRDefault="00D85108" w:rsidP="00D85108">
      <w:r w:rsidRPr="005E7A40">
        <w:t xml:space="preserve">All simulation models that are supposed to be connected to the TLM AHBCTRL must be derived from the class </w:t>
      </w:r>
      <w:proofErr w:type="spellStart"/>
      <w:r w:rsidRPr="005E7A40">
        <w:t>AHBDevice</w:t>
      </w:r>
      <w:proofErr w:type="spellEnd"/>
      <w:r w:rsidRPr="005E7A40">
        <w:t xml:space="preserve">. </w:t>
      </w:r>
      <w:proofErr w:type="gramStart"/>
      <w:r w:rsidRPr="005E7A40">
        <w:t>Usually, this is indirectly done by inheriting from the AHB Master or AHB Slave classes</w:t>
      </w:r>
      <w:proofErr w:type="gramEnd"/>
      <w:r w:rsidRPr="005E7A40">
        <w:t xml:space="preserve"> (see below). The </w:t>
      </w:r>
      <w:proofErr w:type="spellStart"/>
      <w:r w:rsidRPr="005E7A40">
        <w:t>Aeroflex</w:t>
      </w:r>
      <w:proofErr w:type="spellEnd"/>
      <w:r w:rsidRPr="005E7A40">
        <w:t xml:space="preserve"> </w:t>
      </w:r>
      <w:proofErr w:type="spellStart"/>
      <w:r w:rsidRPr="005E7A40">
        <w:t>Gaisler</w:t>
      </w:r>
      <w:proofErr w:type="spellEnd"/>
      <w:r w:rsidRPr="005E7A40">
        <w:t xml:space="preserve"> AHBCTRL implements a Plug &amp; Play mechanism, which relies on </w:t>
      </w:r>
      <w:r w:rsidRPr="005E7A40">
        <w:lastRenderedPageBreak/>
        <w:t xml:space="preserve">configuration information that is collected from the attached masters and slaves. </w:t>
      </w:r>
      <w:proofErr w:type="spellStart"/>
      <w:r w:rsidRPr="005E7A40">
        <w:t>AHBDevice</w:t>
      </w:r>
      <w:proofErr w:type="spellEnd"/>
      <w:r w:rsidRPr="005E7A40">
        <w:t xml:space="preserve"> models the respective configuration data records. The structure of these records is described in RD04. At </w:t>
      </w:r>
      <w:proofErr w:type="spellStart"/>
      <w:r w:rsidRPr="005E7A40">
        <w:t>start_of_simulation</w:t>
      </w:r>
      <w:proofErr w:type="spellEnd"/>
      <w:r w:rsidRPr="005E7A40">
        <w:t xml:space="preserve"> the TLM AHBCTRL iterates through all connected modules to retrieve AHB bar &amp; mask and build up its internal routing table.</w:t>
      </w:r>
    </w:p>
    <w:p w14:paraId="1820B74A" w14:textId="77777777" w:rsidR="00D85108" w:rsidRPr="005E7A40" w:rsidRDefault="00D85108" w:rsidP="00D85108"/>
    <w:p w14:paraId="3A2446A2" w14:textId="77777777" w:rsidR="00D85108" w:rsidRPr="005E7A40" w:rsidRDefault="00D85108" w:rsidP="00D85108">
      <w:pPr>
        <w:rPr>
          <w:b/>
        </w:rPr>
      </w:pPr>
      <w:r w:rsidRPr="005E7A40">
        <w:rPr>
          <w:b/>
        </w:rPr>
        <w:t>AHB Master:</w:t>
      </w:r>
    </w:p>
    <w:p w14:paraId="1CB689E6" w14:textId="77777777" w:rsidR="00D85108" w:rsidRPr="005E7A40" w:rsidRDefault="00D85108" w:rsidP="00D85108">
      <w:pPr>
        <w:jc w:val="left"/>
      </w:pPr>
      <w:proofErr w:type="gramStart"/>
      <w:r w:rsidRPr="005E7A40">
        <w:t>class</w:t>
      </w:r>
      <w:proofErr w:type="gramEnd"/>
      <w:r w:rsidRPr="005E7A40">
        <w:t xml:space="preserve"> </w:t>
      </w:r>
      <w:proofErr w:type="spellStart"/>
      <w:r w:rsidRPr="005E7A40">
        <w:t>AHBMaster</w:t>
      </w:r>
      <w:proofErr w:type="spellEnd"/>
      <w:r w:rsidRPr="005E7A40">
        <w:br/>
        <w:t>models/</w:t>
      </w:r>
      <w:proofErr w:type="spellStart"/>
      <w:r w:rsidRPr="005E7A40">
        <w:t>utils</w:t>
      </w:r>
      <w:proofErr w:type="spellEnd"/>
      <w:r w:rsidRPr="005E7A40">
        <w:t>/ahbmaster.*</w:t>
      </w:r>
      <w:r w:rsidRPr="005E7A40">
        <w:br/>
        <w:t xml:space="preserve">lib </w:t>
      </w:r>
      <w:proofErr w:type="spellStart"/>
      <w:r w:rsidRPr="005E7A40">
        <w:t>utils</w:t>
      </w:r>
      <w:proofErr w:type="spellEnd"/>
    </w:p>
    <w:p w14:paraId="21D4F640" w14:textId="77777777" w:rsidR="00D85108" w:rsidRPr="005E7A40" w:rsidRDefault="00D85108" w:rsidP="00D85108">
      <w:pPr>
        <w:pStyle w:val="Default"/>
        <w:jc w:val="both"/>
        <w:rPr>
          <w:lang w:val="en-US"/>
        </w:rPr>
      </w:pPr>
    </w:p>
    <w:p w14:paraId="01F7C9D9" w14:textId="77777777" w:rsidR="00D85108" w:rsidRPr="005E7A40" w:rsidRDefault="00D85108" w:rsidP="00D85108">
      <w:pPr>
        <w:pStyle w:val="Default"/>
        <w:jc w:val="both"/>
        <w:rPr>
          <w:lang w:val="en-US"/>
        </w:rPr>
      </w:pPr>
      <w:r w:rsidRPr="005E7A40">
        <w:rPr>
          <w:lang w:val="en-US"/>
        </w:rPr>
        <w:t xml:space="preserve">Almost all models implementing an AHB master interface (except busses) are derived from class </w:t>
      </w:r>
      <w:proofErr w:type="spellStart"/>
      <w:r w:rsidRPr="005E7A40">
        <w:rPr>
          <w:lang w:val="en-US"/>
        </w:rPr>
        <w:t>AHBMaster</w:t>
      </w:r>
      <w:proofErr w:type="spellEnd"/>
      <w:r w:rsidRPr="005E7A40">
        <w:rPr>
          <w:lang w:val="en-US"/>
        </w:rPr>
        <w:t xml:space="preserve">. </w:t>
      </w:r>
      <w:proofErr w:type="spellStart"/>
      <w:r w:rsidRPr="005E7A40">
        <w:rPr>
          <w:lang w:val="en-US"/>
        </w:rPr>
        <w:t>AHBMaster</w:t>
      </w:r>
      <w:proofErr w:type="spellEnd"/>
      <w:r w:rsidRPr="005E7A40">
        <w:rPr>
          <w:lang w:val="en-US"/>
        </w:rPr>
        <w:t xml:space="preserve"> is a convenience class providing an AHB master socket and implementations of various access functions for reading/writing data over the bus. </w:t>
      </w:r>
      <w:proofErr w:type="spellStart"/>
      <w:r w:rsidRPr="005E7A40">
        <w:rPr>
          <w:lang w:val="en-US"/>
        </w:rPr>
        <w:t>AHBMaster</w:t>
      </w:r>
      <w:proofErr w:type="spellEnd"/>
      <w:r w:rsidRPr="005E7A40">
        <w:rPr>
          <w:lang w:val="en-US"/>
        </w:rPr>
        <w:t xml:space="preserve"> inherits </w:t>
      </w:r>
      <w:proofErr w:type="spellStart"/>
      <w:r w:rsidRPr="005E7A40">
        <w:rPr>
          <w:lang w:val="en-US"/>
        </w:rPr>
        <w:t>AHBDevice</w:t>
      </w:r>
      <w:proofErr w:type="spellEnd"/>
      <w:r w:rsidRPr="005E7A40">
        <w:rPr>
          <w:lang w:val="en-US"/>
        </w:rPr>
        <w:t xml:space="preserve"> and can be configured for loosely timed (LT) or approximately timed (AT) level of abstraction.</w:t>
      </w:r>
    </w:p>
    <w:p w14:paraId="1A074015" w14:textId="77777777" w:rsidR="00D85108" w:rsidRPr="005E7A40" w:rsidRDefault="00D85108" w:rsidP="00D85108">
      <w:pPr>
        <w:pStyle w:val="Default"/>
        <w:jc w:val="both"/>
        <w:rPr>
          <w:lang w:val="en-US"/>
        </w:rPr>
      </w:pPr>
    </w:p>
    <w:p w14:paraId="23322C97" w14:textId="4A71292E" w:rsidR="00D85108" w:rsidRPr="005E7A40" w:rsidRDefault="00D85108" w:rsidP="00D85108">
      <w:pPr>
        <w:pStyle w:val="Default"/>
        <w:jc w:val="both"/>
        <w:rPr>
          <w:lang w:val="en-US"/>
        </w:rPr>
      </w:pPr>
      <w:r w:rsidRPr="005E7A40">
        <w:rPr>
          <w:lang w:val="en-US"/>
        </w:rPr>
        <w:t xml:space="preserve">An overview about how to build own components based on </w:t>
      </w:r>
      <w:proofErr w:type="spellStart"/>
      <w:r w:rsidRPr="005E7A40">
        <w:rPr>
          <w:lang w:val="en-US"/>
        </w:rPr>
        <w:t>AHBMaster</w:t>
      </w:r>
      <w:proofErr w:type="spellEnd"/>
      <w:r w:rsidRPr="005E7A40">
        <w:rPr>
          <w:lang w:val="en-US"/>
        </w:rPr>
        <w:t xml:space="preserve"> is given in</w:t>
      </w:r>
      <w:r w:rsidR="00F618AD">
        <w:rPr>
          <w:lang w:val="en-US"/>
        </w:rPr>
        <w:t xml:space="preserve"> chapter 2.2</w:t>
      </w:r>
      <w:r w:rsidRPr="005E7A40">
        <w:rPr>
          <w:lang w:val="en-US"/>
        </w:rPr>
        <w:t>.</w:t>
      </w:r>
    </w:p>
    <w:p w14:paraId="56E567DC" w14:textId="77777777" w:rsidR="00D85108" w:rsidRPr="005E7A40" w:rsidRDefault="00D85108" w:rsidP="00D85108">
      <w:pPr>
        <w:rPr>
          <w:b/>
        </w:rPr>
      </w:pPr>
      <w:r w:rsidRPr="005E7A40">
        <w:rPr>
          <w:b/>
        </w:rPr>
        <w:t>AHB Slave:</w:t>
      </w:r>
    </w:p>
    <w:p w14:paraId="39CE35F1" w14:textId="77777777" w:rsidR="00D85108" w:rsidRPr="005E7A40" w:rsidRDefault="00D85108" w:rsidP="00D85108">
      <w:pPr>
        <w:jc w:val="left"/>
        <w:rPr>
          <w:b/>
        </w:rPr>
      </w:pPr>
      <w:proofErr w:type="gramStart"/>
      <w:r w:rsidRPr="005E7A40">
        <w:t>class</w:t>
      </w:r>
      <w:proofErr w:type="gramEnd"/>
      <w:r w:rsidRPr="005E7A40">
        <w:t xml:space="preserve"> </w:t>
      </w:r>
      <w:proofErr w:type="spellStart"/>
      <w:r w:rsidRPr="005E7A40">
        <w:t>AHBSlave</w:t>
      </w:r>
      <w:proofErr w:type="spellEnd"/>
      <w:r w:rsidRPr="005E7A40">
        <w:br/>
        <w:t>models/</w:t>
      </w:r>
      <w:proofErr w:type="spellStart"/>
      <w:r w:rsidRPr="005E7A40">
        <w:t>utils</w:t>
      </w:r>
      <w:proofErr w:type="spellEnd"/>
      <w:r w:rsidRPr="005E7A40">
        <w:t>/ahbslave.*</w:t>
      </w:r>
    </w:p>
    <w:p w14:paraId="36F84248" w14:textId="77777777" w:rsidR="00D85108" w:rsidRPr="005E7A40" w:rsidRDefault="00D85108" w:rsidP="00D85108">
      <w:pPr>
        <w:pStyle w:val="Default"/>
        <w:jc w:val="both"/>
        <w:rPr>
          <w:lang w:val="en-US"/>
        </w:rPr>
      </w:pPr>
    </w:p>
    <w:p w14:paraId="6D1394ED" w14:textId="77777777" w:rsidR="00D85108" w:rsidRPr="005E7A40" w:rsidRDefault="00D85108" w:rsidP="00D85108">
      <w:pPr>
        <w:pStyle w:val="Default"/>
        <w:jc w:val="both"/>
        <w:rPr>
          <w:lang w:val="en-US"/>
        </w:rPr>
      </w:pPr>
      <w:r w:rsidRPr="005E7A40">
        <w:rPr>
          <w:lang w:val="en-US"/>
        </w:rPr>
        <w:t xml:space="preserve">Almost all models implementing an AHB slave interface (except busses) are derived from class </w:t>
      </w:r>
      <w:proofErr w:type="spellStart"/>
      <w:r w:rsidRPr="005E7A40">
        <w:rPr>
          <w:lang w:val="en-US"/>
        </w:rPr>
        <w:t>AHBSlave</w:t>
      </w:r>
      <w:proofErr w:type="spellEnd"/>
      <w:r w:rsidRPr="005E7A40">
        <w:rPr>
          <w:lang w:val="en-US"/>
        </w:rPr>
        <w:t xml:space="preserve">. </w:t>
      </w:r>
      <w:proofErr w:type="spellStart"/>
      <w:r w:rsidRPr="005E7A40">
        <w:rPr>
          <w:lang w:val="en-US"/>
        </w:rPr>
        <w:t>AHBSlave</w:t>
      </w:r>
      <w:proofErr w:type="spellEnd"/>
      <w:r w:rsidRPr="005E7A40">
        <w:rPr>
          <w:lang w:val="en-US"/>
        </w:rPr>
        <w:t xml:space="preserve"> is a convenience class providing an AHB slave socket and callback functions for hooking up with the </w:t>
      </w:r>
      <w:proofErr w:type="spellStart"/>
      <w:r w:rsidRPr="005E7A40">
        <w:rPr>
          <w:lang w:val="en-US"/>
        </w:rPr>
        <w:t>behaviour</w:t>
      </w:r>
      <w:proofErr w:type="spellEnd"/>
      <w:r w:rsidRPr="005E7A40">
        <w:rPr>
          <w:lang w:val="en-US"/>
        </w:rPr>
        <w:t xml:space="preserve"> of user models. </w:t>
      </w:r>
      <w:proofErr w:type="spellStart"/>
      <w:r w:rsidRPr="005E7A40">
        <w:rPr>
          <w:lang w:val="en-US"/>
        </w:rPr>
        <w:t>AHBSlave</w:t>
      </w:r>
      <w:proofErr w:type="spellEnd"/>
      <w:r w:rsidRPr="005E7A40">
        <w:rPr>
          <w:lang w:val="en-US"/>
        </w:rPr>
        <w:t xml:space="preserve"> inherits </w:t>
      </w:r>
      <w:proofErr w:type="spellStart"/>
      <w:r w:rsidRPr="005E7A40">
        <w:rPr>
          <w:lang w:val="en-US"/>
        </w:rPr>
        <w:t>AHBDevice</w:t>
      </w:r>
      <w:proofErr w:type="spellEnd"/>
      <w:r w:rsidRPr="005E7A40">
        <w:rPr>
          <w:lang w:val="en-US"/>
        </w:rPr>
        <w:t xml:space="preserve"> and can be configured for loosely timed (LT) or approximately timed (AT) level of abstraction.</w:t>
      </w:r>
    </w:p>
    <w:p w14:paraId="234540F6" w14:textId="77777777" w:rsidR="00D85108" w:rsidRPr="005E7A40" w:rsidRDefault="00D85108" w:rsidP="00D85108">
      <w:pPr>
        <w:pStyle w:val="Default"/>
        <w:jc w:val="both"/>
        <w:rPr>
          <w:lang w:val="en-US"/>
        </w:rPr>
      </w:pPr>
    </w:p>
    <w:p w14:paraId="32D9D065" w14:textId="218054A6" w:rsidR="00D85108" w:rsidRPr="005E7A40" w:rsidRDefault="00D85108" w:rsidP="00D85108">
      <w:pPr>
        <w:pStyle w:val="Default"/>
        <w:jc w:val="both"/>
        <w:rPr>
          <w:lang w:val="en-US"/>
        </w:rPr>
      </w:pPr>
      <w:r w:rsidRPr="005E7A40">
        <w:rPr>
          <w:lang w:val="en-US"/>
        </w:rPr>
        <w:t xml:space="preserve">An overview about how to build own components based on </w:t>
      </w:r>
      <w:proofErr w:type="spellStart"/>
      <w:r w:rsidRPr="005E7A40">
        <w:rPr>
          <w:lang w:val="en-US"/>
        </w:rPr>
        <w:t>AHBSlave</w:t>
      </w:r>
      <w:proofErr w:type="spellEnd"/>
      <w:r w:rsidRPr="005E7A40">
        <w:rPr>
          <w:lang w:val="en-US"/>
        </w:rPr>
        <w:t xml:space="preserve"> is given in</w:t>
      </w:r>
      <w:r w:rsidR="00F618AD">
        <w:rPr>
          <w:lang w:val="en-US"/>
        </w:rPr>
        <w:t xml:space="preserve"> </w:t>
      </w:r>
      <w:r w:rsidR="00934765">
        <w:rPr>
          <w:lang w:val="en-US"/>
        </w:rPr>
        <w:t xml:space="preserve">chapter </w:t>
      </w:r>
      <w:r w:rsidR="00F618AD">
        <w:rPr>
          <w:lang w:val="en-US"/>
        </w:rPr>
        <w:t>2.2</w:t>
      </w:r>
      <w:r w:rsidRPr="005E7A40">
        <w:rPr>
          <w:lang w:val="en-US"/>
        </w:rPr>
        <w:t>.</w:t>
      </w:r>
    </w:p>
    <w:p w14:paraId="691C80EA" w14:textId="77777777" w:rsidR="00D85108" w:rsidRPr="005E7A40" w:rsidRDefault="00D85108" w:rsidP="00D85108">
      <w:pPr>
        <w:pStyle w:val="Default"/>
        <w:jc w:val="both"/>
        <w:rPr>
          <w:lang w:val="en-US"/>
        </w:rPr>
      </w:pPr>
    </w:p>
    <w:p w14:paraId="2DD52E9B" w14:textId="459C2A94" w:rsidR="00D85108" w:rsidRPr="00F618AD" w:rsidRDefault="00D85108" w:rsidP="00D85108">
      <w:pPr>
        <w:pStyle w:val="Default"/>
        <w:jc w:val="both"/>
        <w:rPr>
          <w:b/>
          <w:lang w:val="en-US"/>
        </w:rPr>
      </w:pPr>
      <w:r w:rsidRPr="005E7A40">
        <w:rPr>
          <w:b/>
          <w:lang w:val="en-US"/>
        </w:rPr>
        <w:t>APB Device:</w:t>
      </w:r>
    </w:p>
    <w:p w14:paraId="6669AAD3" w14:textId="77777777" w:rsidR="00D85108" w:rsidRPr="005E7A40" w:rsidRDefault="00D85108" w:rsidP="00D85108">
      <w:pPr>
        <w:pStyle w:val="Default"/>
        <w:jc w:val="both"/>
        <w:rPr>
          <w:lang w:val="en-US"/>
        </w:rPr>
      </w:pPr>
      <w:proofErr w:type="gramStart"/>
      <w:r w:rsidRPr="005E7A40">
        <w:rPr>
          <w:lang w:val="en-US"/>
        </w:rPr>
        <w:t>class</w:t>
      </w:r>
      <w:proofErr w:type="gramEnd"/>
      <w:r w:rsidRPr="005E7A40">
        <w:rPr>
          <w:lang w:val="en-US"/>
        </w:rPr>
        <w:t xml:space="preserve"> </w:t>
      </w:r>
      <w:proofErr w:type="spellStart"/>
      <w:r w:rsidRPr="005E7A40">
        <w:rPr>
          <w:lang w:val="en-US"/>
        </w:rPr>
        <w:t>APBDevice</w:t>
      </w:r>
      <w:proofErr w:type="spellEnd"/>
    </w:p>
    <w:p w14:paraId="7ECB5B88" w14:textId="77777777" w:rsidR="00D85108" w:rsidRPr="005E7A40" w:rsidRDefault="00D85108" w:rsidP="00D85108">
      <w:pPr>
        <w:pStyle w:val="Default"/>
        <w:jc w:val="both"/>
        <w:rPr>
          <w:lang w:val="en-US"/>
        </w:rPr>
      </w:pPr>
      <w:proofErr w:type="gramStart"/>
      <w:r w:rsidRPr="005E7A40">
        <w:rPr>
          <w:lang w:val="en-US"/>
        </w:rPr>
        <w:t>models</w:t>
      </w:r>
      <w:proofErr w:type="gramEnd"/>
      <w:r w:rsidRPr="005E7A40">
        <w:rPr>
          <w:lang w:val="en-US"/>
        </w:rPr>
        <w:t>/</w:t>
      </w:r>
      <w:proofErr w:type="spellStart"/>
      <w:r w:rsidRPr="005E7A40">
        <w:rPr>
          <w:lang w:val="en-US"/>
        </w:rPr>
        <w:t>utils</w:t>
      </w:r>
      <w:proofErr w:type="spellEnd"/>
      <w:r w:rsidRPr="005E7A40">
        <w:rPr>
          <w:lang w:val="en-US"/>
        </w:rPr>
        <w:t>/apbdevice.*</w:t>
      </w:r>
    </w:p>
    <w:p w14:paraId="5A836C69" w14:textId="77777777" w:rsidR="00D85108" w:rsidRPr="005E7A40" w:rsidRDefault="00D85108" w:rsidP="00D85108">
      <w:pPr>
        <w:pStyle w:val="Default"/>
        <w:jc w:val="both"/>
        <w:rPr>
          <w:lang w:val="en-US"/>
        </w:rPr>
      </w:pPr>
      <w:proofErr w:type="gramStart"/>
      <w:r w:rsidRPr="005E7A40">
        <w:rPr>
          <w:lang w:val="en-US"/>
        </w:rPr>
        <w:t>lib</w:t>
      </w:r>
      <w:proofErr w:type="gramEnd"/>
      <w:r w:rsidRPr="005E7A40">
        <w:rPr>
          <w:lang w:val="en-US"/>
        </w:rPr>
        <w:t xml:space="preserve"> </w:t>
      </w:r>
      <w:proofErr w:type="spellStart"/>
      <w:r w:rsidRPr="005E7A40">
        <w:rPr>
          <w:lang w:val="en-US"/>
        </w:rPr>
        <w:t>utils</w:t>
      </w:r>
      <w:proofErr w:type="spellEnd"/>
    </w:p>
    <w:p w14:paraId="7EE2E9A8" w14:textId="77777777" w:rsidR="00D85108" w:rsidRPr="005E7A40" w:rsidRDefault="00D85108" w:rsidP="00D85108">
      <w:pPr>
        <w:pStyle w:val="Default"/>
        <w:jc w:val="both"/>
        <w:rPr>
          <w:lang w:val="en-US"/>
        </w:rPr>
      </w:pPr>
    </w:p>
    <w:p w14:paraId="622AD95A" w14:textId="77777777" w:rsidR="00D85108" w:rsidRPr="005E7A40" w:rsidRDefault="00D85108" w:rsidP="00D85108">
      <w:r w:rsidRPr="005E7A40">
        <w:t xml:space="preserve">All simulation models that are supposed to be connected to the TLM APBCTRL must be derived from class </w:t>
      </w:r>
      <w:proofErr w:type="spellStart"/>
      <w:r w:rsidRPr="005E7A40">
        <w:t>APBDevice</w:t>
      </w:r>
      <w:proofErr w:type="spellEnd"/>
      <w:r w:rsidRPr="005E7A40">
        <w:t xml:space="preserve">. Similar to the concept of </w:t>
      </w:r>
      <w:proofErr w:type="spellStart"/>
      <w:r w:rsidRPr="005E7A40">
        <w:t>AHBDevice</w:t>
      </w:r>
      <w:proofErr w:type="spellEnd"/>
      <w:r w:rsidRPr="005E7A40">
        <w:t xml:space="preserve">, the child inherits Plug &amp; Play configuration records representing its device type and address. At </w:t>
      </w:r>
      <w:proofErr w:type="spellStart"/>
      <w:r w:rsidRPr="005E7A40">
        <w:t>start_of_simulation</w:t>
      </w:r>
      <w:proofErr w:type="spellEnd"/>
      <w:r w:rsidRPr="005E7A40">
        <w:t xml:space="preserve"> the APBCTRL iterates through the connected slaves collecting all APB bar and mask settings for building up its routing table.</w:t>
      </w:r>
    </w:p>
    <w:p w14:paraId="20E12D56" w14:textId="77777777" w:rsidR="00D85108" w:rsidRPr="005E7A40" w:rsidRDefault="00D85108" w:rsidP="00D85108">
      <w:r w:rsidRPr="005E7A40">
        <w:t xml:space="preserve">Modules, like the MCTRL, which posses an AHB as well as an APB interface must be derived from </w:t>
      </w:r>
      <w:proofErr w:type="spellStart"/>
      <w:r w:rsidRPr="005E7A40">
        <w:t>AHBDevice</w:t>
      </w:r>
      <w:proofErr w:type="spellEnd"/>
      <w:r w:rsidRPr="005E7A40">
        <w:t xml:space="preserve"> and </w:t>
      </w:r>
      <w:proofErr w:type="spellStart"/>
      <w:r w:rsidRPr="005E7A40">
        <w:t>APBDevice</w:t>
      </w:r>
      <w:proofErr w:type="spellEnd"/>
      <w:r w:rsidRPr="005E7A40">
        <w:t>.</w:t>
      </w:r>
    </w:p>
    <w:p w14:paraId="7994F556" w14:textId="77777777" w:rsidR="00D85108" w:rsidRDefault="00D85108" w:rsidP="00D85108">
      <w:pPr>
        <w:pStyle w:val="Default"/>
        <w:jc w:val="both"/>
        <w:rPr>
          <w:lang w:val="en-US"/>
        </w:rPr>
      </w:pPr>
    </w:p>
    <w:p w14:paraId="647B6191" w14:textId="77777777" w:rsidR="00934765" w:rsidRPr="005E7A40" w:rsidRDefault="00934765" w:rsidP="00D85108">
      <w:pPr>
        <w:pStyle w:val="Default"/>
        <w:jc w:val="both"/>
        <w:rPr>
          <w:lang w:val="en-US"/>
        </w:rPr>
      </w:pPr>
    </w:p>
    <w:p w14:paraId="01A8A239" w14:textId="131A5380" w:rsidR="00D85108" w:rsidRPr="005E7A40" w:rsidRDefault="00D85108" w:rsidP="00D85108">
      <w:pPr>
        <w:pStyle w:val="Default"/>
        <w:jc w:val="both"/>
        <w:rPr>
          <w:b/>
          <w:lang w:val="en-US"/>
        </w:rPr>
      </w:pPr>
      <w:r w:rsidRPr="005E7A40">
        <w:rPr>
          <w:b/>
          <w:lang w:val="en-US"/>
        </w:rPr>
        <w:lastRenderedPageBreak/>
        <w:t>Memory Device:</w:t>
      </w:r>
    </w:p>
    <w:p w14:paraId="3D640946" w14:textId="77777777" w:rsidR="00D85108" w:rsidRPr="005E7A40" w:rsidRDefault="00D85108" w:rsidP="00D85108">
      <w:pPr>
        <w:pStyle w:val="Default"/>
        <w:jc w:val="both"/>
        <w:rPr>
          <w:lang w:val="en-US"/>
        </w:rPr>
      </w:pPr>
      <w:proofErr w:type="gramStart"/>
      <w:r w:rsidRPr="005E7A40">
        <w:rPr>
          <w:lang w:val="en-US"/>
        </w:rPr>
        <w:t>class</w:t>
      </w:r>
      <w:proofErr w:type="gramEnd"/>
      <w:r w:rsidRPr="005E7A40">
        <w:rPr>
          <w:lang w:val="en-US"/>
        </w:rPr>
        <w:t xml:space="preserve"> </w:t>
      </w:r>
      <w:proofErr w:type="spellStart"/>
      <w:r w:rsidRPr="005E7A40">
        <w:rPr>
          <w:lang w:val="en-US"/>
        </w:rPr>
        <w:t>MEMDevice</w:t>
      </w:r>
      <w:proofErr w:type="spellEnd"/>
    </w:p>
    <w:p w14:paraId="41C48E7C" w14:textId="77777777" w:rsidR="00D85108" w:rsidRPr="005E7A40" w:rsidRDefault="00D85108" w:rsidP="00D85108">
      <w:pPr>
        <w:pStyle w:val="Default"/>
        <w:jc w:val="both"/>
        <w:rPr>
          <w:lang w:val="en-US"/>
        </w:rPr>
      </w:pPr>
      <w:proofErr w:type="gramStart"/>
      <w:r w:rsidRPr="005E7A40">
        <w:rPr>
          <w:lang w:val="en-US"/>
        </w:rPr>
        <w:t>models</w:t>
      </w:r>
      <w:proofErr w:type="gramEnd"/>
      <w:r w:rsidRPr="005E7A40">
        <w:rPr>
          <w:lang w:val="en-US"/>
        </w:rPr>
        <w:t>/</w:t>
      </w:r>
      <w:proofErr w:type="spellStart"/>
      <w:r w:rsidRPr="005E7A40">
        <w:rPr>
          <w:lang w:val="en-US"/>
        </w:rPr>
        <w:t>utils</w:t>
      </w:r>
      <w:proofErr w:type="spellEnd"/>
      <w:r w:rsidRPr="005E7A40">
        <w:rPr>
          <w:lang w:val="en-US"/>
        </w:rPr>
        <w:t>/memdevice.*</w:t>
      </w:r>
    </w:p>
    <w:p w14:paraId="2C9AF800" w14:textId="77777777" w:rsidR="00D85108" w:rsidRPr="005E7A40" w:rsidRDefault="00D85108" w:rsidP="00D85108">
      <w:pPr>
        <w:pStyle w:val="Default"/>
        <w:jc w:val="both"/>
        <w:rPr>
          <w:lang w:val="en-US"/>
        </w:rPr>
      </w:pPr>
      <w:proofErr w:type="gramStart"/>
      <w:r w:rsidRPr="005E7A40">
        <w:rPr>
          <w:lang w:val="en-US"/>
        </w:rPr>
        <w:t>lib</w:t>
      </w:r>
      <w:proofErr w:type="gramEnd"/>
      <w:r w:rsidRPr="005E7A40">
        <w:rPr>
          <w:lang w:val="en-US"/>
        </w:rPr>
        <w:t xml:space="preserve"> </w:t>
      </w:r>
      <w:proofErr w:type="spellStart"/>
      <w:r w:rsidRPr="005E7A40">
        <w:rPr>
          <w:lang w:val="en-US"/>
        </w:rPr>
        <w:t>utils</w:t>
      </w:r>
      <w:proofErr w:type="spellEnd"/>
    </w:p>
    <w:p w14:paraId="5028E061" w14:textId="77777777" w:rsidR="00D85108" w:rsidRPr="005E7A40" w:rsidRDefault="00D85108" w:rsidP="00D85108">
      <w:pPr>
        <w:pStyle w:val="Default"/>
        <w:jc w:val="both"/>
        <w:rPr>
          <w:lang w:val="en-US"/>
        </w:rPr>
      </w:pPr>
    </w:p>
    <w:p w14:paraId="4B34D4E9" w14:textId="77777777" w:rsidR="00D85108" w:rsidRPr="005E7A40" w:rsidRDefault="00D85108" w:rsidP="00D85108">
      <w:r w:rsidRPr="005E7A40">
        <w:t xml:space="preserve">The class </w:t>
      </w:r>
      <w:proofErr w:type="spellStart"/>
      <w:r w:rsidRPr="005E7A40">
        <w:t>MEMDevice</w:t>
      </w:r>
      <w:proofErr w:type="spellEnd"/>
      <w:r w:rsidRPr="005E7A40">
        <w:t xml:space="preserv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7386556C" w14:textId="77777777" w:rsidR="00D85108" w:rsidRPr="00D85108" w:rsidRDefault="00D85108" w:rsidP="00D85108">
      <w:pPr>
        <w:pStyle w:val="Default"/>
      </w:pPr>
    </w:p>
    <w:p w14:paraId="2B5732AA" w14:textId="0C68F88D" w:rsidR="005B798D" w:rsidRDefault="005B798D" w:rsidP="005B798D">
      <w:pPr>
        <w:pStyle w:val="berschrift2"/>
        <w:rPr>
          <w:lang w:val="en-US"/>
        </w:rPr>
      </w:pPr>
      <w:bookmarkStart w:id="81" w:name="_Toc215222865"/>
      <w:r w:rsidRPr="005B798D">
        <w:rPr>
          <w:lang w:val="en-US"/>
        </w:rPr>
        <w:t>Designed IP Models</w:t>
      </w:r>
      <w:bookmarkEnd w:id="81"/>
    </w:p>
    <w:p w14:paraId="355DF541" w14:textId="60E0487E" w:rsidR="00F618AD" w:rsidRPr="00F618AD" w:rsidRDefault="00F618AD" w:rsidP="00F618AD">
      <w:pPr>
        <w:pStyle w:val="Default"/>
        <w:rPr>
          <w:lang w:val="en-US"/>
        </w:rPr>
      </w:pPr>
      <w:r w:rsidRPr="00F618AD">
        <w:rPr>
          <w:lang w:val="en-US"/>
        </w:rPr>
        <w:t>One oft the goals</w:t>
      </w:r>
      <w:r>
        <w:rPr>
          <w:lang w:val="en-US"/>
        </w:rPr>
        <w:t xml:space="preserve"> were</w:t>
      </w:r>
      <w:r w:rsidRPr="00F618AD">
        <w:rPr>
          <w:lang w:val="en-US"/>
        </w:rPr>
        <w:t xml:space="preserve"> to develop several TLM IP models. Table 9 is a list of all needed IP models. In addition supplementary IP models where design</w:t>
      </w:r>
      <w:r>
        <w:rPr>
          <w:lang w:val="en-US"/>
        </w:rPr>
        <w:t>ed</w:t>
      </w:r>
      <w:r w:rsidRPr="00F618AD">
        <w:rPr>
          <w:lang w:val="en-US"/>
        </w:rPr>
        <w:t xml:space="preserve"> to make the platform simulation more accurate and usable (Table 10).</w:t>
      </w:r>
    </w:p>
    <w:p w14:paraId="29E29AE5" w14:textId="77777777" w:rsidR="00F618AD" w:rsidRPr="00F618AD" w:rsidRDefault="00F618AD" w:rsidP="00F618AD">
      <w:pPr>
        <w:jc w:val="left"/>
      </w:pPr>
    </w:p>
    <w:tbl>
      <w:tblPr>
        <w:tblW w:w="0" w:type="auto"/>
        <w:jc w:val="center"/>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817"/>
        <w:gridCol w:w="8363"/>
      </w:tblGrid>
      <w:tr w:rsidR="00F618AD" w14:paraId="1B8749AC" w14:textId="77777777" w:rsidTr="00315021">
        <w:trPr>
          <w:jc w:val="center"/>
        </w:trPr>
        <w:tc>
          <w:tcPr>
            <w:tcW w:w="817" w:type="dxa"/>
            <w:tcBorders>
              <w:top w:val="single" w:sz="24" w:space="0" w:color="000000"/>
              <w:left w:val="single" w:sz="24" w:space="0" w:color="000000"/>
              <w:bottom w:val="single" w:sz="24" w:space="0" w:color="000000"/>
              <w:right w:val="single" w:sz="6" w:space="0" w:color="000000"/>
            </w:tcBorders>
            <w:shd w:val="solid" w:color="C6D9F1" w:fill="auto"/>
          </w:tcPr>
          <w:p w14:paraId="755D0BA5" w14:textId="77777777" w:rsidR="00F618AD" w:rsidRPr="00C10901" w:rsidRDefault="00F618AD" w:rsidP="00315021">
            <w:pPr>
              <w:rPr>
                <w:b/>
              </w:rPr>
            </w:pPr>
            <w:r w:rsidRPr="00C10901">
              <w:rPr>
                <w:b/>
              </w:rPr>
              <w:t>No.</w:t>
            </w:r>
          </w:p>
        </w:tc>
        <w:tc>
          <w:tcPr>
            <w:tcW w:w="8363" w:type="dxa"/>
            <w:tcBorders>
              <w:top w:val="single" w:sz="24" w:space="0" w:color="000000"/>
              <w:left w:val="single" w:sz="6" w:space="0" w:color="000000"/>
              <w:bottom w:val="single" w:sz="24" w:space="0" w:color="000000"/>
              <w:right w:val="single" w:sz="24" w:space="0" w:color="000000"/>
            </w:tcBorders>
            <w:shd w:val="solid" w:color="C6D9F1" w:fill="auto"/>
          </w:tcPr>
          <w:p w14:paraId="0D94AB96" w14:textId="77777777" w:rsidR="00F618AD" w:rsidRPr="00C10901" w:rsidRDefault="00F618AD" w:rsidP="00315021">
            <w:pPr>
              <w:rPr>
                <w:b/>
              </w:rPr>
            </w:pPr>
            <w:r w:rsidRPr="00C10901">
              <w:rPr>
                <w:b/>
              </w:rPr>
              <w:t>IP</w:t>
            </w:r>
          </w:p>
        </w:tc>
      </w:tr>
      <w:tr w:rsidR="00F618AD" w14:paraId="133DB386" w14:textId="77777777" w:rsidTr="00315021">
        <w:trPr>
          <w:jc w:val="center"/>
        </w:trPr>
        <w:tc>
          <w:tcPr>
            <w:tcW w:w="817" w:type="dxa"/>
            <w:tcBorders>
              <w:top w:val="single" w:sz="24" w:space="0" w:color="000000"/>
              <w:left w:val="single" w:sz="24" w:space="0" w:color="000000"/>
              <w:bottom w:val="single" w:sz="6" w:space="0" w:color="000000"/>
              <w:right w:val="single" w:sz="6" w:space="0" w:color="000000"/>
            </w:tcBorders>
          </w:tcPr>
          <w:p w14:paraId="30221D75" w14:textId="77777777" w:rsidR="00F618AD" w:rsidRDefault="00F618AD" w:rsidP="00315021">
            <w:r>
              <w:t>1</w:t>
            </w:r>
          </w:p>
        </w:tc>
        <w:tc>
          <w:tcPr>
            <w:tcW w:w="8363" w:type="dxa"/>
            <w:tcBorders>
              <w:top w:val="single" w:sz="24" w:space="0" w:color="000000"/>
              <w:left w:val="single" w:sz="6" w:space="0" w:color="000000"/>
              <w:bottom w:val="single" w:sz="6" w:space="0" w:color="000000"/>
              <w:right w:val="single" w:sz="24" w:space="0" w:color="000000"/>
            </w:tcBorders>
          </w:tcPr>
          <w:p w14:paraId="27D0E068" w14:textId="77777777" w:rsidR="00F618AD" w:rsidRDefault="00F618AD" w:rsidP="00315021">
            <w:r>
              <w:t>AMBA AHB</w:t>
            </w:r>
          </w:p>
        </w:tc>
      </w:tr>
      <w:tr w:rsidR="00F618AD" w14:paraId="3FDA05AB" w14:textId="77777777" w:rsidTr="00315021">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411CE8EE" w14:textId="77777777" w:rsidR="00F618AD" w:rsidRDefault="00F618AD" w:rsidP="00315021">
            <w:r>
              <w:t>2</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0D20D6B8" w14:textId="77777777" w:rsidR="00F618AD" w:rsidRDefault="00F618AD" w:rsidP="00315021">
            <w:proofErr w:type="spellStart"/>
            <w:r>
              <w:t>Aeroflex</w:t>
            </w:r>
            <w:proofErr w:type="spellEnd"/>
            <w:r>
              <w:t xml:space="preserve"> </w:t>
            </w:r>
            <w:proofErr w:type="spellStart"/>
            <w:r>
              <w:t>Gaisler</w:t>
            </w:r>
            <w:proofErr w:type="spellEnd"/>
            <w:r>
              <w:t xml:space="preserve"> GRLIB MCTRL Memory Controller or equivalent</w:t>
            </w:r>
          </w:p>
        </w:tc>
      </w:tr>
      <w:tr w:rsidR="00F618AD" w14:paraId="0BC304DB" w14:textId="77777777" w:rsidTr="00315021">
        <w:trPr>
          <w:jc w:val="center"/>
        </w:trPr>
        <w:tc>
          <w:tcPr>
            <w:tcW w:w="817" w:type="dxa"/>
            <w:tcBorders>
              <w:top w:val="single" w:sz="6" w:space="0" w:color="000000"/>
              <w:left w:val="single" w:sz="24" w:space="0" w:color="000000"/>
              <w:bottom w:val="single" w:sz="6" w:space="0" w:color="000000"/>
              <w:right w:val="single" w:sz="6" w:space="0" w:color="000000"/>
            </w:tcBorders>
          </w:tcPr>
          <w:p w14:paraId="2A184D22" w14:textId="77777777" w:rsidR="00F618AD" w:rsidRDefault="00F618AD" w:rsidP="00315021">
            <w:r>
              <w:t>3</w:t>
            </w:r>
          </w:p>
        </w:tc>
        <w:tc>
          <w:tcPr>
            <w:tcW w:w="8363" w:type="dxa"/>
            <w:tcBorders>
              <w:top w:val="single" w:sz="6" w:space="0" w:color="000000"/>
              <w:left w:val="single" w:sz="6" w:space="0" w:color="000000"/>
              <w:bottom w:val="single" w:sz="6" w:space="0" w:color="000000"/>
              <w:right w:val="single" w:sz="24" w:space="0" w:color="000000"/>
            </w:tcBorders>
          </w:tcPr>
          <w:p w14:paraId="0153ED4B" w14:textId="77777777" w:rsidR="00F618AD" w:rsidRDefault="00F618AD" w:rsidP="00315021">
            <w:r>
              <w:t>A memory model working with IP 2</w:t>
            </w:r>
          </w:p>
        </w:tc>
      </w:tr>
      <w:tr w:rsidR="00F618AD" w14:paraId="4B68D325" w14:textId="77777777" w:rsidTr="00315021">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539DF849" w14:textId="77777777" w:rsidR="00F618AD" w:rsidRDefault="00F618AD" w:rsidP="00315021">
            <w:r>
              <w:t>4</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6E4AECBC" w14:textId="77777777" w:rsidR="00F618AD" w:rsidRDefault="00F618AD" w:rsidP="00315021">
            <w:r>
              <w:t>A Harvard L1 cache (including support of cache coherence protocols, snooping and write invalidate)</w:t>
            </w:r>
          </w:p>
        </w:tc>
      </w:tr>
      <w:tr w:rsidR="00F618AD" w14:paraId="16F55019" w14:textId="77777777" w:rsidTr="00315021">
        <w:trPr>
          <w:jc w:val="center"/>
        </w:trPr>
        <w:tc>
          <w:tcPr>
            <w:tcW w:w="817" w:type="dxa"/>
            <w:tcBorders>
              <w:top w:val="single" w:sz="6" w:space="0" w:color="000000"/>
              <w:left w:val="single" w:sz="24" w:space="0" w:color="000000"/>
              <w:bottom w:val="single" w:sz="6" w:space="0" w:color="000000"/>
              <w:right w:val="single" w:sz="6" w:space="0" w:color="000000"/>
            </w:tcBorders>
          </w:tcPr>
          <w:p w14:paraId="0F790D2F" w14:textId="77777777" w:rsidR="00F618AD" w:rsidRDefault="00F618AD" w:rsidP="00315021">
            <w:r>
              <w:t>5</w:t>
            </w:r>
          </w:p>
        </w:tc>
        <w:tc>
          <w:tcPr>
            <w:tcW w:w="8363" w:type="dxa"/>
            <w:tcBorders>
              <w:top w:val="single" w:sz="6" w:space="0" w:color="000000"/>
              <w:left w:val="single" w:sz="6" w:space="0" w:color="000000"/>
              <w:bottom w:val="single" w:sz="6" w:space="0" w:color="000000"/>
              <w:right w:val="single" w:sz="24" w:space="0" w:color="000000"/>
            </w:tcBorders>
          </w:tcPr>
          <w:p w14:paraId="31FB7647" w14:textId="77777777" w:rsidR="00F618AD" w:rsidRDefault="00F618AD" w:rsidP="00315021">
            <w:r>
              <w:t>A SPARCv8 MMU or equivalent</w:t>
            </w:r>
          </w:p>
        </w:tc>
      </w:tr>
      <w:tr w:rsidR="00F618AD" w14:paraId="1B2C568A" w14:textId="77777777" w:rsidTr="00315021">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5C0E7B70" w14:textId="77777777" w:rsidR="00F618AD" w:rsidRDefault="00F618AD" w:rsidP="00315021">
            <w:r>
              <w:t>6</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32A265E8" w14:textId="77777777" w:rsidR="00F618AD" w:rsidRDefault="00F618AD" w:rsidP="00315021">
            <w:proofErr w:type="spellStart"/>
            <w:r>
              <w:t>Aeroflex</w:t>
            </w:r>
            <w:proofErr w:type="spellEnd"/>
            <w:r>
              <w:t xml:space="preserve"> </w:t>
            </w:r>
            <w:proofErr w:type="spellStart"/>
            <w:r>
              <w:t>Gaisler</w:t>
            </w:r>
            <w:proofErr w:type="spellEnd"/>
            <w:r>
              <w:t xml:space="preserve"> GPTIMER General Purpose Timer Unit or equivalent</w:t>
            </w:r>
          </w:p>
        </w:tc>
      </w:tr>
      <w:tr w:rsidR="00F618AD" w14:paraId="6CEB0347" w14:textId="77777777" w:rsidTr="00315021">
        <w:trPr>
          <w:jc w:val="center"/>
        </w:trPr>
        <w:tc>
          <w:tcPr>
            <w:tcW w:w="817" w:type="dxa"/>
            <w:tcBorders>
              <w:top w:val="single" w:sz="6" w:space="0" w:color="000000"/>
              <w:left w:val="single" w:sz="24" w:space="0" w:color="000000"/>
              <w:bottom w:val="single" w:sz="24" w:space="0" w:color="000000"/>
              <w:right w:val="single" w:sz="6" w:space="0" w:color="000000"/>
            </w:tcBorders>
          </w:tcPr>
          <w:p w14:paraId="0F00BD22" w14:textId="77777777" w:rsidR="00F618AD" w:rsidRDefault="00F618AD" w:rsidP="00315021">
            <w:r>
              <w:t>7</w:t>
            </w:r>
          </w:p>
        </w:tc>
        <w:tc>
          <w:tcPr>
            <w:tcW w:w="8363" w:type="dxa"/>
            <w:tcBorders>
              <w:top w:val="single" w:sz="6" w:space="0" w:color="000000"/>
              <w:left w:val="single" w:sz="6" w:space="0" w:color="000000"/>
              <w:bottom w:val="single" w:sz="24" w:space="0" w:color="000000"/>
              <w:right w:val="single" w:sz="24" w:space="0" w:color="000000"/>
            </w:tcBorders>
          </w:tcPr>
          <w:p w14:paraId="2A648264" w14:textId="77777777" w:rsidR="00F618AD" w:rsidRDefault="00F618AD" w:rsidP="00315021">
            <w:pPr>
              <w:keepNext/>
            </w:pPr>
            <w:proofErr w:type="spellStart"/>
            <w:r>
              <w:t>Aeroflex</w:t>
            </w:r>
            <w:proofErr w:type="spellEnd"/>
            <w:r>
              <w:t xml:space="preserve"> </w:t>
            </w:r>
            <w:proofErr w:type="spellStart"/>
            <w:r>
              <w:t>Gaisler</w:t>
            </w:r>
            <w:proofErr w:type="spellEnd"/>
            <w:r>
              <w:t xml:space="preserve"> IRQMP Interrupt Controller or equivalent</w:t>
            </w:r>
          </w:p>
        </w:tc>
      </w:tr>
    </w:tbl>
    <w:p w14:paraId="0EE9A98A" w14:textId="77777777" w:rsidR="00F618AD" w:rsidRDefault="00F618AD" w:rsidP="00F618AD">
      <w:pPr>
        <w:pStyle w:val="Beschriftung"/>
        <w:jc w:val="center"/>
      </w:pPr>
      <w:bookmarkStart w:id="82" w:name="_Toc214958422"/>
      <w:r>
        <w:t xml:space="preserve">Table </w:t>
      </w:r>
      <w:r>
        <w:fldChar w:fldCharType="begin"/>
      </w:r>
      <w:r>
        <w:instrText xml:space="preserve"> SEQ Table \* ARABIC </w:instrText>
      </w:r>
      <w:r>
        <w:fldChar w:fldCharType="separate"/>
      </w:r>
      <w:r>
        <w:rPr>
          <w:noProof/>
        </w:rPr>
        <w:t>9</w:t>
      </w:r>
      <w:r>
        <w:fldChar w:fldCharType="end"/>
      </w:r>
      <w:r>
        <w:t xml:space="preserve"> - List of IP models from development plan</w:t>
      </w:r>
      <w:bookmarkEnd w:id="82"/>
    </w:p>
    <w:p w14:paraId="3519D898" w14:textId="1749E15E" w:rsidR="00F618AD" w:rsidRDefault="00F618AD" w:rsidP="00F618AD"/>
    <w:tbl>
      <w:tblPr>
        <w:tblW w:w="0" w:type="auto"/>
        <w:jc w:val="center"/>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817"/>
        <w:gridCol w:w="8363"/>
      </w:tblGrid>
      <w:tr w:rsidR="00F618AD" w14:paraId="1CF72D50" w14:textId="77777777" w:rsidTr="00315021">
        <w:trPr>
          <w:jc w:val="center"/>
        </w:trPr>
        <w:tc>
          <w:tcPr>
            <w:tcW w:w="817" w:type="dxa"/>
            <w:tcBorders>
              <w:top w:val="single" w:sz="24" w:space="0" w:color="000000"/>
              <w:left w:val="single" w:sz="24" w:space="0" w:color="000000"/>
              <w:bottom w:val="single" w:sz="24" w:space="0" w:color="000000"/>
              <w:right w:val="single" w:sz="6" w:space="0" w:color="000000"/>
            </w:tcBorders>
            <w:shd w:val="solid" w:color="C6D9F1" w:fill="auto"/>
          </w:tcPr>
          <w:p w14:paraId="3B97014E" w14:textId="77777777" w:rsidR="00F618AD" w:rsidRPr="00C10901" w:rsidRDefault="00F618AD" w:rsidP="00315021">
            <w:pPr>
              <w:rPr>
                <w:b/>
              </w:rPr>
            </w:pPr>
            <w:r w:rsidRPr="00C10901">
              <w:rPr>
                <w:b/>
              </w:rPr>
              <w:t>No.</w:t>
            </w:r>
          </w:p>
        </w:tc>
        <w:tc>
          <w:tcPr>
            <w:tcW w:w="8363" w:type="dxa"/>
            <w:tcBorders>
              <w:top w:val="single" w:sz="24" w:space="0" w:color="000000"/>
              <w:left w:val="single" w:sz="6" w:space="0" w:color="000000"/>
              <w:bottom w:val="single" w:sz="24" w:space="0" w:color="000000"/>
              <w:right w:val="single" w:sz="24" w:space="0" w:color="000000"/>
            </w:tcBorders>
            <w:shd w:val="solid" w:color="C6D9F1" w:fill="auto"/>
          </w:tcPr>
          <w:p w14:paraId="2B19EF1E" w14:textId="77777777" w:rsidR="00F618AD" w:rsidRPr="00C10901" w:rsidRDefault="00F618AD" w:rsidP="00315021">
            <w:pPr>
              <w:rPr>
                <w:b/>
              </w:rPr>
            </w:pPr>
            <w:r w:rsidRPr="00C10901">
              <w:rPr>
                <w:b/>
              </w:rPr>
              <w:t>IP</w:t>
            </w:r>
          </w:p>
        </w:tc>
      </w:tr>
      <w:tr w:rsidR="00F618AD" w14:paraId="2F36528D" w14:textId="77777777" w:rsidTr="00315021">
        <w:trPr>
          <w:jc w:val="center"/>
        </w:trPr>
        <w:tc>
          <w:tcPr>
            <w:tcW w:w="817" w:type="dxa"/>
            <w:tcBorders>
              <w:top w:val="single" w:sz="24" w:space="0" w:color="000000"/>
              <w:left w:val="single" w:sz="24" w:space="0" w:color="000000"/>
              <w:bottom w:val="single" w:sz="6" w:space="0" w:color="000000"/>
              <w:right w:val="single" w:sz="6" w:space="0" w:color="000000"/>
            </w:tcBorders>
          </w:tcPr>
          <w:p w14:paraId="5192209E" w14:textId="77777777" w:rsidR="00F618AD" w:rsidRDefault="00F618AD" w:rsidP="00315021">
            <w:r>
              <w:t>8</w:t>
            </w:r>
          </w:p>
        </w:tc>
        <w:tc>
          <w:tcPr>
            <w:tcW w:w="8363" w:type="dxa"/>
            <w:tcBorders>
              <w:top w:val="single" w:sz="24" w:space="0" w:color="000000"/>
              <w:left w:val="single" w:sz="6" w:space="0" w:color="000000"/>
              <w:bottom w:val="single" w:sz="6" w:space="0" w:color="000000"/>
              <w:right w:val="single" w:sz="24" w:space="0" w:color="000000"/>
            </w:tcBorders>
          </w:tcPr>
          <w:p w14:paraId="6DFA1CF8" w14:textId="77777777" w:rsidR="00F618AD" w:rsidRDefault="00F618AD" w:rsidP="00315021">
            <w:r>
              <w:t>AMBA AHB to APB Bridge</w:t>
            </w:r>
          </w:p>
        </w:tc>
      </w:tr>
      <w:tr w:rsidR="00F618AD" w14:paraId="2FAB0AD7" w14:textId="77777777" w:rsidTr="00872867">
        <w:trPr>
          <w:jc w:val="center"/>
        </w:trPr>
        <w:tc>
          <w:tcPr>
            <w:tcW w:w="817" w:type="dxa"/>
            <w:tcBorders>
              <w:top w:val="single" w:sz="6" w:space="0" w:color="000000"/>
              <w:left w:val="single" w:sz="24" w:space="0" w:color="000000"/>
              <w:bottom w:val="single" w:sz="6" w:space="0" w:color="000000"/>
              <w:right w:val="single" w:sz="6" w:space="0" w:color="000000"/>
            </w:tcBorders>
            <w:shd w:val="solid" w:color="C6D9F1" w:fill="auto"/>
          </w:tcPr>
          <w:p w14:paraId="5209B9D2" w14:textId="77777777" w:rsidR="00F618AD" w:rsidRDefault="00F618AD" w:rsidP="00315021">
            <w:r>
              <w:t>9</w:t>
            </w:r>
          </w:p>
        </w:tc>
        <w:tc>
          <w:tcPr>
            <w:tcW w:w="8363" w:type="dxa"/>
            <w:tcBorders>
              <w:top w:val="single" w:sz="6" w:space="0" w:color="000000"/>
              <w:left w:val="single" w:sz="6" w:space="0" w:color="000000"/>
              <w:bottom w:val="single" w:sz="6" w:space="0" w:color="000000"/>
              <w:right w:val="single" w:sz="24" w:space="0" w:color="000000"/>
            </w:tcBorders>
            <w:shd w:val="solid" w:color="C6D9F1" w:fill="auto"/>
          </w:tcPr>
          <w:p w14:paraId="5A2A9BE2" w14:textId="77777777" w:rsidR="00F618AD" w:rsidRDefault="00F618AD" w:rsidP="00315021">
            <w:proofErr w:type="spellStart"/>
            <w:r>
              <w:t>Aeroflex</w:t>
            </w:r>
            <w:proofErr w:type="spellEnd"/>
            <w:r>
              <w:t xml:space="preserve"> </w:t>
            </w:r>
            <w:proofErr w:type="spellStart"/>
            <w:r>
              <w:t>Gaisler</w:t>
            </w:r>
            <w:proofErr w:type="spellEnd"/>
            <w:r>
              <w:t xml:space="preserve"> GRLIB APBUART</w:t>
            </w:r>
          </w:p>
        </w:tc>
      </w:tr>
      <w:tr w:rsidR="00F618AD" w14:paraId="1213F0DB" w14:textId="77777777" w:rsidTr="00872867">
        <w:trPr>
          <w:jc w:val="center"/>
        </w:trPr>
        <w:tc>
          <w:tcPr>
            <w:tcW w:w="817" w:type="dxa"/>
            <w:tcBorders>
              <w:top w:val="single" w:sz="6" w:space="0" w:color="000000"/>
              <w:left w:val="single" w:sz="24" w:space="0" w:color="000000"/>
              <w:bottom w:val="single" w:sz="24" w:space="0" w:color="000000"/>
              <w:right w:val="single" w:sz="6" w:space="0" w:color="000000"/>
            </w:tcBorders>
          </w:tcPr>
          <w:p w14:paraId="4FCB967F" w14:textId="77777777" w:rsidR="00F618AD" w:rsidRDefault="00F618AD" w:rsidP="00315021">
            <w:r>
              <w:t>10</w:t>
            </w:r>
          </w:p>
        </w:tc>
        <w:tc>
          <w:tcPr>
            <w:tcW w:w="8363" w:type="dxa"/>
            <w:tcBorders>
              <w:top w:val="single" w:sz="6" w:space="0" w:color="000000"/>
              <w:left w:val="single" w:sz="6" w:space="0" w:color="000000"/>
              <w:bottom w:val="single" w:sz="24" w:space="0" w:color="000000"/>
              <w:right w:val="single" w:sz="24" w:space="0" w:color="000000"/>
            </w:tcBorders>
          </w:tcPr>
          <w:p w14:paraId="50596F69" w14:textId="77777777" w:rsidR="00F618AD" w:rsidRDefault="00F618AD" w:rsidP="00315021">
            <w:r>
              <w:t>AHB System Profiler</w:t>
            </w:r>
          </w:p>
        </w:tc>
      </w:tr>
    </w:tbl>
    <w:p w14:paraId="631BAA77" w14:textId="73359DDB" w:rsidR="00D85108" w:rsidRPr="008145A4" w:rsidRDefault="00F618AD" w:rsidP="008145A4">
      <w:pPr>
        <w:pStyle w:val="Beschriftung"/>
        <w:jc w:val="center"/>
      </w:pPr>
      <w:bookmarkStart w:id="83" w:name="_Toc214958423"/>
      <w:r>
        <w:t xml:space="preserve">Table </w:t>
      </w:r>
      <w:r>
        <w:fldChar w:fldCharType="begin"/>
      </w:r>
      <w:r>
        <w:instrText xml:space="preserve"> SEQ Table \* ARABIC </w:instrText>
      </w:r>
      <w:r>
        <w:fldChar w:fldCharType="separate"/>
      </w:r>
      <w:r>
        <w:rPr>
          <w:noProof/>
        </w:rPr>
        <w:t>10</w:t>
      </w:r>
      <w:r>
        <w:fldChar w:fldCharType="end"/>
      </w:r>
      <w:r>
        <w:t xml:space="preserve"> - Supplementary IP models</w:t>
      </w:r>
      <w:bookmarkEnd w:id="83"/>
    </w:p>
    <w:p w14:paraId="5D606CA6" w14:textId="08F1BDE3" w:rsidR="005B798D" w:rsidRDefault="005B798D" w:rsidP="005B798D">
      <w:pPr>
        <w:pStyle w:val="berschrift2"/>
        <w:rPr>
          <w:lang w:val="en-US"/>
        </w:rPr>
      </w:pPr>
      <w:bookmarkStart w:id="84" w:name="_Toc215222866"/>
      <w:r w:rsidRPr="005B798D">
        <w:rPr>
          <w:lang w:val="en-US"/>
        </w:rPr>
        <w:t>DSE Tools &amp; Build System</w:t>
      </w:r>
      <w:bookmarkEnd w:id="84"/>
    </w:p>
    <w:p w14:paraId="0DC925A5" w14:textId="15017015" w:rsidR="00C64856" w:rsidRPr="008145A4" w:rsidRDefault="008145A4" w:rsidP="00C64856">
      <w:pPr>
        <w:pStyle w:val="Default"/>
        <w:rPr>
          <w:lang w:val="en-US"/>
        </w:rPr>
      </w:pPr>
      <w:r w:rsidRPr="008145A4">
        <w:rPr>
          <w:lang w:val="en-US"/>
        </w:rPr>
        <w:t>This chapter gives an overview over the additional tools provided by the library. The tools are mostly used to change and modify platform parameters. Starting with an introduction in platform parameters it will be explained how to use the DSE system tools and then the generator wizard and direct scriptable tools to modify the configuration JSON files.</w:t>
      </w:r>
    </w:p>
    <w:p w14:paraId="7E238218" w14:textId="77777777" w:rsidR="005408A6" w:rsidRDefault="005408A6" w:rsidP="005408A6">
      <w:pPr>
        <w:pStyle w:val="berschrift4"/>
      </w:pPr>
      <w:bookmarkStart w:id="85" w:name="_Toc208533013"/>
      <w:r w:rsidRPr="004F5A5B">
        <w:lastRenderedPageBreak/>
        <w:t xml:space="preserve">Defining </w:t>
      </w:r>
      <w:r>
        <w:t>Parameters</w:t>
      </w:r>
      <w:bookmarkEnd w:id="85"/>
    </w:p>
    <w:p w14:paraId="3342C237" w14:textId="4F7A85F2" w:rsidR="005408A6" w:rsidRDefault="005408A6" w:rsidP="005408A6">
      <w:pPr>
        <w:pStyle w:val="Default"/>
        <w:jc w:val="both"/>
        <w:rPr>
          <w:lang w:val="en-US"/>
        </w:rPr>
      </w:pPr>
      <w:proofErr w:type="gramStart"/>
      <w:r>
        <w:rPr>
          <w:lang w:val="en-US"/>
        </w:rPr>
        <w:t xml:space="preserve">As described in the </w:t>
      </w:r>
      <w:proofErr w:type="spellStart"/>
      <w:r>
        <w:rPr>
          <w:lang w:val="en-US"/>
        </w:rPr>
        <w:t>SoCRocket</w:t>
      </w:r>
      <w:proofErr w:type="spellEnd"/>
      <w:r>
        <w:rPr>
          <w:lang w:val="en-US"/>
        </w:rPr>
        <w:t xml:space="preserve"> Design Flow document </w:t>
      </w:r>
      <w:r w:rsidR="00872867">
        <w:rPr>
          <w:lang w:val="en-US"/>
        </w:rPr>
        <w:t xml:space="preserve">(RD07) </w:t>
      </w:r>
      <w:r>
        <w:rPr>
          <w:lang w:val="en-US"/>
        </w:rPr>
        <w:t xml:space="preserve">system configurations are represented by </w:t>
      </w:r>
      <w:proofErr w:type="spellStart"/>
      <w:r w:rsidRPr="002E4D01">
        <w:rPr>
          <w:rFonts w:ascii="Lucida Console" w:hAnsi="Lucida Console" w:cs="Courier New"/>
          <w:b/>
          <w:color w:val="auto"/>
          <w:spacing w:val="10"/>
          <w:sz w:val="20"/>
          <w:lang w:val="en-US"/>
        </w:rPr>
        <w:t>json</w:t>
      </w:r>
      <w:proofErr w:type="spellEnd"/>
      <w:r>
        <w:rPr>
          <w:lang w:val="en-US"/>
        </w:rPr>
        <w:t xml:space="preserve"> files</w:t>
      </w:r>
      <w:proofErr w:type="gramEnd"/>
      <w:r>
        <w:rPr>
          <w:lang w:val="en-US"/>
        </w:rPr>
        <w:t xml:space="preserve">. Each of these files contains a hierarchical description of all configuration parameters and their initial values. The example below shows a parameter definition for the </w:t>
      </w:r>
      <w:proofErr w:type="spellStart"/>
      <w:r w:rsidRPr="002E4D01">
        <w:rPr>
          <w:rFonts w:ascii="Lucida Console" w:hAnsi="Lucida Console" w:cs="Courier New"/>
          <w:b/>
          <w:color w:val="auto"/>
          <w:spacing w:val="10"/>
          <w:sz w:val="20"/>
          <w:lang w:val="en-US"/>
        </w:rPr>
        <w:t>ahbctrl</w:t>
      </w:r>
      <w:proofErr w:type="spellEnd"/>
      <w:r w:rsidRPr="002E4D01">
        <w:rPr>
          <w:rFonts w:ascii="Lucida Console" w:hAnsi="Lucida Console" w:cs="Courier New"/>
          <w:b/>
          <w:color w:val="auto"/>
          <w:spacing w:val="10"/>
          <w:sz w:val="20"/>
          <w:lang w:val="en-US"/>
        </w:rPr>
        <w:t xml:space="preserve"> IP</w:t>
      </w:r>
      <w:r>
        <w:rPr>
          <w:lang w:val="en-US"/>
        </w:rPr>
        <w:t xml:space="preserve">, as used in the </w:t>
      </w:r>
      <w:r w:rsidRPr="002E4D01">
        <w:rPr>
          <w:rFonts w:ascii="Lucida Console" w:hAnsi="Lucida Console" w:cs="Courier New"/>
          <w:b/>
          <w:color w:val="auto"/>
          <w:spacing w:val="10"/>
          <w:sz w:val="20"/>
          <w:lang w:val="en-US"/>
        </w:rPr>
        <w:t>leon3mp</w:t>
      </w:r>
      <w:r>
        <w:rPr>
          <w:lang w:val="en-US"/>
        </w:rPr>
        <w:t xml:space="preserve"> platform:</w:t>
      </w:r>
    </w:p>
    <w:p w14:paraId="23218D53" w14:textId="77777777" w:rsidR="005408A6" w:rsidRDefault="005408A6" w:rsidP="005408A6">
      <w:pPr>
        <w:pStyle w:val="Default"/>
        <w:jc w:val="both"/>
        <w:rPr>
          <w:lang w:val="en-US"/>
        </w:rPr>
      </w:pPr>
    </w:p>
    <w:p w14:paraId="59377EB8"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1054351"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01F4588A"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15F55F02"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014A7E0A"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21D1F37E"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E76E28C"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01DDD590"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3656B617"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794581A"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5104B808"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3D14FBE6"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69107D18"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389BFA0E" w14:textId="77777777" w:rsidR="005408A6" w:rsidRPr="002E4D01" w:rsidRDefault="005408A6" w:rsidP="005408A6">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52D4B9FC" w14:textId="77777777" w:rsidR="005408A6" w:rsidRDefault="005408A6" w:rsidP="005408A6">
      <w:pPr>
        <w:pStyle w:val="Default"/>
        <w:jc w:val="both"/>
        <w:rPr>
          <w:lang w:val="en-US"/>
        </w:rPr>
      </w:pPr>
    </w:p>
    <w:p w14:paraId="1DF0BFEC" w14:textId="53235EF8" w:rsidR="005408A6" w:rsidRPr="00F76A41" w:rsidRDefault="005408A6" w:rsidP="00F76A41">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 LUA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37FF7EA0" w14:textId="77777777" w:rsidR="005408A6" w:rsidRDefault="005408A6" w:rsidP="005408A6">
      <w:pPr>
        <w:pStyle w:val="Default"/>
        <w:jc w:val="both"/>
        <w:rPr>
          <w:lang w:val="en-US"/>
        </w:rPr>
      </w:pPr>
    </w:p>
    <w:p w14:paraId="5FA99B50" w14:textId="5C11BB07" w:rsidR="005408A6" w:rsidRDefault="005408A6" w:rsidP="005408A6">
      <w:r>
        <w:t xml:space="preserve">To ease the handling of </w:t>
      </w:r>
      <w:r w:rsidR="00B6502F">
        <w:t xml:space="preserve">JSON </w:t>
      </w:r>
      <w:r>
        <w:t>configuration files two scripts are provided in the tools directory, which may be used to set/get names of attributes or values. Us</w:t>
      </w:r>
      <w:r w:rsidR="00B6502F">
        <w:t>age is</w:t>
      </w:r>
      <w:r>
        <w:t xml:space="preserve"> as follows:</w:t>
      </w:r>
    </w:p>
    <w:p w14:paraId="08B82814" w14:textId="77777777" w:rsidR="005408A6" w:rsidRDefault="005408A6" w:rsidP="005408A6">
      <w:pPr>
        <w:pStyle w:val="Default"/>
        <w:jc w:val="both"/>
        <w:rPr>
          <w:lang w:val="en-US"/>
        </w:rPr>
      </w:pPr>
    </w:p>
    <w:p w14:paraId="1BE63CD8" w14:textId="77777777" w:rsidR="005408A6" w:rsidRDefault="005408A6" w:rsidP="005408A6">
      <w:pPr>
        <w:pStyle w:val="Default"/>
        <w:numPr>
          <w:ilvl w:val="0"/>
          <w:numId w:val="32"/>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AB8D912" w14:textId="77777777" w:rsidR="005408A6" w:rsidRDefault="005408A6" w:rsidP="005408A6">
      <w:pPr>
        <w:pStyle w:val="Default"/>
        <w:numPr>
          <w:ilvl w:val="0"/>
          <w:numId w:val="32"/>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06C86FE" w14:textId="77777777" w:rsidR="005408A6" w:rsidRDefault="005408A6" w:rsidP="005408A6">
      <w:pPr>
        <w:pStyle w:val="Default"/>
        <w:numPr>
          <w:ilvl w:val="0"/>
          <w:numId w:val="32"/>
        </w:numPr>
        <w:rPr>
          <w:lang w:val="en-US"/>
        </w:rPr>
      </w:pPr>
      <w:r>
        <w:rPr>
          <w:lang w:val="en-US"/>
        </w:rPr>
        <w:t>For setting a parameter to a new value:</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sidRPr="002E4D01">
        <w:rPr>
          <w:rFonts w:ascii="Lucida Console" w:hAnsi="Lucida Console" w:cs="Courier New"/>
          <w:b/>
          <w:color w:val="auto"/>
          <w:spacing w:val="10"/>
          <w:sz w:val="20"/>
          <w:lang w:val="en-US"/>
        </w:rPr>
        <w:t>=true</w:t>
      </w:r>
      <w:r>
        <w:rPr>
          <w:lang w:val="en-US"/>
        </w:rPr>
        <w:br/>
      </w:r>
    </w:p>
    <w:p w14:paraId="6E8396FC" w14:textId="77777777" w:rsidR="005408A6" w:rsidRDefault="005408A6" w:rsidP="005408A6">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49444426" w14:textId="77777777" w:rsidR="005408A6" w:rsidRDefault="005408A6" w:rsidP="005408A6">
      <w:pPr>
        <w:pStyle w:val="Default"/>
        <w:jc w:val="both"/>
        <w:rPr>
          <w:lang w:val="en-US"/>
        </w:rPr>
      </w:pPr>
    </w:p>
    <w:p w14:paraId="5AF7305B" w14:textId="77777777" w:rsidR="005408A6" w:rsidRDefault="005408A6" w:rsidP="005408A6">
      <w:r>
        <w:t xml:space="preserve">A JSON configuration file can be written manually or generated using the </w:t>
      </w:r>
      <w:proofErr w:type="spellStart"/>
      <w:r>
        <w:t>SoCRocket</w:t>
      </w:r>
      <w:proofErr w:type="spellEnd"/>
      <w:r>
        <w:t xml:space="preserve"> Configuration Wizard. Additionally, a script is provided for generating groups of configurations from Comma-Separated-Values Files (CSV). Such files can be written with e.g. Microsoft Excel. The example in </w:t>
      </w:r>
      <w:r>
        <w:fldChar w:fldCharType="begin"/>
      </w:r>
      <w:r>
        <w:instrText xml:space="preserve"> REF _Ref207855674 \h </w:instrText>
      </w:r>
      <w:r>
        <w:fldChar w:fldCharType="separate"/>
      </w:r>
      <w:r w:rsidR="008E364D">
        <w:t xml:space="preserve">Figure </w:t>
      </w:r>
      <w:r w:rsidR="008E364D">
        <w:rPr>
          <w:noProof/>
        </w:rPr>
        <w:t>9</w:t>
      </w:r>
      <w:r>
        <w:fldChar w:fldCharType="end"/>
      </w:r>
      <w:r>
        <w:t xml:space="preserve"> contains four configurations – one per line. The name of the configuration must be given in column A. All other columns represent parameters. The name of the parameter is expected in the first row (header of table). It must be equivalent to the name of the parameter in the platform (e.g. </w:t>
      </w:r>
      <w:proofErr w:type="spellStart"/>
      <w:r w:rsidRPr="002E4D01">
        <w:rPr>
          <w:rFonts w:ascii="Lucida Console" w:hAnsi="Lucida Console" w:cs="Courier New"/>
          <w:b/>
          <w:sz w:val="20"/>
        </w:rPr>
        <w:t>conf.mctrl.prom.elf</w:t>
      </w:r>
      <w:proofErr w:type="spellEnd"/>
      <w:r>
        <w:t xml:space="preserve"> for application binary).</w:t>
      </w:r>
    </w:p>
    <w:p w14:paraId="580708FF" w14:textId="77777777" w:rsidR="005408A6" w:rsidRDefault="005408A6" w:rsidP="005408A6">
      <w:pPr>
        <w:pStyle w:val="Default"/>
        <w:keepNext/>
        <w:jc w:val="both"/>
      </w:pPr>
      <w:r>
        <w:rPr>
          <w:lang w:val="en-US"/>
        </w:rPr>
        <w:lastRenderedPageBreak/>
        <w:t xml:space="preserve"> </w:t>
      </w:r>
      <w:r>
        <w:rPr>
          <w:noProof/>
        </w:rPr>
        <w:drawing>
          <wp:inline distT="0" distB="0" distL="0" distR="0" wp14:anchorId="63008A3F" wp14:editId="26C47EC9">
            <wp:extent cx="6120765" cy="89789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21">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20F0F4BB" w14:textId="77777777" w:rsidR="005408A6" w:rsidRDefault="005408A6" w:rsidP="005408A6">
      <w:pPr>
        <w:pStyle w:val="Beschriftung"/>
        <w:jc w:val="center"/>
      </w:pPr>
      <w:bookmarkStart w:id="86" w:name="_Ref207855674"/>
      <w:bookmarkStart w:id="87" w:name="_Toc208485429"/>
      <w:r>
        <w:t xml:space="preserve">Figure </w:t>
      </w:r>
      <w:r>
        <w:fldChar w:fldCharType="begin"/>
      </w:r>
      <w:r>
        <w:instrText xml:space="preserve"> SEQ Figure \* ARABIC </w:instrText>
      </w:r>
      <w:r>
        <w:fldChar w:fldCharType="separate"/>
      </w:r>
      <w:r w:rsidR="008E364D">
        <w:rPr>
          <w:noProof/>
        </w:rPr>
        <w:t>9</w:t>
      </w:r>
      <w:r>
        <w:fldChar w:fldCharType="end"/>
      </w:r>
      <w:bookmarkEnd w:id="86"/>
      <w:r>
        <w:t xml:space="preserve"> - Spreadsheet for generating </w:t>
      </w:r>
      <w:proofErr w:type="spellStart"/>
      <w:r>
        <w:t>json</w:t>
      </w:r>
      <w:proofErr w:type="spellEnd"/>
      <w:r>
        <w:t xml:space="preserve"> configurations</w:t>
      </w:r>
      <w:bookmarkEnd w:id="87"/>
    </w:p>
    <w:p w14:paraId="56E97875" w14:textId="77777777" w:rsidR="005408A6" w:rsidRDefault="005408A6" w:rsidP="005408A6">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55BF0821" w14:textId="77777777" w:rsidR="005408A6" w:rsidRPr="00BC0C81" w:rsidRDefault="005408A6" w:rsidP="005408A6">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1CA7BBD9" w14:textId="77777777" w:rsidR="005408A6" w:rsidRDefault="005408A6" w:rsidP="005408A6">
      <w:pPr>
        <w:pStyle w:val="Default"/>
        <w:rPr>
          <w:lang w:val="en-US"/>
        </w:rPr>
      </w:pPr>
    </w:p>
    <w:p w14:paraId="69DE2FD9" w14:textId="77777777" w:rsidR="005408A6" w:rsidRDefault="005408A6" w:rsidP="005408A6">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7292E46F" w14:textId="77777777" w:rsidR="005408A6" w:rsidRDefault="005408A6" w:rsidP="005408A6">
      <w:pPr>
        <w:pStyle w:val="berschrift4"/>
      </w:pPr>
      <w:bookmarkStart w:id="88" w:name="_Toc208533014"/>
      <w:r>
        <w:t>Running Simulation</w:t>
      </w:r>
      <w:bookmarkEnd w:id="88"/>
    </w:p>
    <w:p w14:paraId="08526F43" w14:textId="77777777" w:rsidR="005408A6" w:rsidRDefault="005408A6" w:rsidP="005408A6">
      <w:r>
        <w:t xml:space="preserve">All configurations that shall be explored in one step should be located in the benchmark SW directory. For the example of the </w:t>
      </w:r>
      <w:proofErr w:type="spellStart"/>
      <w:r>
        <w:t>hyperspectral</w:t>
      </w:r>
      <w:proofErr w:type="spellEnd"/>
      <w:r>
        <w:t xml:space="preserve"> compressor this path is:</w:t>
      </w:r>
    </w:p>
    <w:p w14:paraId="5D831768" w14:textId="77777777" w:rsidR="005408A6" w:rsidRPr="00C04EBB" w:rsidRDefault="005408A6" w:rsidP="005408A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0925E838" w14:textId="77777777" w:rsidR="005408A6" w:rsidRDefault="005408A6" w:rsidP="005408A6">
      <w:r>
        <w:t xml:space="preserve">The directory contains a </w:t>
      </w:r>
      <w:proofErr w:type="spellStart"/>
      <w:r>
        <w:t>Makefile</w:t>
      </w:r>
      <w:proofErr w:type="spellEnd"/>
      <w:r>
        <w:t xml:space="preserve"> for controlling the exploration. The </w:t>
      </w:r>
      <w:proofErr w:type="spellStart"/>
      <w:r>
        <w:t>Makefile</w:t>
      </w:r>
      <w:proofErr w:type="spellEnd"/>
      <w:r>
        <w:t xml:space="preserve"> compiles the application code, applies target specific settings and starts the simulation(s).</w:t>
      </w:r>
    </w:p>
    <w:p w14:paraId="0E4A745A" w14:textId="77777777" w:rsidR="005408A6" w:rsidRDefault="005408A6" w:rsidP="005408A6">
      <w:r>
        <w:t>Software can be compiled with following command:</w:t>
      </w:r>
    </w:p>
    <w:p w14:paraId="595E6986" w14:textId="77777777" w:rsidR="005408A6" w:rsidRPr="00C04EBB" w:rsidRDefault="005408A6" w:rsidP="005408A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160328CD" w14:textId="77777777" w:rsidR="005408A6" w:rsidRDefault="005408A6" w:rsidP="005408A6">
      <w:r>
        <w:t xml:space="preserve">Boot-code will be generated and linked automatically. The application is not completely platform independent. Especially, the number of CPUs needs to be known at linking time (parameter expected by </w:t>
      </w:r>
      <w:proofErr w:type="spellStart"/>
      <w:r w:rsidRPr="00C04EBB">
        <w:rPr>
          <w:rFonts w:ascii="Lucida Console" w:hAnsi="Lucida Console" w:cs="Courier New"/>
          <w:b/>
          <w:sz w:val="20"/>
        </w:rPr>
        <w:t>mkprom</w:t>
      </w:r>
      <w:proofErr w:type="spellEnd"/>
      <w:r>
        <w:t>). Therefore, this step will generate multiple binaries for systems with one, two, four and six CPUs.</w:t>
      </w:r>
    </w:p>
    <w:p w14:paraId="12410243" w14:textId="77777777" w:rsidR="005408A6" w:rsidRDefault="005408A6" w:rsidP="005408A6">
      <w:r>
        <w:t>If the software is compiled and the JSON configuration file(s) are available, the simulation can be started. This can be done in multiple possible ways.</w:t>
      </w:r>
    </w:p>
    <w:p w14:paraId="57350EB8" w14:textId="77777777" w:rsidR="005B798D" w:rsidRDefault="005B798D" w:rsidP="005B798D"/>
    <w:p w14:paraId="7D81DD3E" w14:textId="77777777" w:rsidR="00D85108" w:rsidRPr="005E7A40" w:rsidRDefault="00D85108" w:rsidP="00D85108">
      <w:pPr>
        <w:pStyle w:val="berschrift3"/>
      </w:pPr>
      <w:bookmarkStart w:id="89" w:name="_Ref187199521"/>
      <w:bookmarkStart w:id="90" w:name="_Toc212699545"/>
      <w:bookmarkStart w:id="91" w:name="_Toc215222867"/>
      <w:r w:rsidRPr="005E7A40">
        <w:t>Configuration Wizard</w:t>
      </w:r>
      <w:bookmarkEnd w:id="89"/>
      <w:bookmarkEnd w:id="90"/>
      <w:bookmarkEnd w:id="91"/>
    </w:p>
    <w:p w14:paraId="7A119F56" w14:textId="77777777" w:rsidR="00D85108" w:rsidRPr="005E7A40" w:rsidRDefault="00D85108" w:rsidP="00D85108">
      <w:r w:rsidRPr="005E7A40">
        <w:t xml:space="preserve">The </w:t>
      </w:r>
      <w:proofErr w:type="spellStart"/>
      <w:r w:rsidRPr="005E7A40">
        <w:t>SoCRocket</w:t>
      </w:r>
      <w:proofErr w:type="spellEnd"/>
      <w:r w:rsidRPr="005E7A40">
        <w:t xml:space="preserve"> configuration wizard can be used to generate and reconfigure system simulations. </w:t>
      </w:r>
    </w:p>
    <w:p w14:paraId="111AA45A" w14:textId="77777777" w:rsidR="00D85108" w:rsidRPr="005E7A40" w:rsidRDefault="00D85108" w:rsidP="00D85108">
      <w:r w:rsidRPr="005E7A40">
        <w:t>The tool can be started with following command:</w:t>
      </w:r>
    </w:p>
    <w:p w14:paraId="461FB8C8" w14:textId="77777777" w:rsidR="00D85108" w:rsidRPr="005E7A40" w:rsidRDefault="00D85108" w:rsidP="00D85108">
      <w:pPr>
        <w:rPr>
          <w:rFonts w:ascii="Lucida Console" w:eastAsiaTheme="minorHAnsi" w:hAnsi="Lucida Console"/>
          <w:b/>
          <w:sz w:val="20"/>
        </w:rPr>
      </w:pPr>
      <w:proofErr w:type="gramStart"/>
      <w:r w:rsidRPr="005E7A40">
        <w:rPr>
          <w:rFonts w:ascii="Lucida Console" w:eastAsiaTheme="minorHAnsi" w:hAnsi="Lucida Console"/>
          <w:b/>
          <w:sz w:val="20"/>
        </w:rPr>
        <w:t>./</w:t>
      </w:r>
      <w:proofErr w:type="spellStart"/>
      <w:proofErr w:type="gramEnd"/>
      <w:r w:rsidRPr="005E7A40">
        <w:rPr>
          <w:rFonts w:ascii="Lucida Console" w:eastAsiaTheme="minorHAnsi" w:hAnsi="Lucida Console"/>
          <w:b/>
          <w:sz w:val="20"/>
        </w:rPr>
        <w:t>waf</w:t>
      </w:r>
      <w:proofErr w:type="spellEnd"/>
      <w:r w:rsidRPr="005E7A40">
        <w:rPr>
          <w:rFonts w:ascii="Lucida Console" w:eastAsiaTheme="minorHAnsi" w:hAnsi="Lucida Console"/>
          <w:b/>
          <w:sz w:val="20"/>
        </w:rPr>
        <w:t xml:space="preserve"> generate</w:t>
      </w:r>
    </w:p>
    <w:p w14:paraId="4A00B150" w14:textId="77777777" w:rsidR="00D85108" w:rsidRPr="005E7A40" w:rsidRDefault="00D85108" w:rsidP="00D85108">
      <w:r w:rsidRPr="005E7A40">
        <w:t xml:space="preserve">The wizard offers a dialog, which allows the user to select a template and a configuration, or create a new configuration for an existing template. All parameters of the template will be displayed in an input mask. </w:t>
      </w:r>
    </w:p>
    <w:p w14:paraId="179F300B" w14:textId="77777777" w:rsidR="00D85108" w:rsidRPr="005E7A40" w:rsidRDefault="00D85108" w:rsidP="00D85108"/>
    <w:p w14:paraId="5102D1A3" w14:textId="77777777" w:rsidR="00D85108" w:rsidRPr="005E7A40" w:rsidRDefault="00D85108" w:rsidP="00D85108">
      <w:pPr>
        <w:pStyle w:val="Default"/>
        <w:keepNext/>
        <w:rPr>
          <w:lang w:val="en-US"/>
        </w:rPr>
      </w:pPr>
      <w:r w:rsidRPr="005E7A40">
        <w:rPr>
          <w:noProof/>
        </w:rPr>
        <w:lastRenderedPageBreak/>
        <w:drawing>
          <wp:anchor distT="0" distB="0" distL="114300" distR="114300" simplePos="0" relativeHeight="251659264" behindDoc="0" locked="0" layoutInCell="1" allowOverlap="1" wp14:anchorId="69392D21" wp14:editId="51852EA4">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22"/>
                    <a:stretch>
                      <a:fillRect/>
                    </a:stretch>
                  </pic:blipFill>
                  <pic:spPr>
                    <a:xfrm>
                      <a:off x="0" y="0"/>
                      <a:ext cx="3225800" cy="2529840"/>
                    </a:xfrm>
                    <a:prstGeom prst="rect">
                      <a:avLst/>
                    </a:prstGeom>
                  </pic:spPr>
                </pic:pic>
              </a:graphicData>
            </a:graphic>
          </wp:anchor>
        </w:drawing>
      </w:r>
      <w:r w:rsidRPr="005E7A40">
        <w:rPr>
          <w:noProof/>
        </w:rPr>
        <w:drawing>
          <wp:inline distT="0" distB="0" distL="0" distR="0" wp14:anchorId="7D5B39BE" wp14:editId="2FC32B01">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23"/>
                    <a:stretch>
                      <a:fillRect/>
                    </a:stretch>
                  </pic:blipFill>
                  <pic:spPr>
                    <a:xfrm>
                      <a:off x="0" y="0"/>
                      <a:ext cx="5524849" cy="2973697"/>
                    </a:xfrm>
                    <a:prstGeom prst="rect">
                      <a:avLst/>
                    </a:prstGeom>
                  </pic:spPr>
                </pic:pic>
              </a:graphicData>
            </a:graphic>
          </wp:inline>
        </w:drawing>
      </w:r>
    </w:p>
    <w:p w14:paraId="74314A88" w14:textId="77777777" w:rsidR="00D85108" w:rsidRPr="005E7A40" w:rsidRDefault="00D85108" w:rsidP="00D85108">
      <w:pPr>
        <w:pStyle w:val="Beschriftung"/>
        <w:jc w:val="center"/>
      </w:pPr>
      <w:bookmarkStart w:id="92" w:name="_Toc209774094"/>
      <w:r w:rsidRPr="005E7A40">
        <w:t xml:space="preserve">Figure </w:t>
      </w:r>
      <w:r w:rsidRPr="005E7A40">
        <w:fldChar w:fldCharType="begin"/>
      </w:r>
      <w:r w:rsidRPr="005E7A40">
        <w:instrText xml:space="preserve"> SEQ Figure \* ARABIC </w:instrText>
      </w:r>
      <w:r w:rsidRPr="005E7A40">
        <w:fldChar w:fldCharType="separate"/>
      </w:r>
      <w:r w:rsidR="008E364D">
        <w:rPr>
          <w:noProof/>
        </w:rPr>
        <w:t>10</w:t>
      </w:r>
      <w:r w:rsidRPr="005E7A40">
        <w:rPr>
          <w:noProof/>
        </w:rPr>
        <w:fldChar w:fldCharType="end"/>
      </w:r>
      <w:r w:rsidRPr="005E7A40">
        <w:t xml:space="preserve"> - Configuration Wizard</w:t>
      </w:r>
      <w:bookmarkEnd w:id="92"/>
    </w:p>
    <w:p w14:paraId="220527F6" w14:textId="77777777" w:rsidR="00D85108" w:rsidRPr="005E7A40" w:rsidRDefault="00D85108" w:rsidP="00D85108">
      <w:pPr>
        <w:pStyle w:val="Default"/>
        <w:rPr>
          <w:lang w:val="en-US"/>
        </w:rPr>
      </w:pPr>
    </w:p>
    <w:p w14:paraId="3ADAD937" w14:textId="77777777" w:rsidR="00D85108" w:rsidRPr="005E7A40" w:rsidRDefault="00D85108" w:rsidP="00D85108">
      <w:pPr>
        <w:pStyle w:val="Standardeinzug"/>
        <w:spacing w:before="0"/>
        <w:ind w:left="0" w:firstLine="0"/>
      </w:pPr>
      <w:r w:rsidRPr="005E7A40">
        <w:t xml:space="preserve">The configurations created by the wizard can be copied and then modified with a simple text editor, due to the fact that they are pure JSON files. The tools </w:t>
      </w:r>
      <w:proofErr w:type="spellStart"/>
      <w:r w:rsidRPr="005E7A40">
        <w:rPr>
          <w:rFonts w:ascii="Lucida Console" w:eastAsiaTheme="minorHAnsi" w:hAnsi="Lucida Console"/>
          <w:b/>
          <w:sz w:val="20"/>
        </w:rPr>
        <w:t>get_json_attr</w:t>
      </w:r>
      <w:proofErr w:type="spellEnd"/>
      <w:r w:rsidRPr="005E7A40">
        <w:t xml:space="preserve"> and </w:t>
      </w:r>
      <w:proofErr w:type="spellStart"/>
      <w:r w:rsidRPr="005E7A40">
        <w:rPr>
          <w:rFonts w:ascii="Lucida Console" w:eastAsiaTheme="minorHAnsi" w:hAnsi="Lucida Console"/>
          <w:b/>
          <w:sz w:val="20"/>
        </w:rPr>
        <w:t>set_json_attr</w:t>
      </w:r>
      <w:proofErr w:type="spellEnd"/>
      <w:r w:rsidRPr="005E7A40">
        <w:t xml:space="preserve"> can help to modify them for example in automated design space explorations.</w:t>
      </w:r>
    </w:p>
    <w:p w14:paraId="78CBEC71" w14:textId="77777777" w:rsidR="00D85108" w:rsidRPr="005E7A40" w:rsidRDefault="00D85108" w:rsidP="00D85108">
      <w:pPr>
        <w:pStyle w:val="Standardeinzug"/>
        <w:spacing w:before="0"/>
        <w:ind w:left="0" w:firstLine="0"/>
      </w:pPr>
    </w:p>
    <w:p w14:paraId="423AA69C" w14:textId="77777777" w:rsidR="00D85108" w:rsidRPr="005E7A40" w:rsidRDefault="00D85108" w:rsidP="00D85108">
      <w:pPr>
        <w:pStyle w:val="Standardeinzug"/>
        <w:spacing w:before="0"/>
        <w:ind w:left="0" w:firstLine="0"/>
        <w:rPr>
          <w:b/>
        </w:rPr>
      </w:pPr>
      <w:r w:rsidRPr="005E7A40">
        <w:rPr>
          <w:b/>
        </w:rPr>
        <w:t>Change Attributes:</w:t>
      </w:r>
    </w:p>
    <w:p w14:paraId="5F167660" w14:textId="77777777" w:rsidR="00D85108" w:rsidRPr="005E7A40" w:rsidRDefault="00D85108" w:rsidP="00D85108">
      <w:pPr>
        <w:pStyle w:val="Standardeinzug"/>
        <w:spacing w:before="0"/>
        <w:ind w:left="0" w:firstLine="0"/>
      </w:pPr>
    </w:p>
    <w:p w14:paraId="7BC83A8E" w14:textId="77777777" w:rsidR="00D85108" w:rsidRPr="005E7A40" w:rsidRDefault="00D85108" w:rsidP="00D85108">
      <w:pPr>
        <w:pStyle w:val="Standardeinzug"/>
        <w:spacing w:before="0"/>
        <w:ind w:left="0" w:firstLine="0"/>
        <w:jc w:val="left"/>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w:t>
      </w:r>
      <w:proofErr w:type="spellStart"/>
      <w:r w:rsidRPr="005E7A40">
        <w:rPr>
          <w:rFonts w:ascii="Lucida Console" w:eastAsiaTheme="minorHAnsi" w:hAnsi="Lucida Console"/>
          <w:b/>
          <w:sz w:val="20"/>
        </w:rPr>
        <w:t>set_json_attr</w:t>
      </w:r>
      <w:proofErr w:type="spellEnd"/>
      <w:r w:rsidRPr="005E7A40">
        <w:rPr>
          <w:rFonts w:ascii="Lucida Console" w:eastAsiaTheme="minorHAnsi" w:hAnsi="Lucida Console"/>
          <w:b/>
          <w:sz w:val="20"/>
        </w:rPr>
        <w:t xml:space="preserve"> templates/le</w:t>
      </w:r>
      <w:r>
        <w:rPr>
          <w:rFonts w:ascii="Lucida Console" w:eastAsiaTheme="minorHAnsi" w:hAnsi="Lucida Console"/>
          <w:b/>
          <w:sz w:val="20"/>
        </w:rPr>
        <w:t xml:space="preserve">on3mp.singlecore.json </w:t>
      </w:r>
      <w:proofErr w:type="spellStart"/>
      <w:r>
        <w:rPr>
          <w:rFonts w:ascii="Lucida Console" w:eastAsiaTheme="minorHAnsi" w:hAnsi="Lucida Console"/>
          <w:b/>
          <w:sz w:val="20"/>
        </w:rPr>
        <w:t>conf.system</w:t>
      </w:r>
      <w:r w:rsidRPr="005E7A40">
        <w:rPr>
          <w:rFonts w:ascii="Lucida Console" w:eastAsiaTheme="minorHAnsi" w:hAnsi="Lucida Console"/>
          <w:b/>
          <w:sz w:val="20"/>
        </w:rPr>
        <w:t>.ncpu</w:t>
      </w:r>
      <w:proofErr w:type="spellEnd"/>
      <w:r w:rsidRPr="005E7A40">
        <w:rPr>
          <w:rFonts w:ascii="Lucida Console" w:eastAsiaTheme="minorHAnsi" w:hAnsi="Lucida Console"/>
          <w:b/>
          <w:sz w:val="20"/>
        </w:rPr>
        <w:t>=2 &gt; templates/leon3.dualcore.json</w:t>
      </w:r>
    </w:p>
    <w:p w14:paraId="4B7B5930" w14:textId="77777777" w:rsidR="00D85108" w:rsidRPr="005E7A40" w:rsidRDefault="00D85108" w:rsidP="00D85108">
      <w:pPr>
        <w:pStyle w:val="Standardeinzug"/>
        <w:spacing w:before="0"/>
        <w:ind w:left="0" w:firstLine="0"/>
      </w:pPr>
    </w:p>
    <w:p w14:paraId="56196D2A" w14:textId="77777777" w:rsidR="00D85108" w:rsidRPr="005E7A40" w:rsidRDefault="00D85108" w:rsidP="00D85108">
      <w:pPr>
        <w:pStyle w:val="Standardeinzug"/>
        <w:spacing w:before="0"/>
        <w:ind w:left="0" w:firstLine="0"/>
      </w:pPr>
      <w:r w:rsidRPr="005E7A40">
        <w:t xml:space="preserve">To navigate through a file use </w:t>
      </w:r>
      <w:proofErr w:type="spellStart"/>
      <w:r w:rsidRPr="005E7A40">
        <w:rPr>
          <w:rFonts w:ascii="Lucida Console" w:eastAsiaTheme="minorHAnsi" w:hAnsi="Lucida Console"/>
          <w:b/>
          <w:sz w:val="20"/>
        </w:rPr>
        <w:t>get_json_attr</w:t>
      </w:r>
      <w:proofErr w:type="spellEnd"/>
      <w:r w:rsidRPr="005E7A40">
        <w:t>:</w:t>
      </w:r>
    </w:p>
    <w:p w14:paraId="287DBF39" w14:textId="77777777" w:rsidR="00D85108" w:rsidRPr="005E7A40" w:rsidRDefault="00D85108" w:rsidP="00D85108">
      <w:pPr>
        <w:pStyle w:val="Standardeinzug"/>
        <w:spacing w:before="0"/>
        <w:ind w:left="0" w:firstLin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w:t>
      </w:r>
      <w:proofErr w:type="spellStart"/>
      <w:r w:rsidRPr="005E7A40">
        <w:rPr>
          <w:rFonts w:ascii="Lucida Console" w:eastAsiaTheme="minorHAnsi" w:hAnsi="Lucida Console"/>
          <w:b/>
          <w:sz w:val="20"/>
        </w:rPr>
        <w:t>get_json_attr</w:t>
      </w:r>
      <w:proofErr w:type="spellEnd"/>
      <w:r w:rsidRPr="005E7A40">
        <w:rPr>
          <w:rFonts w:ascii="Lucida Console" w:eastAsiaTheme="minorHAnsi" w:hAnsi="Lucida Console"/>
          <w:b/>
          <w:sz w:val="20"/>
        </w:rPr>
        <w:t xml:space="preserve"> templates/leon3mp.json </w:t>
      </w:r>
      <w:proofErr w:type="spellStart"/>
      <w:r w:rsidRPr="005E7A40">
        <w:rPr>
          <w:rFonts w:ascii="Lucida Console" w:eastAsiaTheme="minorHAnsi" w:hAnsi="Lucida Console"/>
          <w:b/>
          <w:sz w:val="20"/>
        </w:rPr>
        <w:t>conf</w:t>
      </w:r>
      <w:proofErr w:type="spellEnd"/>
    </w:p>
    <w:p w14:paraId="7B1DB4D0" w14:textId="77777777" w:rsidR="00D85108" w:rsidRPr="005E7A40" w:rsidRDefault="00D85108" w:rsidP="00D85108">
      <w:pPr>
        <w:pStyle w:val="Standardeinzug"/>
        <w:spacing w:before="0"/>
        <w:ind w:left="0" w:firstLine="0"/>
      </w:pPr>
      <w:r w:rsidRPr="005E7A40">
        <w:t xml:space="preserve">(Will show all attributes in </w:t>
      </w:r>
      <w:proofErr w:type="spellStart"/>
      <w:r w:rsidRPr="005E7A40">
        <w:t>conf</w:t>
      </w:r>
      <w:proofErr w:type="spellEnd"/>
      <w:r w:rsidRPr="005E7A40">
        <w:t>)</w:t>
      </w:r>
    </w:p>
    <w:p w14:paraId="3DAE77DD" w14:textId="77777777" w:rsidR="00D85108" w:rsidRPr="005E7A40" w:rsidRDefault="00D85108" w:rsidP="00D85108">
      <w:r w:rsidRPr="005E7A40">
        <w:t xml:space="preserve">More detailed information about the </w:t>
      </w:r>
      <w:proofErr w:type="spellStart"/>
      <w:r w:rsidRPr="005E7A40">
        <w:t>SoCRocket</w:t>
      </w:r>
      <w:proofErr w:type="spellEnd"/>
      <w:r w:rsidRPr="005E7A40">
        <w:t xml:space="preserve"> configuration wizard can be found in RD10.</w:t>
      </w:r>
    </w:p>
    <w:p w14:paraId="379580FB" w14:textId="77777777" w:rsidR="00D85108" w:rsidRPr="005B798D" w:rsidRDefault="00D85108" w:rsidP="005B798D"/>
    <w:p w14:paraId="2CB26905" w14:textId="77777777" w:rsidR="005B798D" w:rsidRPr="005B798D" w:rsidRDefault="005B798D">
      <w:pPr>
        <w:spacing w:before="0"/>
        <w:jc w:val="left"/>
        <w:rPr>
          <w:b/>
          <w:bCs/>
          <w:caps/>
          <w:sz w:val="32"/>
          <w:szCs w:val="32"/>
        </w:rPr>
      </w:pPr>
      <w:r w:rsidRPr="005B798D">
        <w:br w:type="page"/>
      </w:r>
    </w:p>
    <w:p w14:paraId="298290B2" w14:textId="2AE19F8B" w:rsidR="005B798D" w:rsidRDefault="005B798D" w:rsidP="005B798D">
      <w:pPr>
        <w:pStyle w:val="berschrift1"/>
      </w:pPr>
      <w:bookmarkStart w:id="93" w:name="_Toc215222868"/>
      <w:r w:rsidRPr="005B798D">
        <w:lastRenderedPageBreak/>
        <w:t>Study recommendations</w:t>
      </w:r>
      <w:bookmarkEnd w:id="93"/>
    </w:p>
    <w:p w14:paraId="0F226828" w14:textId="05A0E74F" w:rsidR="0040563B" w:rsidRDefault="0040563B" w:rsidP="00315021">
      <w:r>
        <w:t xml:space="preserve">First of al we recommend to extend the platform with more components. To keep the platform useful and in use it is crucial to extend the library </w:t>
      </w:r>
      <w:r w:rsidR="00D350AE">
        <w:t>and add</w:t>
      </w:r>
      <w:r>
        <w:t xml:space="preserve"> more components. This will cover more cases so that many teams in different fields of work can benefit from using TL Models in DSEs. Only a rich and well-developed base library can provide these services and the results of this project, as the </w:t>
      </w:r>
      <w:proofErr w:type="spellStart"/>
      <w:r>
        <w:t>SoCRocket</w:t>
      </w:r>
      <w:proofErr w:type="spellEnd"/>
      <w:r>
        <w:t xml:space="preserve"> library, can just be the foundation for such a library.</w:t>
      </w:r>
    </w:p>
    <w:p w14:paraId="4FE54639" w14:textId="61411CE8" w:rsidR="0040563B" w:rsidRDefault="0040563B" w:rsidP="00315021">
      <w:r>
        <w:t xml:space="preserve">While the platform was in development some changes where made to the state of the art tools in TLM Design. The </w:t>
      </w:r>
      <w:proofErr w:type="spellStart"/>
      <w:r>
        <w:t>SystemC</w:t>
      </w:r>
      <w:proofErr w:type="spellEnd"/>
      <w:r>
        <w:t xml:space="preserve"> 2.3 library is published and fixes a lot of problems of the 2.2 </w:t>
      </w:r>
      <w:proofErr w:type="gramStart"/>
      <w:r>
        <w:t>version</w:t>
      </w:r>
      <w:proofErr w:type="gramEnd"/>
      <w:r>
        <w:t xml:space="preserve">. It would be more than suitable to switch over to the new library. </w:t>
      </w:r>
    </w:p>
    <w:p w14:paraId="42839A79" w14:textId="77906A57" w:rsidR="00315021" w:rsidRDefault="00315021" w:rsidP="00315021">
      <w:r>
        <w:t>Moreover substitut</w:t>
      </w:r>
      <w:r w:rsidR="00B03B97">
        <w:t>ing</w:t>
      </w:r>
      <w:r>
        <w:t xml:space="preserve"> the </w:t>
      </w:r>
      <w:proofErr w:type="spellStart"/>
      <w:r>
        <w:t>AMBASockets</w:t>
      </w:r>
      <w:proofErr w:type="spellEnd"/>
      <w:r>
        <w:t xml:space="preserve"> with </w:t>
      </w:r>
      <w:proofErr w:type="spellStart"/>
      <w:r>
        <w:t>OCPSockets</w:t>
      </w:r>
      <w:proofErr w:type="spellEnd"/>
      <w:r>
        <w:t xml:space="preserve"> should</w:t>
      </w:r>
      <w:r w:rsidR="00B03B97">
        <w:t xml:space="preserve"> be</w:t>
      </w:r>
      <w:r>
        <w:t xml:space="preserve"> considered.</w:t>
      </w:r>
      <w:r w:rsidR="0040563B">
        <w:t xml:space="preserve"> </w:t>
      </w:r>
      <w:r w:rsidR="00D350AE">
        <w:t>During the</w:t>
      </w:r>
      <w:r w:rsidR="0040563B">
        <w:t xml:space="preserve"> </w:t>
      </w:r>
      <w:r w:rsidR="00D350AE">
        <w:t>development phase of</w:t>
      </w:r>
      <w:r w:rsidR="0040563B">
        <w:t xml:space="preserve"> the </w:t>
      </w:r>
      <w:proofErr w:type="spellStart"/>
      <w:r w:rsidR="0040563B">
        <w:t>SoCRocket</w:t>
      </w:r>
      <w:proofErr w:type="spellEnd"/>
      <w:r w:rsidR="0040563B">
        <w:t xml:space="preserve"> library</w:t>
      </w:r>
      <w:r w:rsidR="00D350AE">
        <w:t>,</w:t>
      </w:r>
      <w:r w:rsidR="0040563B">
        <w:t xml:space="preserve"> the OCP </w:t>
      </w:r>
      <w:r w:rsidR="005F47AD">
        <w:t>partnership</w:t>
      </w:r>
      <w:r w:rsidR="0040563B">
        <w:t xml:space="preserve"> was collecting TLM components and base libraries. </w:t>
      </w:r>
      <w:proofErr w:type="spellStart"/>
      <w:r w:rsidR="0040563B">
        <w:t>GreenSocs</w:t>
      </w:r>
      <w:proofErr w:type="spellEnd"/>
      <w:r w:rsidR="0040563B">
        <w:t xml:space="preserve"> and the </w:t>
      </w:r>
      <w:proofErr w:type="spellStart"/>
      <w:r w:rsidR="0040563B">
        <w:t>AmbaKit</w:t>
      </w:r>
      <w:proofErr w:type="spellEnd"/>
      <w:r w:rsidR="0040563B">
        <w:t xml:space="preserve"> is now deeply integrated in the OCP libraries and</w:t>
      </w:r>
      <w:r>
        <w:t xml:space="preserve"> OCP sockets are the successor to the </w:t>
      </w:r>
      <w:proofErr w:type="spellStart"/>
      <w:r>
        <w:t>AMBASockets</w:t>
      </w:r>
      <w:proofErr w:type="spellEnd"/>
      <w:r w:rsidR="0040563B">
        <w:t>. So it should be</w:t>
      </w:r>
      <w:r>
        <w:t xml:space="preserve"> </w:t>
      </w:r>
      <w:r w:rsidR="00B03B97">
        <w:t>take very little effort</w:t>
      </w:r>
      <w:r w:rsidR="00D350AE">
        <w:t xml:space="preserve"> and is strongly recommended</w:t>
      </w:r>
      <w:r w:rsidR="0040563B">
        <w:t xml:space="preserve"> to substitute the </w:t>
      </w:r>
      <w:proofErr w:type="spellStart"/>
      <w:r w:rsidR="0040563B">
        <w:t>AMBASockets</w:t>
      </w:r>
      <w:proofErr w:type="spellEnd"/>
      <w:r w:rsidR="0040563B">
        <w:t xml:space="preserve"> with the </w:t>
      </w:r>
      <w:proofErr w:type="spellStart"/>
      <w:r w:rsidR="0040563B">
        <w:t>OCPSockets</w:t>
      </w:r>
      <w:proofErr w:type="spellEnd"/>
      <w:r w:rsidR="00B03B97">
        <w:t xml:space="preserve">. </w:t>
      </w:r>
    </w:p>
    <w:p w14:paraId="2E2DB766" w14:textId="13354D51" w:rsidR="005B798D" w:rsidRDefault="0040563B" w:rsidP="00315021">
      <w:r>
        <w:t>Furthermore i</w:t>
      </w:r>
      <w:r w:rsidR="00493D3C">
        <w:t>t is important that the library is debugged by further use. As any software this software will not be without flaws and only the use in different kinds of application from different people can solve that.</w:t>
      </w:r>
      <w:r w:rsidR="00DD66DC">
        <w:t xml:space="preserve"> </w:t>
      </w:r>
    </w:p>
    <w:p w14:paraId="7EE3E853" w14:textId="77777777" w:rsidR="00DD66DC" w:rsidRPr="00315021" w:rsidRDefault="00DD66DC" w:rsidP="00315021"/>
    <w:p w14:paraId="6ECE16EF" w14:textId="0BAC914A" w:rsidR="005B798D" w:rsidRDefault="005B798D" w:rsidP="005B798D">
      <w:pPr>
        <w:pStyle w:val="berschrift1"/>
      </w:pPr>
      <w:bookmarkStart w:id="94" w:name="_Toc215222869"/>
      <w:r w:rsidRPr="005B798D">
        <w:t>Conclusions</w:t>
      </w:r>
      <w:bookmarkEnd w:id="94"/>
    </w:p>
    <w:p w14:paraId="08E69BEA" w14:textId="1F425F9A" w:rsidR="0074141C" w:rsidRDefault="0074141C" w:rsidP="00B36523">
      <w:r>
        <w:t xml:space="preserve">After all, the project </w:t>
      </w:r>
      <w:r w:rsidR="00D350AE">
        <w:t>has proven successful</w:t>
      </w:r>
      <w:r>
        <w:t xml:space="preserve">. Every objective </w:t>
      </w:r>
      <w:r w:rsidR="00D350AE">
        <w:t>has been</w:t>
      </w:r>
      <w:r>
        <w:t xml:space="preserve"> acquired and every goal </w:t>
      </w:r>
      <w:r w:rsidR="00D350AE">
        <w:t>has been</w:t>
      </w:r>
      <w:r>
        <w:t xml:space="preserve"> reached. </w:t>
      </w:r>
    </w:p>
    <w:p w14:paraId="0B33D4AA" w14:textId="3064ED34" w:rsidR="002118B1" w:rsidRDefault="002118B1" w:rsidP="002118B1">
      <w:r>
        <w:t xml:space="preserve">All 7 </w:t>
      </w:r>
      <w:proofErr w:type="spellStart"/>
      <w:r>
        <w:t>SystemC</w:t>
      </w:r>
      <w:proofErr w:type="spellEnd"/>
      <w:r>
        <w:t xml:space="preserve"> High-Level Models</w:t>
      </w:r>
      <w:r w:rsidR="0074141C">
        <w:t xml:space="preserve"> </w:t>
      </w:r>
      <w:r>
        <w:t>are working. The A</w:t>
      </w:r>
      <w:r w:rsidR="0074141C">
        <w:t xml:space="preserve">MBA AHB Controller, </w:t>
      </w:r>
      <w:proofErr w:type="spellStart"/>
      <w:r w:rsidR="0074141C">
        <w:t>Aeroflex</w:t>
      </w:r>
      <w:proofErr w:type="spellEnd"/>
      <w:r w:rsidR="0074141C">
        <w:t xml:space="preserve"> </w:t>
      </w:r>
      <w:proofErr w:type="spellStart"/>
      <w:r w:rsidR="0074141C">
        <w:t>Gaisler</w:t>
      </w:r>
      <w:proofErr w:type="spellEnd"/>
      <w:r w:rsidR="0074141C">
        <w:t xml:space="preserve"> GRLIB MCTRL Memory Controller, A memory model, A Harvard L1 cache, A SPARCv8 MMU, </w:t>
      </w:r>
      <w:proofErr w:type="spellStart"/>
      <w:r w:rsidR="0074141C">
        <w:t>Aeroflex</w:t>
      </w:r>
      <w:proofErr w:type="spellEnd"/>
      <w:r w:rsidR="0074141C">
        <w:t xml:space="preserve"> </w:t>
      </w:r>
      <w:proofErr w:type="spellStart"/>
      <w:r w:rsidR="0074141C">
        <w:t>Gaisler</w:t>
      </w:r>
      <w:proofErr w:type="spellEnd"/>
      <w:r w:rsidR="0074141C">
        <w:t xml:space="preserve"> GPTIMER General Purpose Timer Unit and </w:t>
      </w:r>
      <w:proofErr w:type="spellStart"/>
      <w:r w:rsidR="0074141C">
        <w:t>Aeroflex</w:t>
      </w:r>
      <w:proofErr w:type="spellEnd"/>
      <w:r w:rsidR="0074141C">
        <w:t xml:space="preserve"> </w:t>
      </w:r>
      <w:proofErr w:type="spellStart"/>
      <w:r w:rsidR="0074141C">
        <w:t>Gaisler</w:t>
      </w:r>
      <w:proofErr w:type="spellEnd"/>
      <w:r w:rsidR="0074141C">
        <w:t xml:space="preserve"> IRQMP Interrupt Controller</w:t>
      </w:r>
      <w:r>
        <w:t xml:space="preserve"> are tested and verified in single test benches and proven to work together in other test benches or the LEON3MP VP platform with various software tests. More over to design a fully functional and timing accurate platform </w:t>
      </w:r>
      <w:r w:rsidR="00D350AE">
        <w:t>it was required</w:t>
      </w:r>
      <w:r>
        <w:t xml:space="preserve"> to extend the library by one more optional model, the AMBA AHB to APB Bridge, which is as well tested and verified in standalone tests and combinational tests as well as in the DSE setup.</w:t>
      </w:r>
      <w:r w:rsidR="0085470C">
        <w:t xml:space="preserve"> See RD05 for more information.</w:t>
      </w:r>
    </w:p>
    <w:p w14:paraId="58EF13D8" w14:textId="2BCB2893" w:rsidR="0074141C" w:rsidRDefault="002118B1" w:rsidP="002118B1">
      <w:r>
        <w:t>To measure the platform power consumption power vectors are integrated in each of these 8 models. And a basic set of power data is extracted from the TSMC 90nm process to annotate and verify these power vectors. The output can be used to measure the power consumption while doing a DSE.</w:t>
      </w:r>
      <w:r w:rsidR="0085470C">
        <w:t xml:space="preserve"> See RD08 for more information.</w:t>
      </w:r>
    </w:p>
    <w:p w14:paraId="2C764330" w14:textId="20039CC2" w:rsidR="0074141C" w:rsidRDefault="002118B1" w:rsidP="002118B1">
      <w:r>
        <w:t xml:space="preserve">To perform such DSEs we’ve provided a </w:t>
      </w:r>
      <w:r w:rsidR="00D350AE">
        <w:t>proof</w:t>
      </w:r>
      <w:r>
        <w:t>-of-con</w:t>
      </w:r>
      <w:r w:rsidR="00D350AE">
        <w:t>c</w:t>
      </w:r>
      <w:r w:rsidR="00143573">
        <w:t>ept VP model</w:t>
      </w:r>
      <w:r>
        <w:t xml:space="preserve">, </w:t>
      </w:r>
      <w:r w:rsidR="0074141C">
        <w:t>designed with the leon3mp platform in mind</w:t>
      </w:r>
      <w:r>
        <w:t xml:space="preserve">. Its defaults are </w:t>
      </w:r>
      <w:r w:rsidR="0085470C">
        <w:t>modeled</w:t>
      </w:r>
      <w:r>
        <w:t xml:space="preserve"> as clo</w:t>
      </w:r>
      <w:r w:rsidR="0085470C">
        <w:t xml:space="preserve">se as possible to the </w:t>
      </w:r>
      <w:r w:rsidR="0085470C" w:rsidRPr="0085470C">
        <w:t>leon3-xilinx-ml509</w:t>
      </w:r>
      <w:r w:rsidR="0085470C">
        <w:t xml:space="preserve"> design from the </w:t>
      </w:r>
      <w:proofErr w:type="spellStart"/>
      <w:r w:rsidR="0085470C">
        <w:t>GRlib</w:t>
      </w:r>
      <w:proofErr w:type="spellEnd"/>
      <w:r w:rsidR="0085470C">
        <w:t xml:space="preserve">, which we used to cross verify DSE behavior. </w:t>
      </w:r>
    </w:p>
    <w:p w14:paraId="564459F8" w14:textId="45A1770C" w:rsidR="0085470C" w:rsidRDefault="0085470C" w:rsidP="002118B1">
      <w:r>
        <w:lastRenderedPageBreak/>
        <w:t xml:space="preserve">Moreover we’ve developed multiple tools and a design flow to support creation and usage of such VPs with the </w:t>
      </w:r>
      <w:proofErr w:type="spellStart"/>
      <w:r>
        <w:t>SoCRocket</w:t>
      </w:r>
      <w:proofErr w:type="spellEnd"/>
      <w:r>
        <w:t xml:space="preserve"> library. The tools are usable for cli automation, but not limited to and even include a graphical wizard to change configurations of </w:t>
      </w:r>
      <w:r w:rsidR="00143573">
        <w:t xml:space="preserve">the </w:t>
      </w:r>
      <w:r>
        <w:t>defined platform. The design flow, which defines how to create and use such platforms, is discussed in detail in RD07. Information on how to use the tools can be found in RD10.</w:t>
      </w:r>
    </w:p>
    <w:p w14:paraId="7BE58191" w14:textId="4173BAF7" w:rsidR="0085470C" w:rsidRDefault="001F009B" w:rsidP="002118B1">
      <w:r>
        <w:t xml:space="preserve">To </w:t>
      </w:r>
      <w:r w:rsidR="0085470C">
        <w:t xml:space="preserve">test the VP we’ve used various bare metal tests, which are included in the </w:t>
      </w:r>
      <w:proofErr w:type="spellStart"/>
      <w:r w:rsidR="0085470C">
        <w:t>SoCRcoket</w:t>
      </w:r>
      <w:proofErr w:type="spellEnd"/>
      <w:r w:rsidR="0085470C">
        <w:t xml:space="preserve"> library and build with the entire library. Plus we’ve executed various operating systems on top of is like </w:t>
      </w:r>
      <w:proofErr w:type="spellStart"/>
      <w:r w:rsidR="0085470C">
        <w:t>FreeRTOS</w:t>
      </w:r>
      <w:proofErr w:type="spellEnd"/>
      <w:r w:rsidR="0085470C">
        <w:t xml:space="preserve"> and RTEMS. Two RTEMS targets are included in the library. </w:t>
      </w:r>
      <w:r>
        <w:t>See RD10 to utilize them.</w:t>
      </w:r>
    </w:p>
    <w:p w14:paraId="0FD87006" w14:textId="5E60E684" w:rsidR="001F009B" w:rsidRDefault="001F009B" w:rsidP="002118B1">
      <w:r>
        <w:t xml:space="preserve">In RD10 RTEMS is used in our DSE Demonstration to facilitate the DSE with operating systems in the VPs we have added another model to the library which is a TL Model of the </w:t>
      </w:r>
      <w:proofErr w:type="spellStart"/>
      <w:r>
        <w:t>Aeroflex</w:t>
      </w:r>
      <w:proofErr w:type="spellEnd"/>
      <w:r>
        <w:t xml:space="preserve"> </w:t>
      </w:r>
      <w:proofErr w:type="spellStart"/>
      <w:r>
        <w:t>Gaisler</w:t>
      </w:r>
      <w:proofErr w:type="spellEnd"/>
      <w:r>
        <w:t xml:space="preserve"> GRLIB APBUART. Moreover to meter points of interest in a DSE and to end a DSE in a way that the simulation results are shown we have develop</w:t>
      </w:r>
      <w:r w:rsidR="00143573">
        <w:t>ed</w:t>
      </w:r>
      <w:r>
        <w:t xml:space="preserve"> an AHB System Profiler, which is directly interacting with the </w:t>
      </w:r>
      <w:proofErr w:type="spellStart"/>
      <w:r>
        <w:t>SystemC</w:t>
      </w:r>
      <w:proofErr w:type="spellEnd"/>
      <w:r>
        <w:t xml:space="preserve"> simulation environment from within the SPARC software.</w:t>
      </w:r>
    </w:p>
    <w:p w14:paraId="46784A04" w14:textId="11FEB4CD" w:rsidR="00143573" w:rsidRDefault="00143573" w:rsidP="00B36523">
      <w:r>
        <w:t xml:space="preserve">The project took longer time then planned which was caused by a number of unforeseen circumstances. First the AMBA-Kit library was promised to be GPL, which did not materialize. Hence parts of the library had to be re-designed by </w:t>
      </w:r>
      <w:proofErr w:type="gramStart"/>
      <w:r>
        <w:t>ourselves</w:t>
      </w:r>
      <w:proofErr w:type="gramEnd"/>
      <w:r>
        <w:t>. This larger effort was not originally planned for. The second problem that caused delays was the unavailability of test vectors for WP1300. As a consequence we had to verify IP blocks without test-</w:t>
      </w:r>
      <w:proofErr w:type="spellStart"/>
      <w:r>
        <w:t>vectores</w:t>
      </w:r>
      <w:proofErr w:type="spellEnd"/>
      <w:r>
        <w:t xml:space="preserve">, some of them even without full specification. </w:t>
      </w:r>
    </w:p>
    <w:p w14:paraId="764E7781" w14:textId="24A93A35" w:rsidR="00B36523" w:rsidRDefault="001F009B" w:rsidP="00B36523">
      <w:r>
        <w:t xml:space="preserve">To conclude this results </w:t>
      </w:r>
      <w:r w:rsidR="00B36523">
        <w:t xml:space="preserve">the DSE </w:t>
      </w:r>
      <w:r w:rsidR="009E7B7B">
        <w:t xml:space="preserve">Report </w:t>
      </w:r>
      <w:r w:rsidR="00B36523">
        <w:t>has shown the use of TLM platforms can drastically reduce the time of optimizing the platform architecture to optimally meet the demands of a specific application. So the development of such a platform was long overdue and this project has the potential to be the first stone in a big component library drastically reducing the simulation time.</w:t>
      </w:r>
    </w:p>
    <w:p w14:paraId="4DC97015" w14:textId="35342C9A" w:rsidR="005B798D" w:rsidRPr="005B798D" w:rsidRDefault="005B798D">
      <w:pPr>
        <w:spacing w:before="0"/>
        <w:jc w:val="left"/>
        <w:rPr>
          <w:b/>
          <w:bCs/>
          <w:caps/>
          <w:sz w:val="32"/>
          <w:szCs w:val="32"/>
        </w:rPr>
      </w:pPr>
    </w:p>
    <w:p w14:paraId="0F53D545" w14:textId="463C91F4" w:rsidR="00B36523" w:rsidRDefault="005B798D" w:rsidP="00B36523">
      <w:pPr>
        <w:pStyle w:val="berschrift1"/>
      </w:pPr>
      <w:bookmarkStart w:id="95" w:name="_Toc215222870"/>
      <w:r w:rsidRPr="005B798D">
        <w:t>Acknowledgements</w:t>
      </w:r>
      <w:bookmarkEnd w:id="95"/>
    </w:p>
    <w:p w14:paraId="18A5F353" w14:textId="64312984" w:rsidR="00B36523" w:rsidRDefault="00B36523" w:rsidP="00B36523">
      <w:r>
        <w:t xml:space="preserve">We take this opportunity to express a deep sense of gratitude to the ESA especially Luca </w:t>
      </w:r>
      <w:proofErr w:type="spellStart"/>
      <w:r>
        <w:t>Fossati</w:t>
      </w:r>
      <w:proofErr w:type="spellEnd"/>
      <w:r>
        <w:t xml:space="preserve">, for his cordial support, valuable </w:t>
      </w:r>
      <w:r w:rsidR="00143573">
        <w:t xml:space="preserve">feedback, support, </w:t>
      </w:r>
      <w:r>
        <w:t>information and guidance, which helped us in completing this task through various stages</w:t>
      </w:r>
      <w:r w:rsidR="00143573">
        <w:t xml:space="preserve"> and difficulties</w:t>
      </w:r>
      <w:r>
        <w:t>.</w:t>
      </w:r>
    </w:p>
    <w:p w14:paraId="0EC9C430" w14:textId="77777777" w:rsidR="00B36523" w:rsidRDefault="00B36523" w:rsidP="00B36523"/>
    <w:p w14:paraId="03980745" w14:textId="48EB8B82" w:rsidR="00B36523" w:rsidRPr="00B36523" w:rsidRDefault="00B36523" w:rsidP="00B36523"/>
    <w:sectPr w:rsidR="00B36523" w:rsidRPr="00B36523" w:rsidSect="003646DC">
      <w:headerReference w:type="default" r:id="rId24"/>
      <w:footerReference w:type="default" r:id="rId25"/>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1C99A" w14:textId="77777777" w:rsidR="00D350AE" w:rsidRDefault="00D350AE">
      <w:pPr>
        <w:spacing w:before="0"/>
      </w:pPr>
      <w:r>
        <w:separator/>
      </w:r>
    </w:p>
  </w:endnote>
  <w:endnote w:type="continuationSeparator" w:id="0">
    <w:p w14:paraId="5A8ED576" w14:textId="77777777" w:rsidR="00D350AE" w:rsidRDefault="00D350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ucida Console">
    <w:panose1 w:val="020B0609040504020204"/>
    <w:charset w:val="00"/>
    <w:family w:val="auto"/>
    <w:pitch w:val="variable"/>
    <w:sig w:usb0="8000028F" w:usb1="00001800" w:usb2="00000000" w:usb3="00000000" w:csb0="0000001F"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A7C6E" w14:textId="77777777" w:rsidR="00D350AE" w:rsidRDefault="00D350AE">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178BA" w14:textId="77777777" w:rsidR="00D350AE" w:rsidRDefault="00D350AE">
      <w:pPr>
        <w:spacing w:before="0"/>
      </w:pPr>
      <w:r>
        <w:separator/>
      </w:r>
    </w:p>
  </w:footnote>
  <w:footnote w:type="continuationSeparator" w:id="0">
    <w:p w14:paraId="27B86FE6" w14:textId="77777777" w:rsidR="00D350AE" w:rsidRDefault="00D350AE">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D350AE" w14:paraId="787DCE14" w14:textId="77777777">
      <w:trPr>
        <w:cantSplit/>
      </w:trPr>
      <w:tc>
        <w:tcPr>
          <w:tcW w:w="2622" w:type="dxa"/>
          <w:tcBorders>
            <w:top w:val="single" w:sz="8" w:space="0" w:color="auto"/>
            <w:bottom w:val="single" w:sz="8" w:space="0" w:color="auto"/>
          </w:tcBorders>
          <w:vAlign w:val="center"/>
        </w:tcPr>
        <w:p w14:paraId="7723076C" w14:textId="77777777" w:rsidR="00D350AE" w:rsidRDefault="00D350AE">
          <w:pPr>
            <w:pStyle w:val="Kopfzeile"/>
            <w:tabs>
              <w:tab w:val="clear" w:pos="9071"/>
              <w:tab w:val="right" w:pos="9639"/>
            </w:tabs>
            <w:jc w:val="center"/>
            <w:rPr>
              <w:b/>
              <w:bCs/>
              <w:lang w:val="de-DE"/>
            </w:rPr>
          </w:pPr>
          <w:r>
            <w:rPr>
              <w:b/>
              <w:bCs/>
              <w:noProof/>
              <w:sz w:val="40"/>
              <w:szCs w:val="40"/>
              <w:lang w:val="de-DE"/>
            </w:rPr>
            <w:drawing>
              <wp:inline distT="0" distB="0" distL="0" distR="0" wp14:anchorId="5CCCF5A5" wp14:editId="3DF890A9">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15E0A84F" w14:textId="77777777" w:rsidR="00D350AE" w:rsidRDefault="00D350AE">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66A58BBB" w14:textId="77777777" w:rsidR="00D350AE" w:rsidRDefault="00D350AE">
          <w:pPr>
            <w:pStyle w:val="Kopfzeile"/>
            <w:tabs>
              <w:tab w:val="clear" w:pos="9071"/>
              <w:tab w:val="right" w:pos="9639"/>
            </w:tabs>
          </w:pPr>
        </w:p>
      </w:tc>
      <w:tc>
        <w:tcPr>
          <w:tcW w:w="3896" w:type="dxa"/>
          <w:tcBorders>
            <w:top w:val="single" w:sz="8" w:space="0" w:color="auto"/>
            <w:bottom w:val="single" w:sz="8" w:space="0" w:color="auto"/>
          </w:tcBorders>
        </w:tcPr>
        <w:p w14:paraId="77EE6523" w14:textId="77777777" w:rsidR="00D350AE" w:rsidRDefault="00D350AE">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0FAAF89D" w14:textId="77777777" w:rsidR="00D350AE" w:rsidRDefault="00D350AE">
          <w:pPr>
            <w:pStyle w:val="Kopfzeile"/>
            <w:tabs>
              <w:tab w:val="clear" w:pos="9071"/>
              <w:tab w:val="right" w:pos="9639"/>
            </w:tabs>
            <w:jc w:val="center"/>
            <w:rPr>
              <w:b/>
              <w:bCs/>
              <w:sz w:val="20"/>
              <w:szCs w:val="20"/>
            </w:rPr>
          </w:pPr>
          <w:r>
            <w:rPr>
              <w:b/>
              <w:bCs/>
              <w:sz w:val="20"/>
              <w:szCs w:val="20"/>
            </w:rPr>
            <w:t>Final Report and Executive Summary</w:t>
          </w:r>
        </w:p>
      </w:tc>
      <w:tc>
        <w:tcPr>
          <w:tcW w:w="3333" w:type="dxa"/>
          <w:tcBorders>
            <w:top w:val="single" w:sz="8" w:space="0" w:color="auto"/>
            <w:bottom w:val="single" w:sz="8" w:space="0" w:color="auto"/>
          </w:tcBorders>
        </w:tcPr>
        <w:p w14:paraId="2D104D1E" w14:textId="77777777" w:rsidR="00D350AE" w:rsidRDefault="00D350AE">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IDA-SCSV-FR-001 </w:t>
          </w:r>
        </w:p>
        <w:p w14:paraId="656B4692" w14:textId="77777777" w:rsidR="00D350AE" w:rsidRDefault="00D350AE">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5F7F449A" w14:textId="77777777" w:rsidR="00D350AE" w:rsidRDefault="00D350AE">
          <w:pPr>
            <w:pStyle w:val="Kopfzeile"/>
            <w:tabs>
              <w:tab w:val="left" w:pos="1043"/>
              <w:tab w:val="left" w:pos="2268"/>
              <w:tab w:val="left" w:pos="2835"/>
            </w:tabs>
            <w:spacing w:before="0"/>
            <w:rPr>
              <w:sz w:val="20"/>
              <w:szCs w:val="20"/>
            </w:rPr>
          </w:pPr>
          <w:r>
            <w:rPr>
              <w:sz w:val="20"/>
              <w:szCs w:val="20"/>
            </w:rPr>
            <w:t>Date:</w:t>
          </w:r>
          <w:r>
            <w:rPr>
              <w:sz w:val="20"/>
              <w:szCs w:val="20"/>
            </w:rPr>
            <w:tab/>
            <w:t xml:space="preserve">  11/10/12</w:t>
          </w:r>
        </w:p>
        <w:p w14:paraId="3077A190" w14:textId="77777777" w:rsidR="00D350AE" w:rsidRDefault="00D350AE">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107AC7">
            <w:rPr>
              <w:rStyle w:val="Seitenzahl"/>
              <w:rFonts w:cs="Arial"/>
              <w:noProof/>
              <w:sz w:val="20"/>
              <w:szCs w:val="20"/>
            </w:rPr>
            <w:t>4</w:t>
          </w:r>
          <w:r>
            <w:rPr>
              <w:rStyle w:val="Seitenzahl"/>
              <w:rFonts w:cs="Arial"/>
              <w:sz w:val="20"/>
              <w:szCs w:val="20"/>
            </w:rPr>
            <w:fldChar w:fldCharType="end"/>
          </w:r>
        </w:p>
      </w:tc>
    </w:tr>
  </w:tbl>
  <w:p w14:paraId="0D57BB06" w14:textId="77777777" w:rsidR="00D350AE" w:rsidRDefault="00D350AE">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37C"/>
    <w:multiLevelType w:val="hybridMultilevel"/>
    <w:tmpl w:val="6A44400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72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02970221"/>
    <w:multiLevelType w:val="hybridMultilevel"/>
    <w:tmpl w:val="AB4AC76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9B0EE3"/>
    <w:multiLevelType w:val="hybridMultilevel"/>
    <w:tmpl w:val="7AE66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1322E"/>
    <w:multiLevelType w:val="hybridMultilevel"/>
    <w:tmpl w:val="A41A21CC"/>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17E61008"/>
    <w:multiLevelType w:val="hybridMultilevel"/>
    <w:tmpl w:val="47C849AC"/>
    <w:lvl w:ilvl="0" w:tplc="04090001">
      <w:start w:val="1"/>
      <w:numFmt w:val="bullet"/>
      <w:lvlText w:val=""/>
      <w:lvlJc w:val="left"/>
      <w:pPr>
        <w:ind w:left="360" w:hanging="360"/>
      </w:pPr>
      <w:rPr>
        <w:rFonts w:ascii="Symbol" w:hAnsi="Symbol" w:hint="default"/>
      </w:rPr>
    </w:lvl>
    <w:lvl w:ilvl="1" w:tplc="A79CB8C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98709CD"/>
    <w:multiLevelType w:val="hybridMultilevel"/>
    <w:tmpl w:val="6D2A6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0">
    <w:nsid w:val="19FA3C96"/>
    <w:multiLevelType w:val="hybridMultilevel"/>
    <w:tmpl w:val="F66058D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E435B1"/>
    <w:multiLevelType w:val="hybridMultilevel"/>
    <w:tmpl w:val="FFAA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691874"/>
    <w:multiLevelType w:val="hybridMultilevel"/>
    <w:tmpl w:val="AA88C958"/>
    <w:lvl w:ilvl="0" w:tplc="28DCECB0">
      <w:numFmt w:val="bullet"/>
      <w:lvlText w:val="-"/>
      <w:lvlJc w:val="left"/>
      <w:pPr>
        <w:ind w:left="440" w:hanging="360"/>
      </w:pPr>
      <w:rPr>
        <w:rFonts w:ascii="Arial" w:eastAsia="Times New Roman" w:hAnsi="Arial" w:cs="Arial" w:hint="default"/>
      </w:rPr>
    </w:lvl>
    <w:lvl w:ilvl="1" w:tplc="04070003" w:tentative="1">
      <w:start w:val="1"/>
      <w:numFmt w:val="bullet"/>
      <w:lvlText w:val="o"/>
      <w:lvlJc w:val="left"/>
      <w:pPr>
        <w:ind w:left="1160" w:hanging="360"/>
      </w:pPr>
      <w:rPr>
        <w:rFonts w:ascii="Courier New" w:hAnsi="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hint="default"/>
      </w:rPr>
    </w:lvl>
    <w:lvl w:ilvl="8" w:tplc="04070005" w:tentative="1">
      <w:start w:val="1"/>
      <w:numFmt w:val="bullet"/>
      <w:lvlText w:val=""/>
      <w:lvlJc w:val="left"/>
      <w:pPr>
        <w:ind w:left="6200" w:hanging="360"/>
      </w:pPr>
      <w:rPr>
        <w:rFonts w:ascii="Wingdings" w:hAnsi="Wingdings" w:hint="default"/>
      </w:rPr>
    </w:lvl>
  </w:abstractNum>
  <w:abstractNum w:abstractNumId="16">
    <w:nsid w:val="335B6A2D"/>
    <w:multiLevelType w:val="hybridMultilevel"/>
    <w:tmpl w:val="14B4C29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7">
    <w:nsid w:val="38B8394A"/>
    <w:multiLevelType w:val="hybridMultilevel"/>
    <w:tmpl w:val="2264A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20">
    <w:nsid w:val="402C0D49"/>
    <w:multiLevelType w:val="hybridMultilevel"/>
    <w:tmpl w:val="9D429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3F7045"/>
    <w:multiLevelType w:val="hybridMultilevel"/>
    <w:tmpl w:val="96468AD0"/>
    <w:lvl w:ilvl="0" w:tplc="7006F056">
      <w:start w:val="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4F0007"/>
    <w:multiLevelType w:val="hybridMultilevel"/>
    <w:tmpl w:val="4F804B1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3">
    <w:nsid w:val="435B30D2"/>
    <w:multiLevelType w:val="hybridMultilevel"/>
    <w:tmpl w:val="4D02946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4">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442B17"/>
    <w:multiLevelType w:val="hybridMultilevel"/>
    <w:tmpl w:val="8FC29F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6">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6B6589C"/>
    <w:multiLevelType w:val="hybridMultilevel"/>
    <w:tmpl w:val="595A5AF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586552A5"/>
    <w:multiLevelType w:val="hybridMultilevel"/>
    <w:tmpl w:val="B6F2E4E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2">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33">
    <w:nsid w:val="5A716037"/>
    <w:multiLevelType w:val="hybridMultilevel"/>
    <w:tmpl w:val="C630AD4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3FE4503"/>
    <w:multiLevelType w:val="hybridMultilevel"/>
    <w:tmpl w:val="901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025A58"/>
    <w:multiLevelType w:val="hybridMultilevel"/>
    <w:tmpl w:val="39E6904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14F2F39"/>
    <w:multiLevelType w:val="multilevel"/>
    <w:tmpl w:val="96468AD0"/>
    <w:lvl w:ilvl="0">
      <w:start w:val="2"/>
      <w:numFmt w:val="bullet"/>
      <w:lvlText w:val="-"/>
      <w:lvlJc w:val="left"/>
      <w:pPr>
        <w:ind w:left="720" w:hanging="360"/>
      </w:pPr>
      <w:rPr>
        <w:rFonts w:ascii="Arial" w:eastAsia="Times New Roman" w:hAnsi="Arial" w:cs="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43">
    <w:nsid w:val="74203B1A"/>
    <w:multiLevelType w:val="hybridMultilevel"/>
    <w:tmpl w:val="2CF644C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4">
    <w:nsid w:val="753305C7"/>
    <w:multiLevelType w:val="hybridMultilevel"/>
    <w:tmpl w:val="A5ECD5A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5">
    <w:nsid w:val="7DC01362"/>
    <w:multiLevelType w:val="hybridMultilevel"/>
    <w:tmpl w:val="15EC7238"/>
    <w:lvl w:ilvl="0" w:tplc="E44A932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19"/>
  </w:num>
  <w:num w:numId="4">
    <w:abstractNumId w:val="18"/>
  </w:num>
  <w:num w:numId="5">
    <w:abstractNumId w:val="6"/>
  </w:num>
  <w:num w:numId="6">
    <w:abstractNumId w:val="34"/>
  </w:num>
  <w:num w:numId="7">
    <w:abstractNumId w:val="13"/>
  </w:num>
  <w:num w:numId="8">
    <w:abstractNumId w:val="11"/>
  </w:num>
  <w:num w:numId="9">
    <w:abstractNumId w:val="37"/>
  </w:num>
  <w:num w:numId="10">
    <w:abstractNumId w:val="8"/>
  </w:num>
  <w:num w:numId="11">
    <w:abstractNumId w:val="38"/>
  </w:num>
  <w:num w:numId="12">
    <w:abstractNumId w:val="40"/>
  </w:num>
  <w:num w:numId="13">
    <w:abstractNumId w:val="29"/>
  </w:num>
  <w:num w:numId="14">
    <w:abstractNumId w:val="26"/>
  </w:num>
  <w:num w:numId="15">
    <w:abstractNumId w:val="14"/>
  </w:num>
  <w:num w:numId="16">
    <w:abstractNumId w:val="5"/>
  </w:num>
  <w:num w:numId="17">
    <w:abstractNumId w:val="2"/>
  </w:num>
  <w:num w:numId="18">
    <w:abstractNumId w:val="24"/>
  </w:num>
  <w:num w:numId="19">
    <w:abstractNumId w:val="28"/>
  </w:num>
  <w:num w:numId="20">
    <w:abstractNumId w:val="21"/>
  </w:num>
  <w:num w:numId="21">
    <w:abstractNumId w:val="41"/>
  </w:num>
  <w:num w:numId="22">
    <w:abstractNumId w:val="39"/>
  </w:num>
  <w:num w:numId="23">
    <w:abstractNumId w:val="22"/>
  </w:num>
  <w:num w:numId="24">
    <w:abstractNumId w:val="31"/>
  </w:num>
  <w:num w:numId="25">
    <w:abstractNumId w:val="20"/>
  </w:num>
  <w:num w:numId="26">
    <w:abstractNumId w:val="7"/>
  </w:num>
  <w:num w:numId="27">
    <w:abstractNumId w:val="4"/>
  </w:num>
  <w:num w:numId="28">
    <w:abstractNumId w:val="17"/>
  </w:num>
  <w:num w:numId="29">
    <w:abstractNumId w:val="3"/>
  </w:num>
  <w:num w:numId="30">
    <w:abstractNumId w:val="35"/>
  </w:num>
  <w:num w:numId="31">
    <w:abstractNumId w:val="45"/>
  </w:num>
  <w:num w:numId="32">
    <w:abstractNumId w:val="27"/>
  </w:num>
  <w:num w:numId="33">
    <w:abstractNumId w:val="43"/>
  </w:num>
  <w:num w:numId="34">
    <w:abstractNumId w:val="0"/>
  </w:num>
  <w:num w:numId="35">
    <w:abstractNumId w:val="33"/>
  </w:num>
  <w:num w:numId="36">
    <w:abstractNumId w:val="16"/>
  </w:num>
  <w:num w:numId="37">
    <w:abstractNumId w:val="23"/>
  </w:num>
  <w:num w:numId="38">
    <w:abstractNumId w:val="36"/>
  </w:num>
  <w:num w:numId="39">
    <w:abstractNumId w:val="10"/>
  </w:num>
  <w:num w:numId="40">
    <w:abstractNumId w:val="25"/>
  </w:num>
  <w:num w:numId="41">
    <w:abstractNumId w:val="44"/>
  </w:num>
  <w:num w:numId="42">
    <w:abstractNumId w:val="1"/>
  </w:num>
  <w:num w:numId="43">
    <w:abstractNumId w:val="9"/>
  </w:num>
  <w:num w:numId="44">
    <w:abstractNumId w:val="30"/>
  </w:num>
  <w:num w:numId="45">
    <w:abstractNumId w:val="1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07E"/>
    <w:rsid w:val="00001F2E"/>
    <w:rsid w:val="00001F66"/>
    <w:rsid w:val="000022AB"/>
    <w:rsid w:val="00017DED"/>
    <w:rsid w:val="00020291"/>
    <w:rsid w:val="00020300"/>
    <w:rsid w:val="000227D2"/>
    <w:rsid w:val="00022F64"/>
    <w:rsid w:val="000231D0"/>
    <w:rsid w:val="00024F65"/>
    <w:rsid w:val="00040C84"/>
    <w:rsid w:val="00050D00"/>
    <w:rsid w:val="00052EA2"/>
    <w:rsid w:val="000556E5"/>
    <w:rsid w:val="00057C19"/>
    <w:rsid w:val="000609DF"/>
    <w:rsid w:val="00062404"/>
    <w:rsid w:val="000648C9"/>
    <w:rsid w:val="000656CE"/>
    <w:rsid w:val="00065B28"/>
    <w:rsid w:val="000660EF"/>
    <w:rsid w:val="00074F41"/>
    <w:rsid w:val="000814BC"/>
    <w:rsid w:val="000860D0"/>
    <w:rsid w:val="00097A2E"/>
    <w:rsid w:val="00097D52"/>
    <w:rsid w:val="000A2413"/>
    <w:rsid w:val="000A2568"/>
    <w:rsid w:val="000A34B1"/>
    <w:rsid w:val="000B0BAD"/>
    <w:rsid w:val="000B19BB"/>
    <w:rsid w:val="000B556A"/>
    <w:rsid w:val="000B67BE"/>
    <w:rsid w:val="000B7972"/>
    <w:rsid w:val="000C284B"/>
    <w:rsid w:val="000C2EE2"/>
    <w:rsid w:val="000C6982"/>
    <w:rsid w:val="000C7BFD"/>
    <w:rsid w:val="000D18EB"/>
    <w:rsid w:val="000D5B23"/>
    <w:rsid w:val="000E27D6"/>
    <w:rsid w:val="000E51C6"/>
    <w:rsid w:val="000E666D"/>
    <w:rsid w:val="000E69EE"/>
    <w:rsid w:val="000F088B"/>
    <w:rsid w:val="000F47DF"/>
    <w:rsid w:val="00100EC9"/>
    <w:rsid w:val="00101E29"/>
    <w:rsid w:val="00103603"/>
    <w:rsid w:val="00106DCE"/>
    <w:rsid w:val="00107AC7"/>
    <w:rsid w:val="00126194"/>
    <w:rsid w:val="00127C7F"/>
    <w:rsid w:val="00130103"/>
    <w:rsid w:val="0013285F"/>
    <w:rsid w:val="00135522"/>
    <w:rsid w:val="00136284"/>
    <w:rsid w:val="00142280"/>
    <w:rsid w:val="00143573"/>
    <w:rsid w:val="00150608"/>
    <w:rsid w:val="001516A2"/>
    <w:rsid w:val="001526DA"/>
    <w:rsid w:val="001545FB"/>
    <w:rsid w:val="001563DC"/>
    <w:rsid w:val="00156A6E"/>
    <w:rsid w:val="00157448"/>
    <w:rsid w:val="00161F6C"/>
    <w:rsid w:val="001620F6"/>
    <w:rsid w:val="001659BE"/>
    <w:rsid w:val="00166BBF"/>
    <w:rsid w:val="0017445E"/>
    <w:rsid w:val="0017508C"/>
    <w:rsid w:val="00176E1F"/>
    <w:rsid w:val="001808B0"/>
    <w:rsid w:val="00181AD0"/>
    <w:rsid w:val="00181BA4"/>
    <w:rsid w:val="001824BC"/>
    <w:rsid w:val="00185757"/>
    <w:rsid w:val="00191F52"/>
    <w:rsid w:val="00192264"/>
    <w:rsid w:val="00193859"/>
    <w:rsid w:val="001949BD"/>
    <w:rsid w:val="001A31C8"/>
    <w:rsid w:val="001A5DF5"/>
    <w:rsid w:val="001B4FF7"/>
    <w:rsid w:val="001B56B9"/>
    <w:rsid w:val="001B71D7"/>
    <w:rsid w:val="001C2DB8"/>
    <w:rsid w:val="001C7A52"/>
    <w:rsid w:val="001D00BA"/>
    <w:rsid w:val="001D1E17"/>
    <w:rsid w:val="001D2F47"/>
    <w:rsid w:val="001D4A1B"/>
    <w:rsid w:val="001E0339"/>
    <w:rsid w:val="001E5744"/>
    <w:rsid w:val="001E5D47"/>
    <w:rsid w:val="001F009B"/>
    <w:rsid w:val="001F128B"/>
    <w:rsid w:val="001F40B5"/>
    <w:rsid w:val="001F4D8F"/>
    <w:rsid w:val="00201AC5"/>
    <w:rsid w:val="002035BB"/>
    <w:rsid w:val="002108AF"/>
    <w:rsid w:val="002115F6"/>
    <w:rsid w:val="002118B1"/>
    <w:rsid w:val="00212E8E"/>
    <w:rsid w:val="002173BB"/>
    <w:rsid w:val="002208FF"/>
    <w:rsid w:val="002232E4"/>
    <w:rsid w:val="002237EA"/>
    <w:rsid w:val="00226F9D"/>
    <w:rsid w:val="00227A95"/>
    <w:rsid w:val="00230B00"/>
    <w:rsid w:val="002413F5"/>
    <w:rsid w:val="002421DB"/>
    <w:rsid w:val="002456D8"/>
    <w:rsid w:val="0024672D"/>
    <w:rsid w:val="00247945"/>
    <w:rsid w:val="002513A2"/>
    <w:rsid w:val="002513A5"/>
    <w:rsid w:val="00254B59"/>
    <w:rsid w:val="0025511A"/>
    <w:rsid w:val="00264EF2"/>
    <w:rsid w:val="00272AD1"/>
    <w:rsid w:val="00273280"/>
    <w:rsid w:val="0027430B"/>
    <w:rsid w:val="00276BB2"/>
    <w:rsid w:val="0027794D"/>
    <w:rsid w:val="002808AA"/>
    <w:rsid w:val="00280F25"/>
    <w:rsid w:val="00282EAC"/>
    <w:rsid w:val="00287AA8"/>
    <w:rsid w:val="002913A3"/>
    <w:rsid w:val="00291F05"/>
    <w:rsid w:val="00292C01"/>
    <w:rsid w:val="00292E94"/>
    <w:rsid w:val="002953EC"/>
    <w:rsid w:val="002A4340"/>
    <w:rsid w:val="002A452A"/>
    <w:rsid w:val="002A6433"/>
    <w:rsid w:val="002B077D"/>
    <w:rsid w:val="002C03B4"/>
    <w:rsid w:val="002C0C65"/>
    <w:rsid w:val="002C36CA"/>
    <w:rsid w:val="002E1D3D"/>
    <w:rsid w:val="002E45F0"/>
    <w:rsid w:val="002E59BA"/>
    <w:rsid w:val="002E6D8F"/>
    <w:rsid w:val="002E7B3D"/>
    <w:rsid w:val="002F3311"/>
    <w:rsid w:val="002F36D5"/>
    <w:rsid w:val="002F5005"/>
    <w:rsid w:val="002F5776"/>
    <w:rsid w:val="002F57A1"/>
    <w:rsid w:val="00301959"/>
    <w:rsid w:val="00305FD8"/>
    <w:rsid w:val="00311EC4"/>
    <w:rsid w:val="00312775"/>
    <w:rsid w:val="00315021"/>
    <w:rsid w:val="003152A3"/>
    <w:rsid w:val="003160D0"/>
    <w:rsid w:val="00321887"/>
    <w:rsid w:val="00321B13"/>
    <w:rsid w:val="00322226"/>
    <w:rsid w:val="0032630A"/>
    <w:rsid w:val="00331C12"/>
    <w:rsid w:val="00333B04"/>
    <w:rsid w:val="003369D8"/>
    <w:rsid w:val="0033781D"/>
    <w:rsid w:val="00341742"/>
    <w:rsid w:val="00345A6C"/>
    <w:rsid w:val="00346208"/>
    <w:rsid w:val="0035090A"/>
    <w:rsid w:val="003551B9"/>
    <w:rsid w:val="00361859"/>
    <w:rsid w:val="00362298"/>
    <w:rsid w:val="003646DC"/>
    <w:rsid w:val="00376E6D"/>
    <w:rsid w:val="00377D51"/>
    <w:rsid w:val="00380D37"/>
    <w:rsid w:val="0038151F"/>
    <w:rsid w:val="003844DC"/>
    <w:rsid w:val="003909E1"/>
    <w:rsid w:val="00392B5D"/>
    <w:rsid w:val="003A1609"/>
    <w:rsid w:val="003A2B13"/>
    <w:rsid w:val="003A3EB8"/>
    <w:rsid w:val="003A649E"/>
    <w:rsid w:val="003A7074"/>
    <w:rsid w:val="003B08BE"/>
    <w:rsid w:val="003B4271"/>
    <w:rsid w:val="003B6AA0"/>
    <w:rsid w:val="003C00B2"/>
    <w:rsid w:val="003C1336"/>
    <w:rsid w:val="003C16BC"/>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3F73"/>
    <w:rsid w:val="004051AD"/>
    <w:rsid w:val="0040563B"/>
    <w:rsid w:val="0040654B"/>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45CA4"/>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22A3"/>
    <w:rsid w:val="00493D3C"/>
    <w:rsid w:val="00494A24"/>
    <w:rsid w:val="004A05E4"/>
    <w:rsid w:val="004A0F1E"/>
    <w:rsid w:val="004A2216"/>
    <w:rsid w:val="004A28EB"/>
    <w:rsid w:val="004A5667"/>
    <w:rsid w:val="004B04C8"/>
    <w:rsid w:val="004B08CC"/>
    <w:rsid w:val="004B0A2D"/>
    <w:rsid w:val="004B1B46"/>
    <w:rsid w:val="004B5AEE"/>
    <w:rsid w:val="004B69C3"/>
    <w:rsid w:val="004B6D59"/>
    <w:rsid w:val="004C02D5"/>
    <w:rsid w:val="004C0C26"/>
    <w:rsid w:val="004C28D3"/>
    <w:rsid w:val="004C377E"/>
    <w:rsid w:val="004D453D"/>
    <w:rsid w:val="004D5F58"/>
    <w:rsid w:val="004D6A28"/>
    <w:rsid w:val="004D7C93"/>
    <w:rsid w:val="004E28C6"/>
    <w:rsid w:val="004E3403"/>
    <w:rsid w:val="004F06A1"/>
    <w:rsid w:val="004F2BD0"/>
    <w:rsid w:val="004F380C"/>
    <w:rsid w:val="004F5F74"/>
    <w:rsid w:val="005012B1"/>
    <w:rsid w:val="0050349B"/>
    <w:rsid w:val="00504FB3"/>
    <w:rsid w:val="00505D59"/>
    <w:rsid w:val="005060E5"/>
    <w:rsid w:val="005065F6"/>
    <w:rsid w:val="0051197C"/>
    <w:rsid w:val="005127C9"/>
    <w:rsid w:val="00515224"/>
    <w:rsid w:val="005251CF"/>
    <w:rsid w:val="00525BF7"/>
    <w:rsid w:val="005271FE"/>
    <w:rsid w:val="00534590"/>
    <w:rsid w:val="005359B4"/>
    <w:rsid w:val="00537A3C"/>
    <w:rsid w:val="005400B3"/>
    <w:rsid w:val="005408A6"/>
    <w:rsid w:val="00545824"/>
    <w:rsid w:val="005517E2"/>
    <w:rsid w:val="00554A58"/>
    <w:rsid w:val="00554A79"/>
    <w:rsid w:val="00556C80"/>
    <w:rsid w:val="00560EEB"/>
    <w:rsid w:val="00565A3A"/>
    <w:rsid w:val="00574223"/>
    <w:rsid w:val="005814B5"/>
    <w:rsid w:val="00585F5B"/>
    <w:rsid w:val="00590B8E"/>
    <w:rsid w:val="0059453A"/>
    <w:rsid w:val="0059739F"/>
    <w:rsid w:val="005A0888"/>
    <w:rsid w:val="005A152A"/>
    <w:rsid w:val="005A27D2"/>
    <w:rsid w:val="005A4A49"/>
    <w:rsid w:val="005B02AB"/>
    <w:rsid w:val="005B40D4"/>
    <w:rsid w:val="005B54BC"/>
    <w:rsid w:val="005B798D"/>
    <w:rsid w:val="005B7FAA"/>
    <w:rsid w:val="005C37AF"/>
    <w:rsid w:val="005C50C2"/>
    <w:rsid w:val="005C7B1F"/>
    <w:rsid w:val="005D0D6B"/>
    <w:rsid w:val="005D2043"/>
    <w:rsid w:val="005D43B0"/>
    <w:rsid w:val="005F21B4"/>
    <w:rsid w:val="005F3D13"/>
    <w:rsid w:val="005F47AD"/>
    <w:rsid w:val="005F52D7"/>
    <w:rsid w:val="006015E9"/>
    <w:rsid w:val="006018A0"/>
    <w:rsid w:val="00605197"/>
    <w:rsid w:val="006064C5"/>
    <w:rsid w:val="006071DF"/>
    <w:rsid w:val="006134F7"/>
    <w:rsid w:val="00616CE2"/>
    <w:rsid w:val="00617EDD"/>
    <w:rsid w:val="00626713"/>
    <w:rsid w:val="00631670"/>
    <w:rsid w:val="00631677"/>
    <w:rsid w:val="006320FB"/>
    <w:rsid w:val="0063353F"/>
    <w:rsid w:val="0063743F"/>
    <w:rsid w:val="0064042C"/>
    <w:rsid w:val="00641E7E"/>
    <w:rsid w:val="00653DA1"/>
    <w:rsid w:val="00655423"/>
    <w:rsid w:val="0065702D"/>
    <w:rsid w:val="00661584"/>
    <w:rsid w:val="00662C4C"/>
    <w:rsid w:val="006641CD"/>
    <w:rsid w:val="006652D5"/>
    <w:rsid w:val="00670255"/>
    <w:rsid w:val="00672A8E"/>
    <w:rsid w:val="006731DB"/>
    <w:rsid w:val="00676BAF"/>
    <w:rsid w:val="00677644"/>
    <w:rsid w:val="00677D5E"/>
    <w:rsid w:val="0068098D"/>
    <w:rsid w:val="006821C6"/>
    <w:rsid w:val="00684540"/>
    <w:rsid w:val="006903A6"/>
    <w:rsid w:val="00690D5E"/>
    <w:rsid w:val="00692AD9"/>
    <w:rsid w:val="00692DA2"/>
    <w:rsid w:val="006971D7"/>
    <w:rsid w:val="0069790A"/>
    <w:rsid w:val="006A2C1F"/>
    <w:rsid w:val="006A2DE1"/>
    <w:rsid w:val="006A30E1"/>
    <w:rsid w:val="006A5C6A"/>
    <w:rsid w:val="006A74CA"/>
    <w:rsid w:val="006B317A"/>
    <w:rsid w:val="006B40A5"/>
    <w:rsid w:val="006B69EF"/>
    <w:rsid w:val="006C1BB9"/>
    <w:rsid w:val="006C503E"/>
    <w:rsid w:val="006C571C"/>
    <w:rsid w:val="006C6D88"/>
    <w:rsid w:val="006D081F"/>
    <w:rsid w:val="006D28C9"/>
    <w:rsid w:val="006D2E42"/>
    <w:rsid w:val="006D500B"/>
    <w:rsid w:val="006D57FE"/>
    <w:rsid w:val="006D6CEF"/>
    <w:rsid w:val="006D6F9E"/>
    <w:rsid w:val="006D7633"/>
    <w:rsid w:val="006E4020"/>
    <w:rsid w:val="006E673C"/>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967"/>
    <w:rsid w:val="00734ADE"/>
    <w:rsid w:val="0074141C"/>
    <w:rsid w:val="00742C14"/>
    <w:rsid w:val="00743695"/>
    <w:rsid w:val="00743C89"/>
    <w:rsid w:val="00743E11"/>
    <w:rsid w:val="007450CC"/>
    <w:rsid w:val="00746AFE"/>
    <w:rsid w:val="0075078C"/>
    <w:rsid w:val="007511E4"/>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0C7A"/>
    <w:rsid w:val="007B1D36"/>
    <w:rsid w:val="007B480D"/>
    <w:rsid w:val="007C02AE"/>
    <w:rsid w:val="007C4E0B"/>
    <w:rsid w:val="007C70EF"/>
    <w:rsid w:val="007D1884"/>
    <w:rsid w:val="007D1E08"/>
    <w:rsid w:val="007E64CC"/>
    <w:rsid w:val="007F150B"/>
    <w:rsid w:val="008013F5"/>
    <w:rsid w:val="008035E4"/>
    <w:rsid w:val="00805360"/>
    <w:rsid w:val="008145A4"/>
    <w:rsid w:val="00814754"/>
    <w:rsid w:val="00817078"/>
    <w:rsid w:val="00822076"/>
    <w:rsid w:val="0082260F"/>
    <w:rsid w:val="00822D05"/>
    <w:rsid w:val="00824844"/>
    <w:rsid w:val="0083056B"/>
    <w:rsid w:val="00831DA0"/>
    <w:rsid w:val="008328A8"/>
    <w:rsid w:val="008328D5"/>
    <w:rsid w:val="00836FBB"/>
    <w:rsid w:val="0083765E"/>
    <w:rsid w:val="00843927"/>
    <w:rsid w:val="00845385"/>
    <w:rsid w:val="00847C2D"/>
    <w:rsid w:val="00852D92"/>
    <w:rsid w:val="0085373E"/>
    <w:rsid w:val="00853F0D"/>
    <w:rsid w:val="0085470C"/>
    <w:rsid w:val="0086228A"/>
    <w:rsid w:val="008630B8"/>
    <w:rsid w:val="00863733"/>
    <w:rsid w:val="0086391E"/>
    <w:rsid w:val="008675D7"/>
    <w:rsid w:val="0086771B"/>
    <w:rsid w:val="00870D63"/>
    <w:rsid w:val="00872867"/>
    <w:rsid w:val="00872E99"/>
    <w:rsid w:val="00874E2D"/>
    <w:rsid w:val="00877106"/>
    <w:rsid w:val="00882457"/>
    <w:rsid w:val="00883241"/>
    <w:rsid w:val="00887216"/>
    <w:rsid w:val="00892644"/>
    <w:rsid w:val="008A5AFF"/>
    <w:rsid w:val="008A674C"/>
    <w:rsid w:val="008A7178"/>
    <w:rsid w:val="008A7FD5"/>
    <w:rsid w:val="008B23DA"/>
    <w:rsid w:val="008B443D"/>
    <w:rsid w:val="008B52EA"/>
    <w:rsid w:val="008B6098"/>
    <w:rsid w:val="008B6435"/>
    <w:rsid w:val="008C39E3"/>
    <w:rsid w:val="008C7370"/>
    <w:rsid w:val="008D276F"/>
    <w:rsid w:val="008D545B"/>
    <w:rsid w:val="008D5F97"/>
    <w:rsid w:val="008E364D"/>
    <w:rsid w:val="008E662B"/>
    <w:rsid w:val="008E7435"/>
    <w:rsid w:val="008F108B"/>
    <w:rsid w:val="008F6ECF"/>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765"/>
    <w:rsid w:val="00934B9C"/>
    <w:rsid w:val="00936D12"/>
    <w:rsid w:val="0093742E"/>
    <w:rsid w:val="0093747C"/>
    <w:rsid w:val="00937609"/>
    <w:rsid w:val="009408E3"/>
    <w:rsid w:val="00945960"/>
    <w:rsid w:val="009459CF"/>
    <w:rsid w:val="00950558"/>
    <w:rsid w:val="00955AB2"/>
    <w:rsid w:val="0095662C"/>
    <w:rsid w:val="00965312"/>
    <w:rsid w:val="00971019"/>
    <w:rsid w:val="009757C0"/>
    <w:rsid w:val="009815B4"/>
    <w:rsid w:val="009833DC"/>
    <w:rsid w:val="00993602"/>
    <w:rsid w:val="009955BC"/>
    <w:rsid w:val="00995C37"/>
    <w:rsid w:val="00996F37"/>
    <w:rsid w:val="009A54D9"/>
    <w:rsid w:val="009A54DA"/>
    <w:rsid w:val="009B1296"/>
    <w:rsid w:val="009B2BE0"/>
    <w:rsid w:val="009B3EB8"/>
    <w:rsid w:val="009B6842"/>
    <w:rsid w:val="009C473C"/>
    <w:rsid w:val="009D037C"/>
    <w:rsid w:val="009D2921"/>
    <w:rsid w:val="009D3ECF"/>
    <w:rsid w:val="009E05BE"/>
    <w:rsid w:val="009E18C3"/>
    <w:rsid w:val="009E49B0"/>
    <w:rsid w:val="009E4BD8"/>
    <w:rsid w:val="009E7B7B"/>
    <w:rsid w:val="009F0044"/>
    <w:rsid w:val="009F20B6"/>
    <w:rsid w:val="009F230B"/>
    <w:rsid w:val="009F3C2C"/>
    <w:rsid w:val="009F6258"/>
    <w:rsid w:val="009F6578"/>
    <w:rsid w:val="009F67FE"/>
    <w:rsid w:val="00A004A2"/>
    <w:rsid w:val="00A04F19"/>
    <w:rsid w:val="00A06241"/>
    <w:rsid w:val="00A11F28"/>
    <w:rsid w:val="00A138B4"/>
    <w:rsid w:val="00A14B30"/>
    <w:rsid w:val="00A14BCC"/>
    <w:rsid w:val="00A15B22"/>
    <w:rsid w:val="00A1709A"/>
    <w:rsid w:val="00A21266"/>
    <w:rsid w:val="00A212B1"/>
    <w:rsid w:val="00A21CAB"/>
    <w:rsid w:val="00A21CF6"/>
    <w:rsid w:val="00A26895"/>
    <w:rsid w:val="00A27894"/>
    <w:rsid w:val="00A405F9"/>
    <w:rsid w:val="00A43A20"/>
    <w:rsid w:val="00A45015"/>
    <w:rsid w:val="00A4580B"/>
    <w:rsid w:val="00A47051"/>
    <w:rsid w:val="00A47310"/>
    <w:rsid w:val="00A5023A"/>
    <w:rsid w:val="00A50BE9"/>
    <w:rsid w:val="00A55C02"/>
    <w:rsid w:val="00A60FB4"/>
    <w:rsid w:val="00A65057"/>
    <w:rsid w:val="00A80264"/>
    <w:rsid w:val="00A90FEE"/>
    <w:rsid w:val="00A92719"/>
    <w:rsid w:val="00A9399D"/>
    <w:rsid w:val="00A93A63"/>
    <w:rsid w:val="00A9418C"/>
    <w:rsid w:val="00A97030"/>
    <w:rsid w:val="00AA0FC1"/>
    <w:rsid w:val="00AB010D"/>
    <w:rsid w:val="00AB1C17"/>
    <w:rsid w:val="00AB2F6B"/>
    <w:rsid w:val="00AB322C"/>
    <w:rsid w:val="00AB5F72"/>
    <w:rsid w:val="00AB7ADA"/>
    <w:rsid w:val="00AB7C29"/>
    <w:rsid w:val="00AC1043"/>
    <w:rsid w:val="00AC14A7"/>
    <w:rsid w:val="00AC214E"/>
    <w:rsid w:val="00AC540F"/>
    <w:rsid w:val="00AC57F3"/>
    <w:rsid w:val="00AD025E"/>
    <w:rsid w:val="00AD1EB8"/>
    <w:rsid w:val="00AD3468"/>
    <w:rsid w:val="00AD6000"/>
    <w:rsid w:val="00AE3967"/>
    <w:rsid w:val="00AF203E"/>
    <w:rsid w:val="00AF3382"/>
    <w:rsid w:val="00AF6BED"/>
    <w:rsid w:val="00B004C1"/>
    <w:rsid w:val="00B00506"/>
    <w:rsid w:val="00B0050C"/>
    <w:rsid w:val="00B00D3B"/>
    <w:rsid w:val="00B02ADE"/>
    <w:rsid w:val="00B03B97"/>
    <w:rsid w:val="00B04D73"/>
    <w:rsid w:val="00B04DF1"/>
    <w:rsid w:val="00B075B4"/>
    <w:rsid w:val="00B10794"/>
    <w:rsid w:val="00B130E4"/>
    <w:rsid w:val="00B1504B"/>
    <w:rsid w:val="00B153DA"/>
    <w:rsid w:val="00B165C6"/>
    <w:rsid w:val="00B1693D"/>
    <w:rsid w:val="00B2135F"/>
    <w:rsid w:val="00B22931"/>
    <w:rsid w:val="00B3130C"/>
    <w:rsid w:val="00B31847"/>
    <w:rsid w:val="00B343F1"/>
    <w:rsid w:val="00B34FEE"/>
    <w:rsid w:val="00B35286"/>
    <w:rsid w:val="00B36523"/>
    <w:rsid w:val="00B375AC"/>
    <w:rsid w:val="00B40EB7"/>
    <w:rsid w:val="00B42439"/>
    <w:rsid w:val="00B42AF4"/>
    <w:rsid w:val="00B4413F"/>
    <w:rsid w:val="00B451A8"/>
    <w:rsid w:val="00B51A6F"/>
    <w:rsid w:val="00B52F62"/>
    <w:rsid w:val="00B5323B"/>
    <w:rsid w:val="00B551FF"/>
    <w:rsid w:val="00B5705C"/>
    <w:rsid w:val="00B612F0"/>
    <w:rsid w:val="00B62F42"/>
    <w:rsid w:val="00B63291"/>
    <w:rsid w:val="00B6502F"/>
    <w:rsid w:val="00B670A3"/>
    <w:rsid w:val="00B7047C"/>
    <w:rsid w:val="00B75104"/>
    <w:rsid w:val="00B76C6D"/>
    <w:rsid w:val="00B76EAF"/>
    <w:rsid w:val="00B85123"/>
    <w:rsid w:val="00B85149"/>
    <w:rsid w:val="00B90ED6"/>
    <w:rsid w:val="00B91E32"/>
    <w:rsid w:val="00B96729"/>
    <w:rsid w:val="00B979EE"/>
    <w:rsid w:val="00BA1873"/>
    <w:rsid w:val="00BA18B8"/>
    <w:rsid w:val="00BA2CBF"/>
    <w:rsid w:val="00BA368E"/>
    <w:rsid w:val="00BB21DD"/>
    <w:rsid w:val="00BB65CD"/>
    <w:rsid w:val="00BB7983"/>
    <w:rsid w:val="00BB7CE6"/>
    <w:rsid w:val="00BB7F88"/>
    <w:rsid w:val="00BC4B5C"/>
    <w:rsid w:val="00BC558C"/>
    <w:rsid w:val="00BC697B"/>
    <w:rsid w:val="00BD0902"/>
    <w:rsid w:val="00BD09AE"/>
    <w:rsid w:val="00BD3C5C"/>
    <w:rsid w:val="00BD5779"/>
    <w:rsid w:val="00BE31ED"/>
    <w:rsid w:val="00BE4450"/>
    <w:rsid w:val="00BE55FC"/>
    <w:rsid w:val="00BF1FA9"/>
    <w:rsid w:val="00BF37EE"/>
    <w:rsid w:val="00BF3B4A"/>
    <w:rsid w:val="00BF50C6"/>
    <w:rsid w:val="00BF5FC6"/>
    <w:rsid w:val="00C025D8"/>
    <w:rsid w:val="00C02666"/>
    <w:rsid w:val="00C06D6B"/>
    <w:rsid w:val="00C13A5B"/>
    <w:rsid w:val="00C14A3B"/>
    <w:rsid w:val="00C157D2"/>
    <w:rsid w:val="00C16AF5"/>
    <w:rsid w:val="00C17EC9"/>
    <w:rsid w:val="00C2118D"/>
    <w:rsid w:val="00C2535E"/>
    <w:rsid w:val="00C30DF1"/>
    <w:rsid w:val="00C33806"/>
    <w:rsid w:val="00C3489D"/>
    <w:rsid w:val="00C37B9A"/>
    <w:rsid w:val="00C451BD"/>
    <w:rsid w:val="00C514A1"/>
    <w:rsid w:val="00C53674"/>
    <w:rsid w:val="00C54CA1"/>
    <w:rsid w:val="00C630B4"/>
    <w:rsid w:val="00C63FA3"/>
    <w:rsid w:val="00C64856"/>
    <w:rsid w:val="00C71DCA"/>
    <w:rsid w:val="00C71F83"/>
    <w:rsid w:val="00C74273"/>
    <w:rsid w:val="00C81D2B"/>
    <w:rsid w:val="00C82A50"/>
    <w:rsid w:val="00C84210"/>
    <w:rsid w:val="00C84580"/>
    <w:rsid w:val="00C860C8"/>
    <w:rsid w:val="00C87267"/>
    <w:rsid w:val="00CA04F4"/>
    <w:rsid w:val="00CA0A40"/>
    <w:rsid w:val="00CA0FF0"/>
    <w:rsid w:val="00CA1C70"/>
    <w:rsid w:val="00CA26CB"/>
    <w:rsid w:val="00CA3482"/>
    <w:rsid w:val="00CA34D8"/>
    <w:rsid w:val="00CA422E"/>
    <w:rsid w:val="00CB091F"/>
    <w:rsid w:val="00CC076E"/>
    <w:rsid w:val="00CC0C03"/>
    <w:rsid w:val="00CC3DFF"/>
    <w:rsid w:val="00CC7D84"/>
    <w:rsid w:val="00CD0425"/>
    <w:rsid w:val="00CD0FF8"/>
    <w:rsid w:val="00CD4061"/>
    <w:rsid w:val="00CD4A42"/>
    <w:rsid w:val="00CD4EEB"/>
    <w:rsid w:val="00CD6383"/>
    <w:rsid w:val="00CD7661"/>
    <w:rsid w:val="00CE227A"/>
    <w:rsid w:val="00CE2445"/>
    <w:rsid w:val="00CE53C0"/>
    <w:rsid w:val="00CF2B5A"/>
    <w:rsid w:val="00CF353F"/>
    <w:rsid w:val="00CF3CC0"/>
    <w:rsid w:val="00D01547"/>
    <w:rsid w:val="00D038FB"/>
    <w:rsid w:val="00D0405A"/>
    <w:rsid w:val="00D076E9"/>
    <w:rsid w:val="00D16FAA"/>
    <w:rsid w:val="00D2200A"/>
    <w:rsid w:val="00D312DF"/>
    <w:rsid w:val="00D32DA1"/>
    <w:rsid w:val="00D33E80"/>
    <w:rsid w:val="00D350AE"/>
    <w:rsid w:val="00D37F2E"/>
    <w:rsid w:val="00D428A1"/>
    <w:rsid w:val="00D4368C"/>
    <w:rsid w:val="00D444EA"/>
    <w:rsid w:val="00D474D4"/>
    <w:rsid w:val="00D539AA"/>
    <w:rsid w:val="00D558FA"/>
    <w:rsid w:val="00D55D9B"/>
    <w:rsid w:val="00D61F62"/>
    <w:rsid w:val="00D7129E"/>
    <w:rsid w:val="00D72839"/>
    <w:rsid w:val="00D73DAA"/>
    <w:rsid w:val="00D76F50"/>
    <w:rsid w:val="00D77F6A"/>
    <w:rsid w:val="00D80362"/>
    <w:rsid w:val="00D85108"/>
    <w:rsid w:val="00D87D76"/>
    <w:rsid w:val="00D9055E"/>
    <w:rsid w:val="00DA236C"/>
    <w:rsid w:val="00DA721D"/>
    <w:rsid w:val="00DB10D2"/>
    <w:rsid w:val="00DB58E6"/>
    <w:rsid w:val="00DB5E5E"/>
    <w:rsid w:val="00DB6523"/>
    <w:rsid w:val="00DB6641"/>
    <w:rsid w:val="00DB7BB9"/>
    <w:rsid w:val="00DC0144"/>
    <w:rsid w:val="00DC1536"/>
    <w:rsid w:val="00DC1653"/>
    <w:rsid w:val="00DC5AEB"/>
    <w:rsid w:val="00DD172A"/>
    <w:rsid w:val="00DD2A52"/>
    <w:rsid w:val="00DD2DE6"/>
    <w:rsid w:val="00DD4EA7"/>
    <w:rsid w:val="00DD5479"/>
    <w:rsid w:val="00DD5986"/>
    <w:rsid w:val="00DD66DC"/>
    <w:rsid w:val="00DE0259"/>
    <w:rsid w:val="00DE3AC7"/>
    <w:rsid w:val="00DE6CB4"/>
    <w:rsid w:val="00DF3E72"/>
    <w:rsid w:val="00E0038F"/>
    <w:rsid w:val="00E03816"/>
    <w:rsid w:val="00E1062F"/>
    <w:rsid w:val="00E11A96"/>
    <w:rsid w:val="00E12060"/>
    <w:rsid w:val="00E136C3"/>
    <w:rsid w:val="00E145AE"/>
    <w:rsid w:val="00E161DD"/>
    <w:rsid w:val="00E23285"/>
    <w:rsid w:val="00E25C09"/>
    <w:rsid w:val="00E32AF4"/>
    <w:rsid w:val="00E35D18"/>
    <w:rsid w:val="00E35DE7"/>
    <w:rsid w:val="00E360C0"/>
    <w:rsid w:val="00E429CF"/>
    <w:rsid w:val="00E436E5"/>
    <w:rsid w:val="00E53655"/>
    <w:rsid w:val="00E566EF"/>
    <w:rsid w:val="00E608C5"/>
    <w:rsid w:val="00E62C17"/>
    <w:rsid w:val="00E65469"/>
    <w:rsid w:val="00E6798C"/>
    <w:rsid w:val="00E750A8"/>
    <w:rsid w:val="00E7657F"/>
    <w:rsid w:val="00E85559"/>
    <w:rsid w:val="00E85B14"/>
    <w:rsid w:val="00E87D63"/>
    <w:rsid w:val="00E87DF8"/>
    <w:rsid w:val="00E90590"/>
    <w:rsid w:val="00E905DC"/>
    <w:rsid w:val="00E90DDC"/>
    <w:rsid w:val="00E9690A"/>
    <w:rsid w:val="00E97B45"/>
    <w:rsid w:val="00EA2016"/>
    <w:rsid w:val="00EA45C7"/>
    <w:rsid w:val="00EA5185"/>
    <w:rsid w:val="00EA5219"/>
    <w:rsid w:val="00EA635A"/>
    <w:rsid w:val="00EA7DA4"/>
    <w:rsid w:val="00EB041F"/>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E1249"/>
    <w:rsid w:val="00EE17A7"/>
    <w:rsid w:val="00EE1B17"/>
    <w:rsid w:val="00EE2CCF"/>
    <w:rsid w:val="00EE485C"/>
    <w:rsid w:val="00EF0264"/>
    <w:rsid w:val="00EF1EE4"/>
    <w:rsid w:val="00EF274B"/>
    <w:rsid w:val="00EF3ECF"/>
    <w:rsid w:val="00EF450F"/>
    <w:rsid w:val="00EF636C"/>
    <w:rsid w:val="00EF6783"/>
    <w:rsid w:val="00F00BF1"/>
    <w:rsid w:val="00F01BCC"/>
    <w:rsid w:val="00F042E7"/>
    <w:rsid w:val="00F05B98"/>
    <w:rsid w:val="00F13854"/>
    <w:rsid w:val="00F158AA"/>
    <w:rsid w:val="00F2000C"/>
    <w:rsid w:val="00F24A6E"/>
    <w:rsid w:val="00F32960"/>
    <w:rsid w:val="00F331ED"/>
    <w:rsid w:val="00F359A3"/>
    <w:rsid w:val="00F376EE"/>
    <w:rsid w:val="00F37D75"/>
    <w:rsid w:val="00F4327A"/>
    <w:rsid w:val="00F45100"/>
    <w:rsid w:val="00F55DED"/>
    <w:rsid w:val="00F618AD"/>
    <w:rsid w:val="00F704C9"/>
    <w:rsid w:val="00F756D0"/>
    <w:rsid w:val="00F76734"/>
    <w:rsid w:val="00F76A41"/>
    <w:rsid w:val="00F77FBA"/>
    <w:rsid w:val="00F817D8"/>
    <w:rsid w:val="00F867C6"/>
    <w:rsid w:val="00F92191"/>
    <w:rsid w:val="00F96C17"/>
    <w:rsid w:val="00F97DF3"/>
    <w:rsid w:val="00FA03BD"/>
    <w:rsid w:val="00FA13E8"/>
    <w:rsid w:val="00FA3418"/>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E2BB9"/>
    <w:rsid w:val="00FE3D05"/>
    <w:rsid w:val="00FE4F9C"/>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F0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Hyperlink" w:uiPriority="99"/>
    <w:lsdException w:name="Normal (Web)" w:uiPriority="99"/>
    <w:lsdException w:name="HTML Preformatted"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rsid w:val="008E7DC9"/>
    <w:pPr>
      <w:spacing w:before="60" w:after="60"/>
    </w:pPr>
    <w:rPr>
      <w:color w:val="auto"/>
    </w:rPr>
  </w:style>
  <w:style w:type="paragraph" w:customStyle="1" w:styleId="TableTextleft">
    <w:name w:val="Table Text left"/>
    <w:basedOn w:val="Default"/>
    <w:next w:val="Default"/>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ource">
    <w:name w:val="Source"/>
    <w:basedOn w:val="Default"/>
    <w:rsid w:val="00836FBB"/>
  </w:style>
  <w:style w:type="paragraph" w:styleId="HTMLVorformatiert">
    <w:name w:val="HTML Preformatted"/>
    <w:basedOn w:val="Standard"/>
    <w:link w:val="HTMLVorformatiertZeichen"/>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VorformatiertZeichen">
    <w:name w:val="HTML Vorformatiert Zeichen"/>
    <w:basedOn w:val="Absatzstandardschriftart"/>
    <w:link w:val="HTMLVorformatiert"/>
    <w:uiPriority w:val="99"/>
    <w:rsid w:val="00BF1FA9"/>
    <w:rPr>
      <w:rFonts w:ascii="Courier" w:eastAsiaTheme="minorEastAsia" w:hAnsi="Courier" w:cs="Courier"/>
      <w:sz w:val="20"/>
      <w:szCs w:val="20"/>
      <w:lang w:val="en-US"/>
    </w:rPr>
  </w:style>
  <w:style w:type="character" w:customStyle="1" w:styleId="lnr">
    <w:name w:val="lnr"/>
    <w:basedOn w:val="Absatzstandardschriftart"/>
    <w:rsid w:val="00BF1FA9"/>
  </w:style>
  <w:style w:type="character" w:customStyle="1" w:styleId="include">
    <w:name w:val="include"/>
    <w:basedOn w:val="Absatzstandardschriftart"/>
    <w:rsid w:val="00BF1FA9"/>
  </w:style>
  <w:style w:type="character" w:customStyle="1" w:styleId="string">
    <w:name w:val="string"/>
    <w:basedOn w:val="Absatzstandardschriftart"/>
    <w:rsid w:val="00BF1FA9"/>
  </w:style>
  <w:style w:type="character" w:customStyle="1" w:styleId="comment">
    <w:name w:val="comment"/>
    <w:basedOn w:val="Absatzstandardschriftart"/>
    <w:rsid w:val="00BF1FA9"/>
  </w:style>
  <w:style w:type="character" w:customStyle="1" w:styleId="constant">
    <w:name w:val="constant"/>
    <w:basedOn w:val="Absatzstandardschriftart"/>
    <w:rsid w:val="00BF1FA9"/>
  </w:style>
  <w:style w:type="character" w:customStyle="1" w:styleId="number">
    <w:name w:val="number"/>
    <w:basedOn w:val="Absatzstandardschriftart"/>
    <w:rsid w:val="00BF1FA9"/>
  </w:style>
  <w:style w:type="character" w:customStyle="1" w:styleId="statement">
    <w:name w:val="statement"/>
    <w:basedOn w:val="Absatzstandardschriftart"/>
    <w:rsid w:val="00A50BE9"/>
  </w:style>
  <w:style w:type="character" w:customStyle="1" w:styleId="type">
    <w:name w:val="type"/>
    <w:basedOn w:val="Absatzstandardschriftart"/>
    <w:rsid w:val="00A50BE9"/>
  </w:style>
  <w:style w:type="character" w:customStyle="1" w:styleId="structure">
    <w:name w:val="structure"/>
    <w:basedOn w:val="Absatzstandardschriftart"/>
    <w:rsid w:val="00A50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Hyperlink" w:uiPriority="99"/>
    <w:lsdException w:name="Normal (Web)" w:uiPriority="99"/>
    <w:lsdException w:name="HTML Preformatted"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rsid w:val="008E7DC9"/>
    <w:pPr>
      <w:spacing w:before="60" w:after="60"/>
    </w:pPr>
    <w:rPr>
      <w:color w:val="auto"/>
    </w:rPr>
  </w:style>
  <w:style w:type="paragraph" w:customStyle="1" w:styleId="TableTextleft">
    <w:name w:val="Table Text left"/>
    <w:basedOn w:val="Default"/>
    <w:next w:val="Default"/>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ource">
    <w:name w:val="Source"/>
    <w:basedOn w:val="Default"/>
    <w:rsid w:val="00836FBB"/>
  </w:style>
  <w:style w:type="paragraph" w:styleId="HTMLVorformatiert">
    <w:name w:val="HTML Preformatted"/>
    <w:basedOn w:val="Standard"/>
    <w:link w:val="HTMLVorformatiertZeichen"/>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VorformatiertZeichen">
    <w:name w:val="HTML Vorformatiert Zeichen"/>
    <w:basedOn w:val="Absatzstandardschriftart"/>
    <w:link w:val="HTMLVorformatiert"/>
    <w:uiPriority w:val="99"/>
    <w:rsid w:val="00BF1FA9"/>
    <w:rPr>
      <w:rFonts w:ascii="Courier" w:eastAsiaTheme="minorEastAsia" w:hAnsi="Courier" w:cs="Courier"/>
      <w:sz w:val="20"/>
      <w:szCs w:val="20"/>
      <w:lang w:val="en-US"/>
    </w:rPr>
  </w:style>
  <w:style w:type="character" w:customStyle="1" w:styleId="lnr">
    <w:name w:val="lnr"/>
    <w:basedOn w:val="Absatzstandardschriftart"/>
    <w:rsid w:val="00BF1FA9"/>
  </w:style>
  <w:style w:type="character" w:customStyle="1" w:styleId="include">
    <w:name w:val="include"/>
    <w:basedOn w:val="Absatzstandardschriftart"/>
    <w:rsid w:val="00BF1FA9"/>
  </w:style>
  <w:style w:type="character" w:customStyle="1" w:styleId="string">
    <w:name w:val="string"/>
    <w:basedOn w:val="Absatzstandardschriftart"/>
    <w:rsid w:val="00BF1FA9"/>
  </w:style>
  <w:style w:type="character" w:customStyle="1" w:styleId="comment">
    <w:name w:val="comment"/>
    <w:basedOn w:val="Absatzstandardschriftart"/>
    <w:rsid w:val="00BF1FA9"/>
  </w:style>
  <w:style w:type="character" w:customStyle="1" w:styleId="constant">
    <w:name w:val="constant"/>
    <w:basedOn w:val="Absatzstandardschriftart"/>
    <w:rsid w:val="00BF1FA9"/>
  </w:style>
  <w:style w:type="character" w:customStyle="1" w:styleId="number">
    <w:name w:val="number"/>
    <w:basedOn w:val="Absatzstandardschriftart"/>
    <w:rsid w:val="00BF1FA9"/>
  </w:style>
  <w:style w:type="character" w:customStyle="1" w:styleId="statement">
    <w:name w:val="statement"/>
    <w:basedOn w:val="Absatzstandardschriftart"/>
    <w:rsid w:val="00A50BE9"/>
  </w:style>
  <w:style w:type="character" w:customStyle="1" w:styleId="type">
    <w:name w:val="type"/>
    <w:basedOn w:val="Absatzstandardschriftart"/>
    <w:rsid w:val="00A50BE9"/>
  </w:style>
  <w:style w:type="character" w:customStyle="1" w:styleId="structure">
    <w:name w:val="structure"/>
    <w:basedOn w:val="Absatzstandardschriftart"/>
    <w:rsid w:val="00A5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75320660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chart" Target="charts/chart1.xm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hyperlink" Target="http://www.gaisler.com/doc/libio/bcc.html" TargetMode="External"/><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[1]Results!$J$2:$J$20</c:f>
              <c:strCache>
                <c:ptCount val="1"/>
                <c:pt idx="0">
                  <c:v>CPU:2, DC:2x1, IC1x1 CPU:2, DC:1x1, IC2x1 CPU:2, DC:2x1, IC2x1 CPU:2, DC:3x1, IC2x1 CPU:2, DC:4x1, IC2x1 CPU:2, DC:4x1, IC3x1 CPU:2, DC:2x1, IC3x1 CPU:2, DC:4x2, IC3x1 CPU:2, DC:4x4, IC3x1 CPU:2, DC:4x8, IC3x1 CPU:2, DC:4x16, IC3x1 CPU:2, DC:2x1, IC4x1 CPU:2, DC:4x1, IC3x2</c:v>
                </c:pt>
              </c:strCache>
            </c:strRef>
          </c:tx>
          <c:spPr>
            <a:ln w="47625">
              <a:noFill/>
            </a:ln>
          </c:spPr>
          <c:marker>
            <c:symbol val="circle"/>
            <c:size val="5"/>
            <c:spPr>
              <a:solidFill>
                <a:schemeClr val="tx1"/>
              </a:solidFill>
              <a:ln>
                <a:solidFill>
                  <a:schemeClr val="tx1"/>
                </a:solidFill>
              </a:ln>
            </c:spPr>
          </c:marker>
          <c:dLbls>
            <c:dLbl>
              <c:idx val="0"/>
              <c:layout>
                <c:manualLayout>
                  <c:x val="0.00457665903890164"/>
                  <c:y val="0.00172265288544358"/>
                </c:manualLayout>
              </c:layout>
              <c:tx>
                <c:rich>
                  <a:bodyPr/>
                  <a:lstStyle/>
                  <a:p>
                    <a:r>
                      <a:rPr lang="en-US"/>
                      <a:t>worst perform.</a:t>
                    </a:r>
                    <a:r>
                      <a:rPr lang="en-US" baseline="0"/>
                      <a:t> </a:t>
                    </a:r>
                    <a:r>
                      <a:rPr lang="en-US"/>
                      <a:t>(4)</a:t>
                    </a:r>
                    <a:r>
                      <a:rPr lang="en-US" baseline="0"/>
                      <a:t> </a:t>
                    </a:r>
                    <a:br>
                      <a:rPr lang="en-US" baseline="0"/>
                    </a:br>
                    <a:r>
                      <a:rPr lang="en-US" baseline="0"/>
                      <a:t>lowest power(2)</a:t>
                    </a:r>
                    <a:endParaRPr lang="en-US"/>
                  </a:p>
                </c:rich>
              </c:tx>
              <c:showLegendKey val="0"/>
              <c:showVal val="1"/>
              <c:showCatName val="0"/>
              <c:showSerName val="0"/>
              <c:showPercent val="0"/>
              <c:showBubbleSize val="0"/>
            </c:dLbl>
            <c:dLbl>
              <c:idx val="5"/>
              <c:layout>
                <c:manualLayout>
                  <c:x val="-0.201447214931467"/>
                  <c:y val="0.020671932474724"/>
                </c:manualLayout>
              </c:layout>
              <c:tx>
                <c:rich>
                  <a:bodyPr/>
                  <a:lstStyle/>
                  <a:p>
                    <a:r>
                      <a:rPr lang="en-US"/>
                      <a:t>best trade-off (5)</a:t>
                    </a:r>
                  </a:p>
                </c:rich>
              </c:tx>
              <c:showLegendKey val="0"/>
              <c:showVal val="1"/>
              <c:showCatName val="0"/>
              <c:showSerName val="0"/>
              <c:showPercent val="0"/>
              <c:showBubbleSize val="0"/>
            </c:dLbl>
            <c:dLbl>
              <c:idx val="18"/>
              <c:layout>
                <c:manualLayout>
                  <c:x val="-0.0494639472149315"/>
                  <c:y val="-0.0796777951109483"/>
                </c:manualLayout>
              </c:layout>
              <c:tx>
                <c:rich>
                  <a:bodyPr/>
                  <a:lstStyle/>
                  <a:p>
                    <a:r>
                      <a:rPr lang="en-US"/>
                      <a:t>highest perf. (1)</a:t>
                    </a:r>
                    <a:br>
                      <a:rPr lang="en-US"/>
                    </a:br>
                    <a:r>
                      <a:rPr lang="en-US"/>
                      <a:t>highest power (3)</a:t>
                    </a:r>
                  </a:p>
                </c:rich>
              </c:tx>
              <c:showLegendKey val="0"/>
              <c:showVal val="1"/>
              <c:showCatName val="0"/>
              <c:showSerName val="0"/>
              <c:showPercent val="0"/>
              <c:showBubbleSize val="0"/>
            </c:dLbl>
            <c:showLegendKey val="0"/>
            <c:showVal val="0"/>
            <c:showCatName val="0"/>
            <c:showSerName val="0"/>
            <c:showPercent val="0"/>
            <c:showBubbleSize val="0"/>
          </c:dLbls>
          <c:xVal>
            <c:numRef>
              <c:f>Tabelle1 [  total power '[uW']] </c:f>
              <c:numCache>
                <c:formatCode>General</c:formatCode>
                <c:ptCount val="19"/>
                <c:pt idx="0">
                  <c:v>4963.39</c:v>
                </c:pt>
                <c:pt idx="1">
                  <c:v>5332.67</c:v>
                </c:pt>
                <c:pt idx="2">
                  <c:v>5349.77</c:v>
                </c:pt>
                <c:pt idx="3">
                  <c:v>5350.87</c:v>
                </c:pt>
                <c:pt idx="4">
                  <c:v>5351.1</c:v>
                </c:pt>
                <c:pt idx="5">
                  <c:v>5512.7</c:v>
                </c:pt>
                <c:pt idx="6">
                  <c:v>5515.06</c:v>
                </c:pt>
                <c:pt idx="7">
                  <c:v>5523.45</c:v>
                </c:pt>
                <c:pt idx="8">
                  <c:v>5531.43</c:v>
                </c:pt>
                <c:pt idx="9">
                  <c:v>5553.21</c:v>
                </c:pt>
                <c:pt idx="10">
                  <c:v>5556.51</c:v>
                </c:pt>
                <c:pt idx="11">
                  <c:v>5802.72</c:v>
                </c:pt>
                <c:pt idx="12">
                  <c:v>6270.68</c:v>
                </c:pt>
                <c:pt idx="13">
                  <c:v>6860.63</c:v>
                </c:pt>
                <c:pt idx="14">
                  <c:v>7014.79</c:v>
                </c:pt>
                <c:pt idx="15">
                  <c:v>7264.75</c:v>
                </c:pt>
                <c:pt idx="16">
                  <c:v>7318.49</c:v>
                </c:pt>
                <c:pt idx="17">
                  <c:v>14247.5</c:v>
                </c:pt>
                <c:pt idx="18">
                  <c:v>22136.8</c:v>
                </c:pt>
              </c:numCache>
            </c:numRef>
          </c:xVal>
          <c:yVal>
            <c:numRef>
              <c:f>Tabelle1 [  simulated time '[ns']] </c:f>
              <c:numCache>
                <c:formatCode>General</c:formatCode>
                <c:ptCount val="19"/>
                <c:pt idx="0">
                  <c:v>1.277449915E10</c:v>
                </c:pt>
                <c:pt idx="1">
                  <c:v>2.37462888E9</c:v>
                </c:pt>
                <c:pt idx="2">
                  <c:v>2.27864378E9</c:v>
                </c:pt>
                <c:pt idx="3">
                  <c:v>2.26906358E9</c:v>
                </c:pt>
                <c:pt idx="4">
                  <c:v>2.26380466E9</c:v>
                </c:pt>
                <c:pt idx="5">
                  <c:v>1.14626314E9</c:v>
                </c:pt>
                <c:pt idx="6">
                  <c:v>1.16352404E9</c:v>
                </c:pt>
                <c:pt idx="7">
                  <c:v>1.11645597E9</c:v>
                </c:pt>
                <c:pt idx="8">
                  <c:v>1.10464E9</c:v>
                </c:pt>
                <c:pt idx="9">
                  <c:v>1.0891203E9</c:v>
                </c:pt>
                <c:pt idx="10">
                  <c:v>1.12102693E9</c:v>
                </c:pt>
                <c:pt idx="11">
                  <c:v>9.6715955E8</c:v>
                </c:pt>
                <c:pt idx="12">
                  <c:v>8.8525644E8</c:v>
                </c:pt>
                <c:pt idx="13">
                  <c:v>8.1416929E8</c:v>
                </c:pt>
                <c:pt idx="14">
                  <c:v>7.7223168E8</c:v>
                </c:pt>
                <c:pt idx="15">
                  <c:v>8.1309195E8</c:v>
                </c:pt>
                <c:pt idx="16">
                  <c:v>8.0707536E8</c:v>
                </c:pt>
                <c:pt idx="17">
                  <c:v>6.0426184E8</c:v>
                </c:pt>
                <c:pt idx="18">
                  <c:v>5.5478926E8</c:v>
                </c:pt>
              </c:numCache>
            </c:numRef>
          </c:yVal>
          <c:smooth val="0"/>
        </c:ser>
        <c:dLbls>
          <c:showLegendKey val="0"/>
          <c:showVal val="0"/>
          <c:showCatName val="0"/>
          <c:showSerName val="0"/>
          <c:showPercent val="0"/>
          <c:showBubbleSize val="0"/>
        </c:dLbls>
        <c:axId val="-2115283464"/>
        <c:axId val="2143404792"/>
      </c:scatterChart>
      <c:valAx>
        <c:axId val="-2115283464"/>
        <c:scaling>
          <c:orientation val="minMax"/>
        </c:scaling>
        <c:delete val="0"/>
        <c:axPos val="b"/>
        <c:title>
          <c:tx>
            <c:rich>
              <a:bodyPr/>
              <a:lstStyle/>
              <a:p>
                <a:pPr>
                  <a:defRPr/>
                </a:pPr>
                <a:r>
                  <a:rPr lang="de-DE"/>
                  <a:t>Total</a:t>
                </a:r>
                <a:r>
                  <a:rPr lang="de-DE" baseline="0"/>
                  <a:t> Power in uW</a:t>
                </a:r>
                <a:endParaRPr lang="de-DE"/>
              </a:p>
            </c:rich>
          </c:tx>
          <c:overlay val="0"/>
        </c:title>
        <c:numFmt formatCode="General" sourceLinked="1"/>
        <c:majorTickMark val="none"/>
        <c:minorTickMark val="none"/>
        <c:tickLblPos val="nextTo"/>
        <c:crossAx val="2143404792"/>
        <c:crosses val="autoZero"/>
        <c:crossBetween val="midCat"/>
      </c:valAx>
      <c:valAx>
        <c:axId val="2143404792"/>
        <c:scaling>
          <c:orientation val="minMax"/>
        </c:scaling>
        <c:delete val="0"/>
        <c:axPos val="l"/>
        <c:majorGridlines/>
        <c:title>
          <c:tx>
            <c:rich>
              <a:bodyPr/>
              <a:lstStyle/>
              <a:p>
                <a:pPr>
                  <a:defRPr/>
                </a:pPr>
                <a:r>
                  <a:rPr lang="de-DE"/>
                  <a:t>Simulated</a:t>
                </a:r>
                <a:r>
                  <a:rPr lang="de-DE" baseline="0"/>
                  <a:t> Time in ns</a:t>
                </a:r>
                <a:endParaRPr lang="de-DE"/>
              </a:p>
            </c:rich>
          </c:tx>
          <c:overlay val="0"/>
        </c:title>
        <c:numFmt formatCode="General" sourceLinked="1"/>
        <c:majorTickMark val="none"/>
        <c:minorTickMark val="none"/>
        <c:tickLblPos val="nextTo"/>
        <c:crossAx val="-21152834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B8E01-8BE5-F045-A5C3-D99E59EF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9458</Words>
  <Characters>59591</Characters>
  <Application>Microsoft Macintosh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Title</vt:lpstr>
    </vt:vector>
  </TitlesOfParts>
  <Manager/>
  <Company>TU-Braunschweig, IDA/C3E</Company>
  <LinksUpToDate>false</LinksUpToDate>
  <CharactersWithSpaces>68912</CharactersWithSpaces>
  <SharedDoc>false</SharedDoc>
  <HyperlinkBase/>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T. Schuster</dc:creator>
  <cp:keywords/>
  <dc:description/>
  <cp:lastModifiedBy>Rolf Meyer</cp:lastModifiedBy>
  <cp:revision>2</cp:revision>
  <cp:lastPrinted>2012-11-15T12:21:00Z</cp:lastPrinted>
  <dcterms:created xsi:type="dcterms:W3CDTF">2012-11-23T16:31:00Z</dcterms:created>
  <dcterms:modified xsi:type="dcterms:W3CDTF">2012-11-23T16:31:00Z</dcterms:modified>
  <cp:category/>
</cp:coreProperties>
</file>